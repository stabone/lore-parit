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082F4F" w:rsidRDefault="00082F4F">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6F25D0" w:rsidP="006E7F8A">
      <w:pPr>
        <w:pStyle w:val="Pamatteksts1"/>
        <w:ind w:firstLine="0"/>
        <w:jc w:val="center"/>
        <w:rPr>
          <w:sz w:val="28"/>
        </w:rPr>
      </w:pPr>
      <w:r>
        <w:rPr>
          <w:sz w:val="28"/>
        </w:rPr>
        <w:t xml:space="preserve">(stud. apl. nr. </w:t>
      </w:r>
      <w:r w:rsidR="009244A8">
        <w:rPr>
          <w:sz w:val="28"/>
        </w:rPr>
        <w:t>131RDC013</w:t>
      </w:r>
      <w:r>
        <w:rPr>
          <w:sz w:val="28"/>
        </w:rPr>
        <w:t>)</w:t>
      </w:r>
    </w:p>
    <w:p w:rsidR="00AF0E22" w:rsidRDefault="00AF0E22">
      <w:pPr>
        <w:pStyle w:val="Pamatteksts1"/>
        <w:ind w:firstLine="0"/>
        <w:rPr>
          <w:sz w:val="28"/>
        </w:rPr>
      </w:pPr>
    </w:p>
    <w:p w:rsidR="00AF0E22" w:rsidRDefault="00AF0E22">
      <w:pPr>
        <w:pStyle w:val="Pamatteksts1"/>
        <w:ind w:firstLine="0"/>
        <w:rPr>
          <w:sz w:val="28"/>
        </w:rPr>
      </w:pPr>
    </w:p>
    <w:p w:rsidR="00CC53DA" w:rsidRPr="006E7F8A" w:rsidRDefault="004104AA" w:rsidP="00CC53DA">
      <w:pPr>
        <w:pStyle w:val="Pamatteksts1"/>
        <w:ind w:firstLine="0"/>
        <w:jc w:val="center"/>
        <w:rPr>
          <w:b/>
          <w:bCs/>
          <w:caps/>
          <w:sz w:val="36"/>
        </w:rPr>
      </w:pPr>
      <w:r w:rsidRPr="006E7F8A">
        <w:rPr>
          <w:b/>
          <w:bCs/>
          <w:cap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474DAA" w:rsidRDefault="00474DAA" w:rsidP="00474DAA">
      <w:pPr>
        <w:pStyle w:val="Pamatteksts1"/>
        <w:ind w:firstLine="0"/>
        <w:jc w:val="left"/>
        <w:rPr>
          <w:sz w:val="28"/>
        </w:rPr>
      </w:pPr>
    </w:p>
    <w:p w:rsidR="00AF0E22" w:rsidRDefault="00AF0E22">
      <w:pPr>
        <w:pStyle w:val="Pamatteksts1"/>
        <w:ind w:firstLine="0"/>
        <w:jc w:val="center"/>
        <w:rPr>
          <w:sz w:val="28"/>
        </w:rPr>
      </w:pPr>
      <w:r>
        <w:rPr>
          <w:sz w:val="28"/>
        </w:rPr>
        <w:t>Rīg</w:t>
      </w:r>
      <w:r w:rsidR="00B53958">
        <w:rPr>
          <w:sz w:val="28"/>
        </w:rPr>
        <w:t>a, 20</w:t>
      </w:r>
      <w:r w:rsidR="00BF60A8">
        <w:rPr>
          <w:sz w:val="28"/>
        </w:rPr>
        <w:t>15</w:t>
      </w:r>
    </w:p>
    <w:p w:rsidR="00AE0D86" w:rsidRDefault="00AE0D86" w:rsidP="00462230">
      <w:pPr>
        <w:ind w:firstLine="720"/>
      </w:pPr>
    </w:p>
    <w:p w:rsidR="00AE0D86" w:rsidRDefault="00A9503A" w:rsidP="00AE0D86">
      <w:pPr>
        <w:pStyle w:val="Heading6"/>
      </w:pPr>
      <w:r>
        <w:lastRenderedPageBreak/>
        <w:t>Uzdevums</w:t>
      </w:r>
    </w:p>
    <w:p w:rsidR="00462230" w:rsidRDefault="00840315" w:rsidP="00462230">
      <w:r>
        <w:t>Šeit būs lapa</w:t>
      </w:r>
    </w:p>
    <w:p w:rsidR="00F5526D" w:rsidRDefault="00F5526D" w:rsidP="00462230"/>
    <w:p w:rsidR="00F5526D" w:rsidRPr="00C72490" w:rsidRDefault="00F5526D" w:rsidP="00462230">
      <w:pPr>
        <w:rPr>
          <w:sz w:val="72"/>
          <w:szCs w:val="72"/>
        </w:rPr>
      </w:pPr>
      <w:r w:rsidRPr="00C72490">
        <w:rPr>
          <w:sz w:val="72"/>
          <w:szCs w:val="72"/>
        </w:rPr>
        <w:t>Šis tiks aizvietots</w:t>
      </w:r>
      <w:r w:rsidR="00C72490" w:rsidRPr="00C72490">
        <w:rPr>
          <w:sz w:val="72"/>
          <w:szCs w:val="72"/>
        </w:rPr>
        <w:t xml:space="preserve"> ar manu lapu</w:t>
      </w:r>
    </w:p>
    <w:p w:rsidR="00375077" w:rsidRPr="00375077" w:rsidRDefault="00AF0E22" w:rsidP="00375077">
      <w:pPr>
        <w:pageBreakBefore/>
        <w:spacing w:after="120"/>
        <w:jc w:val="center"/>
        <w:rPr>
          <w:b/>
          <w:bCs/>
          <w:sz w:val="32"/>
        </w:rPr>
      </w:pPr>
      <w:r>
        <w:rPr>
          <w:b/>
          <w:bCs/>
          <w:sz w:val="32"/>
        </w:rPr>
        <w:lastRenderedPageBreak/>
        <w:t>Anotācija</w:t>
      </w:r>
    </w:p>
    <w:p w:rsidR="00052934" w:rsidRDefault="00052934" w:rsidP="00052934">
      <w:pPr>
        <w:pStyle w:val="Pamatteksts1"/>
      </w:pPr>
      <w:r>
        <w:t>Bakalaura darbā ir aprakstīta tiešsaistes apmācības sistēmas izstrāde. Tiešsaistes apmācības sistēmas mērķis ir izstrādāt bezmaksas sistēmu, kura nodrošinātu apmācības procesa veikšanu.</w:t>
      </w:r>
    </w:p>
    <w:p w:rsidR="00052934" w:rsidRDefault="00052934" w:rsidP="00052934">
      <w:pPr>
        <w:pStyle w:val="Pamatteksts1"/>
      </w:pPr>
      <w:r>
        <w:t>Darbā ir sniegta informācija par tiešsaistes apmācības jēdzienu un dažādu tiešsaistes apmācības sistēmu apraksts.</w:t>
      </w:r>
    </w:p>
    <w:p w:rsidR="006A562B" w:rsidRDefault="00052934" w:rsidP="00052934">
      <w:pPr>
        <w:pStyle w:val="Pamatteksts1"/>
      </w:pPr>
      <w:r>
        <w:t>Papildus zinātniskajai daļai bakalaura darbs satur praktisko daļu, kurā ir aprakstīti izstrādes posmi: prasību specificēšana, izstrādes tehnoloģiju izvēles, testešanas un ieviešana.</w:t>
      </w:r>
    </w:p>
    <w:p w:rsidR="00AF0E22" w:rsidRDefault="00883FF5" w:rsidP="00D62C7D">
      <w:pPr>
        <w:pStyle w:val="Pamatteksts1"/>
      </w:pPr>
      <w:r>
        <w:t>Dokuments satur</w:t>
      </w:r>
      <w:r w:rsidR="00AF0E22">
        <w:t xml:space="preserve"> </w:t>
      </w:r>
      <w:r w:rsidR="00EF752B">
        <w:t>59</w:t>
      </w:r>
      <w:r w:rsidR="00AF0E22">
        <w:t xml:space="preserve"> lappuses, </w:t>
      </w:r>
      <w:r w:rsidR="00DC521C">
        <w:t>7</w:t>
      </w:r>
      <w:r w:rsidR="00AF0E22">
        <w:t xml:space="preserve"> attēli, </w:t>
      </w:r>
      <w:r w:rsidR="00A37CEA">
        <w:t>13</w:t>
      </w:r>
      <w:r w:rsidR="00AF0E22">
        <w:t xml:space="preserve"> tabulas, </w:t>
      </w:r>
      <w:r w:rsidR="005D2BE8">
        <w:t>1</w:t>
      </w:r>
      <w:r w:rsidR="00AF0E22">
        <w:t xml:space="preserve"> pielikumi un </w:t>
      </w:r>
      <w:r w:rsidR="00F17B1C">
        <w:t>62</w:t>
      </w:r>
      <w:r w:rsidR="00AF0E22">
        <w:t xml:space="preserve">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9462D4" w:rsidRDefault="009462D4" w:rsidP="009462D4">
      <w:pPr>
        <w:pStyle w:val="TextofAbstract"/>
      </w:pPr>
      <w:r>
        <w:t>Bachelor thesis describes the development of an online training system. Online training system is developed as free system which will ensure online learning functionality.</w:t>
      </w:r>
    </w:p>
    <w:p w:rsidR="009462D4" w:rsidRDefault="009462D4" w:rsidP="009462D4">
      <w:pPr>
        <w:pStyle w:val="TextofAbstract"/>
      </w:pPr>
      <w:r>
        <w:t xml:space="preserve">Thesis provides information about the online training concepts and various online learning system </w:t>
      </w:r>
      <w:r w:rsidR="006837D7">
        <w:t>descriptions</w:t>
      </w:r>
      <w:r>
        <w:t>.</w:t>
      </w:r>
    </w:p>
    <w:p w:rsidR="009462D4" w:rsidRDefault="009462D4" w:rsidP="009462D4">
      <w:pPr>
        <w:pStyle w:val="TextofAbstract"/>
      </w:pPr>
      <w:r>
        <w:t>In addition to the scientific part of the thesis it contains practical part, in which is described: requirements specification, development technology selecting, testing and deployment.</w:t>
      </w:r>
    </w:p>
    <w:p w:rsidR="00CC53DA" w:rsidRDefault="00CA70A2" w:rsidP="009462D4">
      <w:pPr>
        <w:pStyle w:val="TextofAbstract"/>
      </w:pPr>
      <w:r>
        <w:t>Bachelor</w:t>
      </w:r>
      <w:r w:rsidR="00CC53DA">
        <w:t xml:space="preserve"> thesis contains </w:t>
      </w:r>
      <w:r w:rsidR="00EF752B">
        <w:t>59</w:t>
      </w:r>
      <w:r w:rsidR="00CC53DA">
        <w:t xml:space="preserve"> pages, </w:t>
      </w:r>
      <w:r w:rsidR="005D2BE8">
        <w:t>7</w:t>
      </w:r>
      <w:r w:rsidR="00CC53DA">
        <w:t xml:space="preserve"> figures, </w:t>
      </w:r>
      <w:r w:rsidR="002F61B9">
        <w:t>13</w:t>
      </w:r>
      <w:r w:rsidR="00CC53DA">
        <w:t xml:space="preserve"> tables, </w:t>
      </w:r>
      <w:r w:rsidR="005D2BE8">
        <w:t>1</w:t>
      </w:r>
      <w:r w:rsidR="00CC53DA">
        <w:t xml:space="preserve"> </w:t>
      </w:r>
      <w:r w:rsidR="00232058">
        <w:t>appendix</w:t>
      </w:r>
      <w:r w:rsidR="00CC53DA">
        <w:t>. Bibl</w:t>
      </w:r>
      <w:r w:rsidR="00F17B1C">
        <w:t>iography includes 62 sources.</w:t>
      </w:r>
    </w:p>
    <w:p w:rsidR="00AF0E22" w:rsidRDefault="00AF0E22" w:rsidP="00FD6D08">
      <w:pPr>
        <w:pageBreakBefore/>
        <w:jc w:val="center"/>
        <w:rPr>
          <w:b/>
          <w:bCs/>
          <w:sz w:val="32"/>
        </w:rPr>
      </w:pPr>
      <w:r>
        <w:rPr>
          <w:b/>
          <w:bCs/>
          <w:sz w:val="32"/>
        </w:rPr>
        <w:lastRenderedPageBreak/>
        <w:t>Saturs</w:t>
      </w:r>
    </w:p>
    <w:p w:rsidR="000C0A2A" w:rsidRDefault="00A82348">
      <w:pPr>
        <w:pStyle w:val="TOC1"/>
        <w:tabs>
          <w:tab w:val="right" w:leader="dot" w:pos="9061"/>
        </w:tabs>
        <w:rPr>
          <w:rFonts w:asciiTheme="minorHAnsi" w:eastAsiaTheme="minorEastAsia" w:hAnsiTheme="minorHAnsi" w:cstheme="minorBidi"/>
          <w:bCs w:val="0"/>
          <w:sz w:val="22"/>
          <w:szCs w:val="22"/>
          <w:lang w:val="en-US"/>
        </w:rPr>
      </w:pPr>
      <w:r w:rsidRPr="00A82348">
        <w:fldChar w:fldCharType="begin"/>
      </w:r>
      <w:r w:rsidR="00AF0E22">
        <w:instrText xml:space="preserve"> TOC \o "1-3" \h \z </w:instrText>
      </w:r>
      <w:r w:rsidRPr="00A82348">
        <w:fldChar w:fldCharType="separate"/>
      </w:r>
      <w:hyperlink w:anchor="_Toc408774112" w:history="1">
        <w:r w:rsidR="000C0A2A" w:rsidRPr="00C860C1">
          <w:rPr>
            <w:rStyle w:val="Hyperlink"/>
          </w:rPr>
          <w:t>Ievads</w:t>
        </w:r>
        <w:r w:rsidR="000C0A2A">
          <w:rPr>
            <w:webHidden/>
          </w:rPr>
          <w:tab/>
        </w:r>
        <w:r>
          <w:rPr>
            <w:webHidden/>
          </w:rPr>
          <w:fldChar w:fldCharType="begin"/>
        </w:r>
        <w:r w:rsidR="000C0A2A">
          <w:rPr>
            <w:webHidden/>
          </w:rPr>
          <w:instrText xml:space="preserve"> PAGEREF _Toc408774112 \h </w:instrText>
        </w:r>
        <w:r>
          <w:rPr>
            <w:webHidden/>
          </w:rPr>
        </w:r>
        <w:r>
          <w:rPr>
            <w:webHidden/>
          </w:rPr>
          <w:fldChar w:fldCharType="separate"/>
        </w:r>
        <w:r w:rsidR="000C0A2A">
          <w:rPr>
            <w:webHidden/>
          </w:rPr>
          <w:t>7</w:t>
        </w:r>
        <w:r>
          <w:rPr>
            <w:webHidden/>
          </w:rPr>
          <w:fldChar w:fldCharType="end"/>
        </w:r>
      </w:hyperlink>
    </w:p>
    <w:p w:rsidR="000C0A2A" w:rsidRDefault="00A8234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74113" w:history="1">
        <w:r w:rsidR="000C0A2A" w:rsidRPr="00C860C1">
          <w:rPr>
            <w:rStyle w:val="Hyperlink"/>
          </w:rPr>
          <w:t>1.</w:t>
        </w:r>
        <w:r w:rsidR="000C0A2A">
          <w:rPr>
            <w:rFonts w:asciiTheme="minorHAnsi" w:eastAsiaTheme="minorEastAsia" w:hAnsiTheme="minorHAnsi" w:cstheme="minorBidi"/>
            <w:bCs w:val="0"/>
            <w:sz w:val="22"/>
            <w:szCs w:val="22"/>
            <w:lang w:val="en-US"/>
          </w:rPr>
          <w:tab/>
        </w:r>
        <w:r w:rsidR="000C0A2A" w:rsidRPr="00C860C1">
          <w:rPr>
            <w:rStyle w:val="Hyperlink"/>
          </w:rPr>
          <w:t>Apmācības sistēmu apskats un salīdzinājums</w:t>
        </w:r>
        <w:r w:rsidR="000C0A2A">
          <w:rPr>
            <w:webHidden/>
          </w:rPr>
          <w:tab/>
        </w:r>
        <w:r>
          <w:rPr>
            <w:webHidden/>
          </w:rPr>
          <w:fldChar w:fldCharType="begin"/>
        </w:r>
        <w:r w:rsidR="000C0A2A">
          <w:rPr>
            <w:webHidden/>
          </w:rPr>
          <w:instrText xml:space="preserve"> PAGEREF _Toc408774113 \h </w:instrText>
        </w:r>
        <w:r>
          <w:rPr>
            <w:webHidden/>
          </w:rPr>
        </w:r>
        <w:r>
          <w:rPr>
            <w:webHidden/>
          </w:rPr>
          <w:fldChar w:fldCharType="separate"/>
        </w:r>
        <w:r w:rsidR="000C0A2A">
          <w:rPr>
            <w:webHidden/>
          </w:rPr>
          <w:t>9</w:t>
        </w:r>
        <w:r>
          <w:rPr>
            <w:webHidden/>
          </w:rPr>
          <w:fldChar w:fldCharType="end"/>
        </w:r>
      </w:hyperlink>
    </w:p>
    <w:p w:rsidR="000C0A2A" w:rsidRDefault="00A8234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14" w:history="1">
        <w:r w:rsidR="000C0A2A" w:rsidRPr="00C860C1">
          <w:rPr>
            <w:rStyle w:val="Hyperlink"/>
            <w:noProof/>
          </w:rPr>
          <w:t>1.1.</w:t>
        </w:r>
        <w:r w:rsidR="000C0A2A">
          <w:rPr>
            <w:rFonts w:asciiTheme="minorHAnsi" w:eastAsiaTheme="minorEastAsia" w:hAnsiTheme="minorHAnsi" w:cstheme="minorBidi"/>
            <w:noProof/>
            <w:sz w:val="22"/>
            <w:szCs w:val="22"/>
            <w:lang w:val="en-US"/>
          </w:rPr>
          <w:tab/>
        </w:r>
        <w:r w:rsidR="000C0A2A" w:rsidRPr="00C860C1">
          <w:rPr>
            <w:rStyle w:val="Hyperlink"/>
            <w:noProof/>
          </w:rPr>
          <w:t>Darba mērķis un uzdevums</w:t>
        </w:r>
        <w:r w:rsidR="000C0A2A">
          <w:rPr>
            <w:noProof/>
            <w:webHidden/>
          </w:rPr>
          <w:tab/>
        </w:r>
        <w:r>
          <w:rPr>
            <w:noProof/>
            <w:webHidden/>
          </w:rPr>
          <w:fldChar w:fldCharType="begin"/>
        </w:r>
        <w:r w:rsidR="000C0A2A">
          <w:rPr>
            <w:noProof/>
            <w:webHidden/>
          </w:rPr>
          <w:instrText xml:space="preserve"> PAGEREF _Toc408774114 \h </w:instrText>
        </w:r>
        <w:r>
          <w:rPr>
            <w:noProof/>
            <w:webHidden/>
          </w:rPr>
        </w:r>
        <w:r>
          <w:rPr>
            <w:noProof/>
            <w:webHidden/>
          </w:rPr>
          <w:fldChar w:fldCharType="separate"/>
        </w:r>
        <w:r w:rsidR="000C0A2A">
          <w:rPr>
            <w:noProof/>
            <w:webHidden/>
          </w:rPr>
          <w:t>9</w:t>
        </w:r>
        <w:r>
          <w:rPr>
            <w:noProof/>
            <w:webHidden/>
          </w:rPr>
          <w:fldChar w:fldCharType="end"/>
        </w:r>
      </w:hyperlink>
    </w:p>
    <w:p w:rsidR="000C0A2A" w:rsidRDefault="00A8234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15" w:history="1">
        <w:r w:rsidR="000C0A2A" w:rsidRPr="00C860C1">
          <w:rPr>
            <w:rStyle w:val="Hyperlink"/>
            <w:noProof/>
          </w:rPr>
          <w:t>1.2.</w:t>
        </w:r>
        <w:r w:rsidR="000C0A2A">
          <w:rPr>
            <w:rFonts w:asciiTheme="minorHAnsi" w:eastAsiaTheme="minorEastAsia" w:hAnsiTheme="minorHAnsi" w:cstheme="minorBidi"/>
            <w:noProof/>
            <w:sz w:val="22"/>
            <w:szCs w:val="22"/>
            <w:lang w:val="en-US"/>
          </w:rPr>
          <w:tab/>
        </w:r>
        <w:r w:rsidR="000C0A2A" w:rsidRPr="00C860C1">
          <w:rPr>
            <w:rStyle w:val="Hyperlink"/>
            <w:noProof/>
          </w:rPr>
          <w:t>Problēmas apraksts</w:t>
        </w:r>
        <w:r w:rsidR="000C0A2A">
          <w:rPr>
            <w:noProof/>
            <w:webHidden/>
          </w:rPr>
          <w:tab/>
        </w:r>
        <w:r>
          <w:rPr>
            <w:noProof/>
            <w:webHidden/>
          </w:rPr>
          <w:fldChar w:fldCharType="begin"/>
        </w:r>
        <w:r w:rsidR="000C0A2A">
          <w:rPr>
            <w:noProof/>
            <w:webHidden/>
          </w:rPr>
          <w:instrText xml:space="preserve"> PAGEREF _Toc408774115 \h </w:instrText>
        </w:r>
        <w:r>
          <w:rPr>
            <w:noProof/>
            <w:webHidden/>
          </w:rPr>
        </w:r>
        <w:r>
          <w:rPr>
            <w:noProof/>
            <w:webHidden/>
          </w:rPr>
          <w:fldChar w:fldCharType="separate"/>
        </w:r>
        <w:r w:rsidR="000C0A2A">
          <w:rPr>
            <w:noProof/>
            <w:webHidden/>
          </w:rPr>
          <w:t>9</w:t>
        </w:r>
        <w:r>
          <w:rPr>
            <w:noProof/>
            <w:webHidden/>
          </w:rPr>
          <w:fldChar w:fldCharType="end"/>
        </w:r>
      </w:hyperlink>
    </w:p>
    <w:p w:rsidR="000C0A2A" w:rsidRDefault="00A8234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16" w:history="1">
        <w:r w:rsidR="000C0A2A" w:rsidRPr="00C860C1">
          <w:rPr>
            <w:rStyle w:val="Hyperlink"/>
            <w:noProof/>
          </w:rPr>
          <w:t>1.3.</w:t>
        </w:r>
        <w:r w:rsidR="000C0A2A">
          <w:rPr>
            <w:rFonts w:asciiTheme="minorHAnsi" w:eastAsiaTheme="minorEastAsia" w:hAnsiTheme="minorHAnsi" w:cstheme="minorBidi"/>
            <w:noProof/>
            <w:sz w:val="22"/>
            <w:szCs w:val="22"/>
            <w:lang w:val="en-US"/>
          </w:rPr>
          <w:tab/>
        </w:r>
        <w:r w:rsidR="000C0A2A" w:rsidRPr="00C860C1">
          <w:rPr>
            <w:rStyle w:val="Hyperlink"/>
            <w:noProof/>
          </w:rPr>
          <w:t>Tiešsaistes apmācības sistēmas</w:t>
        </w:r>
        <w:r w:rsidR="000C0A2A">
          <w:rPr>
            <w:noProof/>
            <w:webHidden/>
          </w:rPr>
          <w:tab/>
        </w:r>
        <w:r>
          <w:rPr>
            <w:noProof/>
            <w:webHidden/>
          </w:rPr>
          <w:fldChar w:fldCharType="begin"/>
        </w:r>
        <w:r w:rsidR="000C0A2A">
          <w:rPr>
            <w:noProof/>
            <w:webHidden/>
          </w:rPr>
          <w:instrText xml:space="preserve"> PAGEREF _Toc408774116 \h </w:instrText>
        </w:r>
        <w:r>
          <w:rPr>
            <w:noProof/>
            <w:webHidden/>
          </w:rPr>
        </w:r>
        <w:r>
          <w:rPr>
            <w:noProof/>
            <w:webHidden/>
          </w:rPr>
          <w:fldChar w:fldCharType="separate"/>
        </w:r>
        <w:r w:rsidR="000C0A2A">
          <w:rPr>
            <w:noProof/>
            <w:webHidden/>
          </w:rPr>
          <w:t>10</w:t>
        </w:r>
        <w:r>
          <w:rPr>
            <w:noProof/>
            <w:webHidden/>
          </w:rPr>
          <w:fldChar w:fldCharType="end"/>
        </w:r>
      </w:hyperlink>
    </w:p>
    <w:p w:rsidR="000C0A2A" w:rsidRDefault="00A8234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17" w:history="1">
        <w:r w:rsidR="000C0A2A" w:rsidRPr="00C860C1">
          <w:rPr>
            <w:rStyle w:val="Hyperlink"/>
            <w:noProof/>
          </w:rPr>
          <w:t>1.4.</w:t>
        </w:r>
        <w:r w:rsidR="000C0A2A">
          <w:rPr>
            <w:rFonts w:asciiTheme="minorHAnsi" w:eastAsiaTheme="minorEastAsia" w:hAnsiTheme="minorHAnsi" w:cstheme="minorBidi"/>
            <w:noProof/>
            <w:sz w:val="22"/>
            <w:szCs w:val="22"/>
            <w:lang w:val="en-US"/>
          </w:rPr>
          <w:tab/>
        </w:r>
        <w:r w:rsidR="000C0A2A" w:rsidRPr="00C860C1">
          <w:rPr>
            <w:rStyle w:val="Hyperlink"/>
            <w:noProof/>
          </w:rPr>
          <w:t>Tiešsaistes sistēmu salīdzinājums</w:t>
        </w:r>
        <w:r w:rsidR="000C0A2A">
          <w:rPr>
            <w:noProof/>
            <w:webHidden/>
          </w:rPr>
          <w:tab/>
        </w:r>
        <w:r>
          <w:rPr>
            <w:noProof/>
            <w:webHidden/>
          </w:rPr>
          <w:fldChar w:fldCharType="begin"/>
        </w:r>
        <w:r w:rsidR="000C0A2A">
          <w:rPr>
            <w:noProof/>
            <w:webHidden/>
          </w:rPr>
          <w:instrText xml:space="preserve"> PAGEREF _Toc408774117 \h </w:instrText>
        </w:r>
        <w:r>
          <w:rPr>
            <w:noProof/>
            <w:webHidden/>
          </w:rPr>
        </w:r>
        <w:r>
          <w:rPr>
            <w:noProof/>
            <w:webHidden/>
          </w:rPr>
          <w:fldChar w:fldCharType="separate"/>
        </w:r>
        <w:r w:rsidR="000C0A2A">
          <w:rPr>
            <w:noProof/>
            <w:webHidden/>
          </w:rPr>
          <w:t>11</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18" w:history="1">
        <w:r w:rsidR="000C0A2A" w:rsidRPr="00C860C1">
          <w:rPr>
            <w:rStyle w:val="Hyperlink"/>
            <w:noProof/>
          </w:rPr>
          <w:t>1.4.1.</w:t>
        </w:r>
        <w:r w:rsidR="000C0A2A">
          <w:rPr>
            <w:rFonts w:asciiTheme="minorHAnsi" w:eastAsiaTheme="minorEastAsia" w:hAnsiTheme="minorHAnsi" w:cstheme="minorBidi"/>
            <w:iCs w:val="0"/>
            <w:noProof/>
            <w:sz w:val="22"/>
            <w:szCs w:val="22"/>
            <w:lang w:val="en-US"/>
          </w:rPr>
          <w:tab/>
        </w:r>
        <w:r w:rsidR="000C0A2A" w:rsidRPr="00C860C1">
          <w:rPr>
            <w:rStyle w:val="Hyperlink"/>
            <w:noProof/>
          </w:rPr>
          <w:t>New Horizons Latvia</w:t>
        </w:r>
        <w:r w:rsidR="000C0A2A">
          <w:rPr>
            <w:noProof/>
            <w:webHidden/>
          </w:rPr>
          <w:tab/>
        </w:r>
        <w:r>
          <w:rPr>
            <w:noProof/>
            <w:webHidden/>
          </w:rPr>
          <w:fldChar w:fldCharType="begin"/>
        </w:r>
        <w:r w:rsidR="000C0A2A">
          <w:rPr>
            <w:noProof/>
            <w:webHidden/>
          </w:rPr>
          <w:instrText xml:space="preserve"> PAGEREF _Toc408774118 \h </w:instrText>
        </w:r>
        <w:r>
          <w:rPr>
            <w:noProof/>
            <w:webHidden/>
          </w:rPr>
        </w:r>
        <w:r>
          <w:rPr>
            <w:noProof/>
            <w:webHidden/>
          </w:rPr>
          <w:fldChar w:fldCharType="separate"/>
        </w:r>
        <w:r w:rsidR="000C0A2A">
          <w:rPr>
            <w:noProof/>
            <w:webHidden/>
          </w:rPr>
          <w:t>11</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19" w:history="1">
        <w:r w:rsidR="000C0A2A" w:rsidRPr="00C860C1">
          <w:rPr>
            <w:rStyle w:val="Hyperlink"/>
            <w:noProof/>
          </w:rPr>
          <w:t>1.4.2.</w:t>
        </w:r>
        <w:r w:rsidR="000C0A2A">
          <w:rPr>
            <w:rFonts w:asciiTheme="minorHAnsi" w:eastAsiaTheme="minorEastAsia" w:hAnsiTheme="minorHAnsi" w:cstheme="minorBidi"/>
            <w:iCs w:val="0"/>
            <w:noProof/>
            <w:sz w:val="22"/>
            <w:szCs w:val="22"/>
            <w:lang w:val="en-US"/>
          </w:rPr>
          <w:tab/>
        </w:r>
        <w:r w:rsidR="000C0A2A" w:rsidRPr="00C860C1">
          <w:rPr>
            <w:rStyle w:val="Hyperlink"/>
            <w:noProof/>
          </w:rPr>
          <w:t>Baltijas Datoru akadēmija (BDA)</w:t>
        </w:r>
        <w:r w:rsidR="000C0A2A">
          <w:rPr>
            <w:noProof/>
            <w:webHidden/>
          </w:rPr>
          <w:tab/>
        </w:r>
        <w:r>
          <w:rPr>
            <w:noProof/>
            <w:webHidden/>
          </w:rPr>
          <w:fldChar w:fldCharType="begin"/>
        </w:r>
        <w:r w:rsidR="000C0A2A">
          <w:rPr>
            <w:noProof/>
            <w:webHidden/>
          </w:rPr>
          <w:instrText xml:space="preserve"> PAGEREF _Toc408774119 \h </w:instrText>
        </w:r>
        <w:r>
          <w:rPr>
            <w:noProof/>
            <w:webHidden/>
          </w:rPr>
        </w:r>
        <w:r>
          <w:rPr>
            <w:noProof/>
            <w:webHidden/>
          </w:rPr>
          <w:fldChar w:fldCharType="separate"/>
        </w:r>
        <w:r w:rsidR="000C0A2A">
          <w:rPr>
            <w:noProof/>
            <w:webHidden/>
          </w:rPr>
          <w:t>12</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0" w:history="1">
        <w:r w:rsidR="000C0A2A" w:rsidRPr="00C860C1">
          <w:rPr>
            <w:rStyle w:val="Hyperlink"/>
            <w:noProof/>
          </w:rPr>
          <w:t>1.4.3.</w:t>
        </w:r>
        <w:r w:rsidR="000C0A2A">
          <w:rPr>
            <w:rFonts w:asciiTheme="minorHAnsi" w:eastAsiaTheme="minorEastAsia" w:hAnsiTheme="minorHAnsi" w:cstheme="minorBidi"/>
            <w:iCs w:val="0"/>
            <w:noProof/>
            <w:sz w:val="22"/>
            <w:szCs w:val="22"/>
            <w:lang w:val="en-US"/>
          </w:rPr>
          <w:tab/>
        </w:r>
        <w:r w:rsidR="000C0A2A" w:rsidRPr="00C860C1">
          <w:rPr>
            <w:rStyle w:val="Hyperlink"/>
            <w:noProof/>
          </w:rPr>
          <w:t>Codecademy tiešsaistes apmācības vietne</w:t>
        </w:r>
        <w:r w:rsidR="000C0A2A">
          <w:rPr>
            <w:noProof/>
            <w:webHidden/>
          </w:rPr>
          <w:tab/>
        </w:r>
        <w:r>
          <w:rPr>
            <w:noProof/>
            <w:webHidden/>
          </w:rPr>
          <w:fldChar w:fldCharType="begin"/>
        </w:r>
        <w:r w:rsidR="000C0A2A">
          <w:rPr>
            <w:noProof/>
            <w:webHidden/>
          </w:rPr>
          <w:instrText xml:space="preserve"> PAGEREF _Toc408774120 \h </w:instrText>
        </w:r>
        <w:r>
          <w:rPr>
            <w:noProof/>
            <w:webHidden/>
          </w:rPr>
        </w:r>
        <w:r>
          <w:rPr>
            <w:noProof/>
            <w:webHidden/>
          </w:rPr>
          <w:fldChar w:fldCharType="separate"/>
        </w:r>
        <w:r w:rsidR="000C0A2A">
          <w:rPr>
            <w:noProof/>
            <w:webHidden/>
          </w:rPr>
          <w:t>13</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1" w:history="1">
        <w:r w:rsidR="000C0A2A" w:rsidRPr="00C860C1">
          <w:rPr>
            <w:rStyle w:val="Hyperlink"/>
            <w:noProof/>
          </w:rPr>
          <w:t>1.4.4.</w:t>
        </w:r>
        <w:r w:rsidR="000C0A2A">
          <w:rPr>
            <w:rFonts w:asciiTheme="minorHAnsi" w:eastAsiaTheme="minorEastAsia" w:hAnsiTheme="minorHAnsi" w:cstheme="minorBidi"/>
            <w:iCs w:val="0"/>
            <w:noProof/>
            <w:sz w:val="22"/>
            <w:szCs w:val="22"/>
            <w:lang w:val="en-US"/>
          </w:rPr>
          <w:tab/>
        </w:r>
        <w:r w:rsidR="000C0A2A" w:rsidRPr="00C860C1">
          <w:rPr>
            <w:rStyle w:val="Hyperlink"/>
            <w:noProof/>
          </w:rPr>
          <w:t>Treehouse tiešsaistes apmācības vietne</w:t>
        </w:r>
        <w:r w:rsidR="000C0A2A">
          <w:rPr>
            <w:noProof/>
            <w:webHidden/>
          </w:rPr>
          <w:tab/>
        </w:r>
        <w:r>
          <w:rPr>
            <w:noProof/>
            <w:webHidden/>
          </w:rPr>
          <w:fldChar w:fldCharType="begin"/>
        </w:r>
        <w:r w:rsidR="000C0A2A">
          <w:rPr>
            <w:noProof/>
            <w:webHidden/>
          </w:rPr>
          <w:instrText xml:space="preserve"> PAGEREF _Toc408774121 \h </w:instrText>
        </w:r>
        <w:r>
          <w:rPr>
            <w:noProof/>
            <w:webHidden/>
          </w:rPr>
        </w:r>
        <w:r>
          <w:rPr>
            <w:noProof/>
            <w:webHidden/>
          </w:rPr>
          <w:fldChar w:fldCharType="separate"/>
        </w:r>
        <w:r w:rsidR="000C0A2A">
          <w:rPr>
            <w:noProof/>
            <w:webHidden/>
          </w:rPr>
          <w:t>14</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2" w:history="1">
        <w:r w:rsidR="000C0A2A" w:rsidRPr="00C860C1">
          <w:rPr>
            <w:rStyle w:val="Hyperlink"/>
            <w:noProof/>
          </w:rPr>
          <w:t>1.4.5.</w:t>
        </w:r>
        <w:r w:rsidR="000C0A2A">
          <w:rPr>
            <w:rFonts w:asciiTheme="minorHAnsi" w:eastAsiaTheme="minorEastAsia" w:hAnsiTheme="minorHAnsi" w:cstheme="minorBidi"/>
            <w:iCs w:val="0"/>
            <w:noProof/>
            <w:sz w:val="22"/>
            <w:szCs w:val="22"/>
            <w:lang w:val="en-US"/>
          </w:rPr>
          <w:tab/>
        </w:r>
        <w:r w:rsidR="000C0A2A" w:rsidRPr="00C860C1">
          <w:rPr>
            <w:rStyle w:val="Hyperlink"/>
            <w:noProof/>
          </w:rPr>
          <w:t>Lynda.com</w:t>
        </w:r>
        <w:r w:rsidR="000C0A2A">
          <w:rPr>
            <w:noProof/>
            <w:webHidden/>
          </w:rPr>
          <w:tab/>
        </w:r>
        <w:r>
          <w:rPr>
            <w:noProof/>
            <w:webHidden/>
          </w:rPr>
          <w:fldChar w:fldCharType="begin"/>
        </w:r>
        <w:r w:rsidR="000C0A2A">
          <w:rPr>
            <w:noProof/>
            <w:webHidden/>
          </w:rPr>
          <w:instrText xml:space="preserve"> PAGEREF _Toc408774122 \h </w:instrText>
        </w:r>
        <w:r>
          <w:rPr>
            <w:noProof/>
            <w:webHidden/>
          </w:rPr>
        </w:r>
        <w:r>
          <w:rPr>
            <w:noProof/>
            <w:webHidden/>
          </w:rPr>
          <w:fldChar w:fldCharType="separate"/>
        </w:r>
        <w:r w:rsidR="000C0A2A">
          <w:rPr>
            <w:noProof/>
            <w:webHidden/>
          </w:rPr>
          <w:t>15</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3" w:history="1">
        <w:r w:rsidR="000C0A2A" w:rsidRPr="00C860C1">
          <w:rPr>
            <w:rStyle w:val="Hyperlink"/>
            <w:noProof/>
          </w:rPr>
          <w:t>1.4.6.</w:t>
        </w:r>
        <w:r w:rsidR="000C0A2A">
          <w:rPr>
            <w:rFonts w:asciiTheme="minorHAnsi" w:eastAsiaTheme="minorEastAsia" w:hAnsiTheme="minorHAnsi" w:cstheme="minorBidi"/>
            <w:iCs w:val="0"/>
            <w:noProof/>
            <w:sz w:val="22"/>
            <w:szCs w:val="22"/>
            <w:lang w:val="en-US"/>
          </w:rPr>
          <w:tab/>
        </w:r>
        <w:r w:rsidR="000C0A2A" w:rsidRPr="00C860C1">
          <w:rPr>
            <w:rStyle w:val="Hyperlink"/>
            <w:noProof/>
          </w:rPr>
          <w:t>Tuts+</w:t>
        </w:r>
        <w:r w:rsidR="000C0A2A">
          <w:rPr>
            <w:noProof/>
            <w:webHidden/>
          </w:rPr>
          <w:tab/>
        </w:r>
        <w:r>
          <w:rPr>
            <w:noProof/>
            <w:webHidden/>
          </w:rPr>
          <w:fldChar w:fldCharType="begin"/>
        </w:r>
        <w:r w:rsidR="000C0A2A">
          <w:rPr>
            <w:noProof/>
            <w:webHidden/>
          </w:rPr>
          <w:instrText xml:space="preserve"> PAGEREF _Toc408774123 \h </w:instrText>
        </w:r>
        <w:r>
          <w:rPr>
            <w:noProof/>
            <w:webHidden/>
          </w:rPr>
        </w:r>
        <w:r>
          <w:rPr>
            <w:noProof/>
            <w:webHidden/>
          </w:rPr>
          <w:fldChar w:fldCharType="separate"/>
        </w:r>
        <w:r w:rsidR="000C0A2A">
          <w:rPr>
            <w:noProof/>
            <w:webHidden/>
          </w:rPr>
          <w:t>16</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4" w:history="1">
        <w:r w:rsidR="000C0A2A" w:rsidRPr="00C860C1">
          <w:rPr>
            <w:rStyle w:val="Hyperlink"/>
            <w:noProof/>
          </w:rPr>
          <w:t>1.4.7.</w:t>
        </w:r>
        <w:r w:rsidR="000C0A2A">
          <w:rPr>
            <w:rFonts w:asciiTheme="minorHAnsi" w:eastAsiaTheme="minorEastAsia" w:hAnsiTheme="minorHAnsi" w:cstheme="minorBidi"/>
            <w:iCs w:val="0"/>
            <w:noProof/>
            <w:sz w:val="22"/>
            <w:szCs w:val="22"/>
            <w:lang w:val="en-US"/>
          </w:rPr>
          <w:tab/>
        </w:r>
        <w:r w:rsidR="000C0A2A" w:rsidRPr="00C860C1">
          <w:rPr>
            <w:rStyle w:val="Hyperlink"/>
            <w:noProof/>
          </w:rPr>
          <w:t>KhanAcedamy</w:t>
        </w:r>
        <w:r w:rsidR="000C0A2A">
          <w:rPr>
            <w:noProof/>
            <w:webHidden/>
          </w:rPr>
          <w:tab/>
        </w:r>
        <w:r>
          <w:rPr>
            <w:noProof/>
            <w:webHidden/>
          </w:rPr>
          <w:fldChar w:fldCharType="begin"/>
        </w:r>
        <w:r w:rsidR="000C0A2A">
          <w:rPr>
            <w:noProof/>
            <w:webHidden/>
          </w:rPr>
          <w:instrText xml:space="preserve"> PAGEREF _Toc408774124 \h </w:instrText>
        </w:r>
        <w:r>
          <w:rPr>
            <w:noProof/>
            <w:webHidden/>
          </w:rPr>
        </w:r>
        <w:r>
          <w:rPr>
            <w:noProof/>
            <w:webHidden/>
          </w:rPr>
          <w:fldChar w:fldCharType="separate"/>
        </w:r>
        <w:r w:rsidR="000C0A2A">
          <w:rPr>
            <w:noProof/>
            <w:webHidden/>
          </w:rPr>
          <w:t>17</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5" w:history="1">
        <w:r w:rsidR="000C0A2A" w:rsidRPr="00C860C1">
          <w:rPr>
            <w:rStyle w:val="Hyperlink"/>
            <w:noProof/>
          </w:rPr>
          <w:t>1.4.8.</w:t>
        </w:r>
        <w:r w:rsidR="000C0A2A">
          <w:rPr>
            <w:rFonts w:asciiTheme="minorHAnsi" w:eastAsiaTheme="minorEastAsia" w:hAnsiTheme="minorHAnsi" w:cstheme="minorBidi"/>
            <w:iCs w:val="0"/>
            <w:noProof/>
            <w:sz w:val="22"/>
            <w:szCs w:val="22"/>
            <w:lang w:val="en-US"/>
          </w:rPr>
          <w:tab/>
        </w:r>
        <w:r w:rsidR="000C0A2A" w:rsidRPr="00C860C1">
          <w:rPr>
            <w:rStyle w:val="Hyperlink"/>
            <w:noProof/>
          </w:rPr>
          <w:t>Tiešsaistes apmācības lietotņu salīdzinājums</w:t>
        </w:r>
        <w:r w:rsidR="000C0A2A">
          <w:rPr>
            <w:noProof/>
            <w:webHidden/>
          </w:rPr>
          <w:tab/>
        </w:r>
        <w:r>
          <w:rPr>
            <w:noProof/>
            <w:webHidden/>
          </w:rPr>
          <w:fldChar w:fldCharType="begin"/>
        </w:r>
        <w:r w:rsidR="000C0A2A">
          <w:rPr>
            <w:noProof/>
            <w:webHidden/>
          </w:rPr>
          <w:instrText xml:space="preserve"> PAGEREF _Toc408774125 \h </w:instrText>
        </w:r>
        <w:r>
          <w:rPr>
            <w:noProof/>
            <w:webHidden/>
          </w:rPr>
        </w:r>
        <w:r>
          <w:rPr>
            <w:noProof/>
            <w:webHidden/>
          </w:rPr>
          <w:fldChar w:fldCharType="separate"/>
        </w:r>
        <w:r w:rsidR="000C0A2A">
          <w:rPr>
            <w:noProof/>
            <w:webHidden/>
          </w:rPr>
          <w:t>18</w:t>
        </w:r>
        <w:r>
          <w:rPr>
            <w:noProof/>
            <w:webHidden/>
          </w:rPr>
          <w:fldChar w:fldCharType="end"/>
        </w:r>
      </w:hyperlink>
    </w:p>
    <w:p w:rsidR="000C0A2A" w:rsidRDefault="00A8234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74126" w:history="1">
        <w:r w:rsidR="000C0A2A" w:rsidRPr="00C860C1">
          <w:rPr>
            <w:rStyle w:val="Hyperlink"/>
          </w:rPr>
          <w:t>2.</w:t>
        </w:r>
        <w:r w:rsidR="000C0A2A">
          <w:rPr>
            <w:rFonts w:asciiTheme="minorHAnsi" w:eastAsiaTheme="minorEastAsia" w:hAnsiTheme="minorHAnsi" w:cstheme="minorBidi"/>
            <w:bCs w:val="0"/>
            <w:sz w:val="22"/>
            <w:szCs w:val="22"/>
            <w:lang w:val="en-US"/>
          </w:rPr>
          <w:tab/>
        </w:r>
        <w:r w:rsidR="000C0A2A" w:rsidRPr="00C860C1">
          <w:rPr>
            <w:rStyle w:val="Hyperlink"/>
          </w:rPr>
          <w:t>Sistēmas izstrādes tehnoloģiju apskats un salīdzinājums</w:t>
        </w:r>
        <w:r w:rsidR="000C0A2A">
          <w:rPr>
            <w:webHidden/>
          </w:rPr>
          <w:tab/>
        </w:r>
        <w:r>
          <w:rPr>
            <w:webHidden/>
          </w:rPr>
          <w:fldChar w:fldCharType="begin"/>
        </w:r>
        <w:r w:rsidR="000C0A2A">
          <w:rPr>
            <w:webHidden/>
          </w:rPr>
          <w:instrText xml:space="preserve"> PAGEREF _Toc408774126 \h </w:instrText>
        </w:r>
        <w:r>
          <w:rPr>
            <w:webHidden/>
          </w:rPr>
        </w:r>
        <w:r>
          <w:rPr>
            <w:webHidden/>
          </w:rPr>
          <w:fldChar w:fldCharType="separate"/>
        </w:r>
        <w:r w:rsidR="000C0A2A">
          <w:rPr>
            <w:webHidden/>
          </w:rPr>
          <w:t>20</w:t>
        </w:r>
        <w:r>
          <w:rPr>
            <w:webHidden/>
          </w:rPr>
          <w:fldChar w:fldCharType="end"/>
        </w:r>
      </w:hyperlink>
    </w:p>
    <w:p w:rsidR="000C0A2A" w:rsidRDefault="00A8234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27" w:history="1">
        <w:r w:rsidR="000C0A2A" w:rsidRPr="00C860C1">
          <w:rPr>
            <w:rStyle w:val="Hyperlink"/>
            <w:noProof/>
          </w:rPr>
          <w:t>2.1.</w:t>
        </w:r>
        <w:r w:rsidR="000C0A2A">
          <w:rPr>
            <w:rFonts w:asciiTheme="minorHAnsi" w:eastAsiaTheme="minorEastAsia" w:hAnsiTheme="minorHAnsi" w:cstheme="minorBidi"/>
            <w:noProof/>
            <w:sz w:val="22"/>
            <w:szCs w:val="22"/>
            <w:lang w:val="en-US"/>
          </w:rPr>
          <w:tab/>
        </w:r>
        <w:r w:rsidR="000C0A2A" w:rsidRPr="00C860C1">
          <w:rPr>
            <w:rStyle w:val="Hyperlink"/>
            <w:noProof/>
          </w:rPr>
          <w:t>Ietvara izvēle</w:t>
        </w:r>
        <w:r w:rsidR="000C0A2A">
          <w:rPr>
            <w:noProof/>
            <w:webHidden/>
          </w:rPr>
          <w:tab/>
        </w:r>
        <w:r>
          <w:rPr>
            <w:noProof/>
            <w:webHidden/>
          </w:rPr>
          <w:fldChar w:fldCharType="begin"/>
        </w:r>
        <w:r w:rsidR="000C0A2A">
          <w:rPr>
            <w:noProof/>
            <w:webHidden/>
          </w:rPr>
          <w:instrText xml:space="preserve"> PAGEREF _Toc408774127 \h </w:instrText>
        </w:r>
        <w:r>
          <w:rPr>
            <w:noProof/>
            <w:webHidden/>
          </w:rPr>
        </w:r>
        <w:r>
          <w:rPr>
            <w:noProof/>
            <w:webHidden/>
          </w:rPr>
          <w:fldChar w:fldCharType="separate"/>
        </w:r>
        <w:r w:rsidR="000C0A2A">
          <w:rPr>
            <w:noProof/>
            <w:webHidden/>
          </w:rPr>
          <w:t>20</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8" w:history="1">
        <w:r w:rsidR="000C0A2A" w:rsidRPr="00C860C1">
          <w:rPr>
            <w:rStyle w:val="Hyperlink"/>
            <w:noProof/>
          </w:rPr>
          <w:t>2.1.1.</w:t>
        </w:r>
        <w:r w:rsidR="000C0A2A">
          <w:rPr>
            <w:rFonts w:asciiTheme="minorHAnsi" w:eastAsiaTheme="minorEastAsia" w:hAnsiTheme="minorHAnsi" w:cstheme="minorBidi"/>
            <w:iCs w:val="0"/>
            <w:noProof/>
            <w:sz w:val="22"/>
            <w:szCs w:val="22"/>
            <w:lang w:val="en-US"/>
          </w:rPr>
          <w:tab/>
        </w:r>
        <w:r w:rsidR="000C0A2A" w:rsidRPr="00C860C1">
          <w:rPr>
            <w:rStyle w:val="Hyperlink"/>
            <w:noProof/>
          </w:rPr>
          <w:t>Laravel 4 ietvars</w:t>
        </w:r>
        <w:r w:rsidR="000C0A2A">
          <w:rPr>
            <w:noProof/>
            <w:webHidden/>
          </w:rPr>
          <w:tab/>
        </w:r>
        <w:r>
          <w:rPr>
            <w:noProof/>
            <w:webHidden/>
          </w:rPr>
          <w:fldChar w:fldCharType="begin"/>
        </w:r>
        <w:r w:rsidR="000C0A2A">
          <w:rPr>
            <w:noProof/>
            <w:webHidden/>
          </w:rPr>
          <w:instrText xml:space="preserve"> PAGEREF _Toc408774128 \h </w:instrText>
        </w:r>
        <w:r>
          <w:rPr>
            <w:noProof/>
            <w:webHidden/>
          </w:rPr>
        </w:r>
        <w:r>
          <w:rPr>
            <w:noProof/>
            <w:webHidden/>
          </w:rPr>
          <w:fldChar w:fldCharType="separate"/>
        </w:r>
        <w:r w:rsidR="000C0A2A">
          <w:rPr>
            <w:noProof/>
            <w:webHidden/>
          </w:rPr>
          <w:t>21</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29" w:history="1">
        <w:r w:rsidR="000C0A2A" w:rsidRPr="00C860C1">
          <w:rPr>
            <w:rStyle w:val="Hyperlink"/>
            <w:noProof/>
          </w:rPr>
          <w:t>2.1.2.</w:t>
        </w:r>
        <w:r w:rsidR="000C0A2A">
          <w:rPr>
            <w:rFonts w:asciiTheme="minorHAnsi" w:eastAsiaTheme="minorEastAsia" w:hAnsiTheme="minorHAnsi" w:cstheme="minorBidi"/>
            <w:iCs w:val="0"/>
            <w:noProof/>
            <w:sz w:val="22"/>
            <w:szCs w:val="22"/>
            <w:lang w:val="en-US"/>
          </w:rPr>
          <w:tab/>
        </w:r>
        <w:r w:rsidR="000C0A2A" w:rsidRPr="00C860C1">
          <w:rPr>
            <w:rStyle w:val="Hyperlink"/>
            <w:noProof/>
          </w:rPr>
          <w:t>Ruby on Rails ietvars</w:t>
        </w:r>
        <w:r w:rsidR="000C0A2A">
          <w:rPr>
            <w:noProof/>
            <w:webHidden/>
          </w:rPr>
          <w:tab/>
        </w:r>
        <w:r>
          <w:rPr>
            <w:noProof/>
            <w:webHidden/>
          </w:rPr>
          <w:fldChar w:fldCharType="begin"/>
        </w:r>
        <w:r w:rsidR="000C0A2A">
          <w:rPr>
            <w:noProof/>
            <w:webHidden/>
          </w:rPr>
          <w:instrText xml:space="preserve"> PAGEREF _Toc408774129 \h </w:instrText>
        </w:r>
        <w:r>
          <w:rPr>
            <w:noProof/>
            <w:webHidden/>
          </w:rPr>
        </w:r>
        <w:r>
          <w:rPr>
            <w:noProof/>
            <w:webHidden/>
          </w:rPr>
          <w:fldChar w:fldCharType="separate"/>
        </w:r>
        <w:r w:rsidR="000C0A2A">
          <w:rPr>
            <w:noProof/>
            <w:webHidden/>
          </w:rPr>
          <w:t>22</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0" w:history="1">
        <w:r w:rsidR="000C0A2A" w:rsidRPr="00C860C1">
          <w:rPr>
            <w:rStyle w:val="Hyperlink"/>
            <w:noProof/>
          </w:rPr>
          <w:t>2.1.3.</w:t>
        </w:r>
        <w:r w:rsidR="000C0A2A">
          <w:rPr>
            <w:rFonts w:asciiTheme="minorHAnsi" w:eastAsiaTheme="minorEastAsia" w:hAnsiTheme="minorHAnsi" w:cstheme="minorBidi"/>
            <w:iCs w:val="0"/>
            <w:noProof/>
            <w:sz w:val="22"/>
            <w:szCs w:val="22"/>
            <w:lang w:val="en-US"/>
          </w:rPr>
          <w:tab/>
        </w:r>
        <w:r w:rsidR="000C0A2A" w:rsidRPr="00C860C1">
          <w:rPr>
            <w:rStyle w:val="Hyperlink"/>
            <w:noProof/>
          </w:rPr>
          <w:t>Django ietvars</w:t>
        </w:r>
        <w:r w:rsidR="000C0A2A">
          <w:rPr>
            <w:noProof/>
            <w:webHidden/>
          </w:rPr>
          <w:tab/>
        </w:r>
        <w:r>
          <w:rPr>
            <w:noProof/>
            <w:webHidden/>
          </w:rPr>
          <w:fldChar w:fldCharType="begin"/>
        </w:r>
        <w:r w:rsidR="000C0A2A">
          <w:rPr>
            <w:noProof/>
            <w:webHidden/>
          </w:rPr>
          <w:instrText xml:space="preserve"> PAGEREF _Toc408774130 \h </w:instrText>
        </w:r>
        <w:r>
          <w:rPr>
            <w:noProof/>
            <w:webHidden/>
          </w:rPr>
        </w:r>
        <w:r>
          <w:rPr>
            <w:noProof/>
            <w:webHidden/>
          </w:rPr>
          <w:fldChar w:fldCharType="separate"/>
        </w:r>
        <w:r w:rsidR="000C0A2A">
          <w:rPr>
            <w:noProof/>
            <w:webHidden/>
          </w:rPr>
          <w:t>23</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1" w:history="1">
        <w:r w:rsidR="000C0A2A" w:rsidRPr="00C860C1">
          <w:rPr>
            <w:rStyle w:val="Hyperlink"/>
            <w:noProof/>
          </w:rPr>
          <w:t>2.1.4.</w:t>
        </w:r>
        <w:r w:rsidR="000C0A2A">
          <w:rPr>
            <w:rFonts w:asciiTheme="minorHAnsi" w:eastAsiaTheme="minorEastAsia" w:hAnsiTheme="minorHAnsi" w:cstheme="minorBidi"/>
            <w:iCs w:val="0"/>
            <w:noProof/>
            <w:sz w:val="22"/>
            <w:szCs w:val="22"/>
            <w:lang w:val="en-US"/>
          </w:rPr>
          <w:tab/>
        </w:r>
        <w:r w:rsidR="000C0A2A" w:rsidRPr="00C860C1">
          <w:rPr>
            <w:rStyle w:val="Hyperlink"/>
            <w:noProof/>
          </w:rPr>
          <w:t>Java Play ietvars</w:t>
        </w:r>
        <w:r w:rsidR="000C0A2A">
          <w:rPr>
            <w:noProof/>
            <w:webHidden/>
          </w:rPr>
          <w:tab/>
        </w:r>
        <w:r>
          <w:rPr>
            <w:noProof/>
            <w:webHidden/>
          </w:rPr>
          <w:fldChar w:fldCharType="begin"/>
        </w:r>
        <w:r w:rsidR="000C0A2A">
          <w:rPr>
            <w:noProof/>
            <w:webHidden/>
          </w:rPr>
          <w:instrText xml:space="preserve"> PAGEREF _Toc408774131 \h </w:instrText>
        </w:r>
        <w:r>
          <w:rPr>
            <w:noProof/>
            <w:webHidden/>
          </w:rPr>
        </w:r>
        <w:r>
          <w:rPr>
            <w:noProof/>
            <w:webHidden/>
          </w:rPr>
          <w:fldChar w:fldCharType="separate"/>
        </w:r>
        <w:r w:rsidR="000C0A2A">
          <w:rPr>
            <w:noProof/>
            <w:webHidden/>
          </w:rPr>
          <w:t>24</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2" w:history="1">
        <w:r w:rsidR="000C0A2A" w:rsidRPr="00C860C1">
          <w:rPr>
            <w:rStyle w:val="Hyperlink"/>
            <w:noProof/>
          </w:rPr>
          <w:t>2.1.5.</w:t>
        </w:r>
        <w:r w:rsidR="000C0A2A">
          <w:rPr>
            <w:rFonts w:asciiTheme="minorHAnsi" w:eastAsiaTheme="minorEastAsia" w:hAnsiTheme="minorHAnsi" w:cstheme="minorBidi"/>
            <w:iCs w:val="0"/>
            <w:noProof/>
            <w:sz w:val="22"/>
            <w:szCs w:val="22"/>
            <w:lang w:val="en-US"/>
          </w:rPr>
          <w:tab/>
        </w:r>
        <w:r w:rsidR="000C0A2A" w:rsidRPr="00C860C1">
          <w:rPr>
            <w:rStyle w:val="Hyperlink"/>
            <w:noProof/>
          </w:rPr>
          <w:t>Ietvaru salīdzinājums</w:t>
        </w:r>
        <w:r w:rsidR="000C0A2A">
          <w:rPr>
            <w:noProof/>
            <w:webHidden/>
          </w:rPr>
          <w:tab/>
        </w:r>
        <w:r>
          <w:rPr>
            <w:noProof/>
            <w:webHidden/>
          </w:rPr>
          <w:fldChar w:fldCharType="begin"/>
        </w:r>
        <w:r w:rsidR="000C0A2A">
          <w:rPr>
            <w:noProof/>
            <w:webHidden/>
          </w:rPr>
          <w:instrText xml:space="preserve"> PAGEREF _Toc408774132 \h </w:instrText>
        </w:r>
        <w:r>
          <w:rPr>
            <w:noProof/>
            <w:webHidden/>
          </w:rPr>
        </w:r>
        <w:r>
          <w:rPr>
            <w:noProof/>
            <w:webHidden/>
          </w:rPr>
          <w:fldChar w:fldCharType="separate"/>
        </w:r>
        <w:r w:rsidR="000C0A2A">
          <w:rPr>
            <w:noProof/>
            <w:webHidden/>
          </w:rPr>
          <w:t>26</w:t>
        </w:r>
        <w:r>
          <w:rPr>
            <w:noProof/>
            <w:webHidden/>
          </w:rPr>
          <w:fldChar w:fldCharType="end"/>
        </w:r>
      </w:hyperlink>
    </w:p>
    <w:p w:rsidR="000C0A2A" w:rsidRDefault="00A8234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33" w:history="1">
        <w:r w:rsidR="000C0A2A" w:rsidRPr="00C860C1">
          <w:rPr>
            <w:rStyle w:val="Hyperlink"/>
            <w:noProof/>
          </w:rPr>
          <w:t>2.2.</w:t>
        </w:r>
        <w:r w:rsidR="000C0A2A">
          <w:rPr>
            <w:rFonts w:asciiTheme="minorHAnsi" w:eastAsiaTheme="minorEastAsia" w:hAnsiTheme="minorHAnsi" w:cstheme="minorBidi"/>
            <w:noProof/>
            <w:sz w:val="22"/>
            <w:szCs w:val="22"/>
            <w:lang w:val="en-US"/>
          </w:rPr>
          <w:tab/>
        </w:r>
        <w:r w:rsidR="000C0A2A" w:rsidRPr="00C860C1">
          <w:rPr>
            <w:rStyle w:val="Hyperlink"/>
            <w:noProof/>
          </w:rPr>
          <w:t>Datubāzes izvēlne</w:t>
        </w:r>
        <w:r w:rsidR="000C0A2A">
          <w:rPr>
            <w:noProof/>
            <w:webHidden/>
          </w:rPr>
          <w:tab/>
        </w:r>
        <w:r>
          <w:rPr>
            <w:noProof/>
            <w:webHidden/>
          </w:rPr>
          <w:fldChar w:fldCharType="begin"/>
        </w:r>
        <w:r w:rsidR="000C0A2A">
          <w:rPr>
            <w:noProof/>
            <w:webHidden/>
          </w:rPr>
          <w:instrText xml:space="preserve"> PAGEREF _Toc408774133 \h </w:instrText>
        </w:r>
        <w:r>
          <w:rPr>
            <w:noProof/>
            <w:webHidden/>
          </w:rPr>
        </w:r>
        <w:r>
          <w:rPr>
            <w:noProof/>
            <w:webHidden/>
          </w:rPr>
          <w:fldChar w:fldCharType="separate"/>
        </w:r>
        <w:r w:rsidR="000C0A2A">
          <w:rPr>
            <w:noProof/>
            <w:webHidden/>
          </w:rPr>
          <w:t>27</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4" w:history="1">
        <w:r w:rsidR="000C0A2A" w:rsidRPr="00C860C1">
          <w:rPr>
            <w:rStyle w:val="Hyperlink"/>
            <w:noProof/>
          </w:rPr>
          <w:t>2.2.1.</w:t>
        </w:r>
        <w:r w:rsidR="000C0A2A">
          <w:rPr>
            <w:rFonts w:asciiTheme="minorHAnsi" w:eastAsiaTheme="minorEastAsia" w:hAnsiTheme="minorHAnsi" w:cstheme="minorBidi"/>
            <w:iCs w:val="0"/>
            <w:noProof/>
            <w:sz w:val="22"/>
            <w:szCs w:val="22"/>
            <w:lang w:val="en-US"/>
          </w:rPr>
          <w:tab/>
        </w:r>
        <w:r w:rsidR="000C0A2A" w:rsidRPr="00C860C1">
          <w:rPr>
            <w:rStyle w:val="Hyperlink"/>
            <w:noProof/>
          </w:rPr>
          <w:t>SQLite tabuāze</w:t>
        </w:r>
        <w:r w:rsidR="000C0A2A">
          <w:rPr>
            <w:noProof/>
            <w:webHidden/>
          </w:rPr>
          <w:tab/>
        </w:r>
        <w:r>
          <w:rPr>
            <w:noProof/>
            <w:webHidden/>
          </w:rPr>
          <w:fldChar w:fldCharType="begin"/>
        </w:r>
        <w:r w:rsidR="000C0A2A">
          <w:rPr>
            <w:noProof/>
            <w:webHidden/>
          </w:rPr>
          <w:instrText xml:space="preserve"> PAGEREF _Toc408774134 \h </w:instrText>
        </w:r>
        <w:r>
          <w:rPr>
            <w:noProof/>
            <w:webHidden/>
          </w:rPr>
        </w:r>
        <w:r>
          <w:rPr>
            <w:noProof/>
            <w:webHidden/>
          </w:rPr>
          <w:fldChar w:fldCharType="separate"/>
        </w:r>
        <w:r w:rsidR="000C0A2A">
          <w:rPr>
            <w:noProof/>
            <w:webHidden/>
          </w:rPr>
          <w:t>28</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5" w:history="1">
        <w:r w:rsidR="000C0A2A" w:rsidRPr="00C860C1">
          <w:rPr>
            <w:rStyle w:val="Hyperlink"/>
            <w:noProof/>
          </w:rPr>
          <w:t>2.2.2.</w:t>
        </w:r>
        <w:r w:rsidR="000C0A2A">
          <w:rPr>
            <w:rFonts w:asciiTheme="minorHAnsi" w:eastAsiaTheme="minorEastAsia" w:hAnsiTheme="minorHAnsi" w:cstheme="minorBidi"/>
            <w:iCs w:val="0"/>
            <w:noProof/>
            <w:sz w:val="22"/>
            <w:szCs w:val="22"/>
            <w:lang w:val="en-US"/>
          </w:rPr>
          <w:tab/>
        </w:r>
        <w:r w:rsidR="000C0A2A" w:rsidRPr="00C860C1">
          <w:rPr>
            <w:rStyle w:val="Hyperlink"/>
            <w:noProof/>
          </w:rPr>
          <w:t>MySQL datubāze</w:t>
        </w:r>
        <w:r w:rsidR="000C0A2A">
          <w:rPr>
            <w:noProof/>
            <w:webHidden/>
          </w:rPr>
          <w:tab/>
        </w:r>
        <w:r>
          <w:rPr>
            <w:noProof/>
            <w:webHidden/>
          </w:rPr>
          <w:fldChar w:fldCharType="begin"/>
        </w:r>
        <w:r w:rsidR="000C0A2A">
          <w:rPr>
            <w:noProof/>
            <w:webHidden/>
          </w:rPr>
          <w:instrText xml:space="preserve"> PAGEREF _Toc408774135 \h </w:instrText>
        </w:r>
        <w:r>
          <w:rPr>
            <w:noProof/>
            <w:webHidden/>
          </w:rPr>
        </w:r>
        <w:r>
          <w:rPr>
            <w:noProof/>
            <w:webHidden/>
          </w:rPr>
          <w:fldChar w:fldCharType="separate"/>
        </w:r>
        <w:r w:rsidR="000C0A2A">
          <w:rPr>
            <w:noProof/>
            <w:webHidden/>
          </w:rPr>
          <w:t>29</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6" w:history="1">
        <w:r w:rsidR="000C0A2A" w:rsidRPr="00C860C1">
          <w:rPr>
            <w:rStyle w:val="Hyperlink"/>
            <w:noProof/>
          </w:rPr>
          <w:t>2.2.3.</w:t>
        </w:r>
        <w:r w:rsidR="000C0A2A">
          <w:rPr>
            <w:rFonts w:asciiTheme="minorHAnsi" w:eastAsiaTheme="minorEastAsia" w:hAnsiTheme="minorHAnsi" w:cstheme="minorBidi"/>
            <w:iCs w:val="0"/>
            <w:noProof/>
            <w:sz w:val="22"/>
            <w:szCs w:val="22"/>
            <w:lang w:val="en-US"/>
          </w:rPr>
          <w:tab/>
        </w:r>
        <w:r w:rsidR="000C0A2A" w:rsidRPr="00C860C1">
          <w:rPr>
            <w:rStyle w:val="Hyperlink"/>
            <w:noProof/>
          </w:rPr>
          <w:t>PostgreSQL datubāze</w:t>
        </w:r>
        <w:r w:rsidR="000C0A2A">
          <w:rPr>
            <w:noProof/>
            <w:webHidden/>
          </w:rPr>
          <w:tab/>
        </w:r>
        <w:r>
          <w:rPr>
            <w:noProof/>
            <w:webHidden/>
          </w:rPr>
          <w:fldChar w:fldCharType="begin"/>
        </w:r>
        <w:r w:rsidR="000C0A2A">
          <w:rPr>
            <w:noProof/>
            <w:webHidden/>
          </w:rPr>
          <w:instrText xml:space="preserve"> PAGEREF _Toc408774136 \h </w:instrText>
        </w:r>
        <w:r>
          <w:rPr>
            <w:noProof/>
            <w:webHidden/>
          </w:rPr>
        </w:r>
        <w:r>
          <w:rPr>
            <w:noProof/>
            <w:webHidden/>
          </w:rPr>
          <w:fldChar w:fldCharType="separate"/>
        </w:r>
        <w:r w:rsidR="000C0A2A">
          <w:rPr>
            <w:noProof/>
            <w:webHidden/>
          </w:rPr>
          <w:t>29</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7" w:history="1">
        <w:r w:rsidR="000C0A2A" w:rsidRPr="00C860C1">
          <w:rPr>
            <w:rStyle w:val="Hyperlink"/>
            <w:noProof/>
          </w:rPr>
          <w:t>2.2.4.</w:t>
        </w:r>
        <w:r w:rsidR="000C0A2A">
          <w:rPr>
            <w:rFonts w:asciiTheme="minorHAnsi" w:eastAsiaTheme="minorEastAsia" w:hAnsiTheme="minorHAnsi" w:cstheme="minorBidi"/>
            <w:iCs w:val="0"/>
            <w:noProof/>
            <w:sz w:val="22"/>
            <w:szCs w:val="22"/>
            <w:lang w:val="en-US"/>
          </w:rPr>
          <w:tab/>
        </w:r>
        <w:r w:rsidR="000C0A2A" w:rsidRPr="00C860C1">
          <w:rPr>
            <w:rStyle w:val="Hyperlink"/>
            <w:noProof/>
          </w:rPr>
          <w:t>Oracle datubāze</w:t>
        </w:r>
        <w:r w:rsidR="000C0A2A">
          <w:rPr>
            <w:noProof/>
            <w:webHidden/>
          </w:rPr>
          <w:tab/>
        </w:r>
        <w:r>
          <w:rPr>
            <w:noProof/>
            <w:webHidden/>
          </w:rPr>
          <w:fldChar w:fldCharType="begin"/>
        </w:r>
        <w:r w:rsidR="000C0A2A">
          <w:rPr>
            <w:noProof/>
            <w:webHidden/>
          </w:rPr>
          <w:instrText xml:space="preserve"> PAGEREF _Toc408774137 \h </w:instrText>
        </w:r>
        <w:r>
          <w:rPr>
            <w:noProof/>
            <w:webHidden/>
          </w:rPr>
        </w:r>
        <w:r>
          <w:rPr>
            <w:noProof/>
            <w:webHidden/>
          </w:rPr>
          <w:fldChar w:fldCharType="separate"/>
        </w:r>
        <w:r w:rsidR="000C0A2A">
          <w:rPr>
            <w:noProof/>
            <w:webHidden/>
          </w:rPr>
          <w:t>30</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38" w:history="1">
        <w:r w:rsidR="000C0A2A" w:rsidRPr="00C860C1">
          <w:rPr>
            <w:rStyle w:val="Hyperlink"/>
            <w:noProof/>
          </w:rPr>
          <w:t>2.2.5.</w:t>
        </w:r>
        <w:r w:rsidR="000C0A2A">
          <w:rPr>
            <w:rFonts w:asciiTheme="minorHAnsi" w:eastAsiaTheme="minorEastAsia" w:hAnsiTheme="minorHAnsi" w:cstheme="minorBidi"/>
            <w:iCs w:val="0"/>
            <w:noProof/>
            <w:sz w:val="22"/>
            <w:szCs w:val="22"/>
            <w:lang w:val="en-US"/>
          </w:rPr>
          <w:tab/>
        </w:r>
        <w:r w:rsidR="000C0A2A" w:rsidRPr="00C860C1">
          <w:rPr>
            <w:rStyle w:val="Hyperlink"/>
            <w:noProof/>
          </w:rPr>
          <w:t>Relācijas datubāzu salīdzinājums</w:t>
        </w:r>
        <w:r w:rsidR="000C0A2A">
          <w:rPr>
            <w:noProof/>
            <w:webHidden/>
          </w:rPr>
          <w:tab/>
        </w:r>
        <w:r>
          <w:rPr>
            <w:noProof/>
            <w:webHidden/>
          </w:rPr>
          <w:fldChar w:fldCharType="begin"/>
        </w:r>
        <w:r w:rsidR="000C0A2A">
          <w:rPr>
            <w:noProof/>
            <w:webHidden/>
          </w:rPr>
          <w:instrText xml:space="preserve"> PAGEREF _Toc408774138 \h </w:instrText>
        </w:r>
        <w:r>
          <w:rPr>
            <w:noProof/>
            <w:webHidden/>
          </w:rPr>
        </w:r>
        <w:r>
          <w:rPr>
            <w:noProof/>
            <w:webHidden/>
          </w:rPr>
          <w:fldChar w:fldCharType="separate"/>
        </w:r>
        <w:r w:rsidR="000C0A2A">
          <w:rPr>
            <w:noProof/>
            <w:webHidden/>
          </w:rPr>
          <w:t>30</w:t>
        </w:r>
        <w:r>
          <w:rPr>
            <w:noProof/>
            <w:webHidden/>
          </w:rPr>
          <w:fldChar w:fldCharType="end"/>
        </w:r>
      </w:hyperlink>
    </w:p>
    <w:p w:rsidR="000C0A2A" w:rsidRDefault="00A8234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74139" w:history="1">
        <w:r w:rsidR="000C0A2A" w:rsidRPr="00C860C1">
          <w:rPr>
            <w:rStyle w:val="Hyperlink"/>
          </w:rPr>
          <w:t>3.</w:t>
        </w:r>
        <w:r w:rsidR="000C0A2A">
          <w:rPr>
            <w:rFonts w:asciiTheme="minorHAnsi" w:eastAsiaTheme="minorEastAsia" w:hAnsiTheme="minorHAnsi" w:cstheme="minorBidi"/>
            <w:bCs w:val="0"/>
            <w:sz w:val="22"/>
            <w:szCs w:val="22"/>
            <w:lang w:val="en-US"/>
          </w:rPr>
          <w:tab/>
        </w:r>
        <w:r w:rsidR="000C0A2A" w:rsidRPr="00C860C1">
          <w:rPr>
            <w:rStyle w:val="Hyperlink"/>
          </w:rPr>
          <w:t>Sistēmas prasības un apraksts</w:t>
        </w:r>
        <w:r w:rsidR="000C0A2A">
          <w:rPr>
            <w:webHidden/>
          </w:rPr>
          <w:tab/>
        </w:r>
        <w:r>
          <w:rPr>
            <w:webHidden/>
          </w:rPr>
          <w:fldChar w:fldCharType="begin"/>
        </w:r>
        <w:r w:rsidR="000C0A2A">
          <w:rPr>
            <w:webHidden/>
          </w:rPr>
          <w:instrText xml:space="preserve"> PAGEREF _Toc408774139 \h </w:instrText>
        </w:r>
        <w:r>
          <w:rPr>
            <w:webHidden/>
          </w:rPr>
        </w:r>
        <w:r>
          <w:rPr>
            <w:webHidden/>
          </w:rPr>
          <w:fldChar w:fldCharType="separate"/>
        </w:r>
        <w:r w:rsidR="000C0A2A">
          <w:rPr>
            <w:webHidden/>
          </w:rPr>
          <w:t>32</w:t>
        </w:r>
        <w:r>
          <w:rPr>
            <w:webHidden/>
          </w:rPr>
          <w:fldChar w:fldCharType="end"/>
        </w:r>
      </w:hyperlink>
    </w:p>
    <w:p w:rsidR="000C0A2A" w:rsidRDefault="00A8234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0" w:history="1">
        <w:r w:rsidR="000C0A2A" w:rsidRPr="00C860C1">
          <w:rPr>
            <w:rStyle w:val="Hyperlink"/>
            <w:noProof/>
          </w:rPr>
          <w:t>3.1.</w:t>
        </w:r>
        <w:r w:rsidR="000C0A2A">
          <w:rPr>
            <w:rFonts w:asciiTheme="minorHAnsi" w:eastAsiaTheme="minorEastAsia" w:hAnsiTheme="minorHAnsi" w:cstheme="minorBidi"/>
            <w:noProof/>
            <w:sz w:val="22"/>
            <w:szCs w:val="22"/>
            <w:lang w:val="en-US"/>
          </w:rPr>
          <w:tab/>
        </w:r>
        <w:r w:rsidR="000C0A2A" w:rsidRPr="00C860C1">
          <w:rPr>
            <w:rStyle w:val="Hyperlink"/>
            <w:noProof/>
          </w:rPr>
          <w:t>Sistēmas prasības</w:t>
        </w:r>
        <w:r w:rsidR="000C0A2A">
          <w:rPr>
            <w:noProof/>
            <w:webHidden/>
          </w:rPr>
          <w:tab/>
        </w:r>
        <w:r>
          <w:rPr>
            <w:noProof/>
            <w:webHidden/>
          </w:rPr>
          <w:fldChar w:fldCharType="begin"/>
        </w:r>
        <w:r w:rsidR="000C0A2A">
          <w:rPr>
            <w:noProof/>
            <w:webHidden/>
          </w:rPr>
          <w:instrText xml:space="preserve"> PAGEREF _Toc408774140 \h </w:instrText>
        </w:r>
        <w:r>
          <w:rPr>
            <w:noProof/>
            <w:webHidden/>
          </w:rPr>
        </w:r>
        <w:r>
          <w:rPr>
            <w:noProof/>
            <w:webHidden/>
          </w:rPr>
          <w:fldChar w:fldCharType="separate"/>
        </w:r>
        <w:r w:rsidR="000C0A2A">
          <w:rPr>
            <w:noProof/>
            <w:webHidden/>
          </w:rPr>
          <w:t>32</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41" w:history="1">
        <w:r w:rsidR="000C0A2A" w:rsidRPr="00C860C1">
          <w:rPr>
            <w:rStyle w:val="Hyperlink"/>
            <w:noProof/>
          </w:rPr>
          <w:t>3.1.1.</w:t>
        </w:r>
        <w:r w:rsidR="000C0A2A">
          <w:rPr>
            <w:rFonts w:asciiTheme="minorHAnsi" w:eastAsiaTheme="minorEastAsia" w:hAnsiTheme="minorHAnsi" w:cstheme="minorBidi"/>
            <w:iCs w:val="0"/>
            <w:noProof/>
            <w:sz w:val="22"/>
            <w:szCs w:val="22"/>
            <w:lang w:val="en-US"/>
          </w:rPr>
          <w:tab/>
        </w:r>
        <w:r w:rsidR="000C0A2A" w:rsidRPr="00C860C1">
          <w:rPr>
            <w:rStyle w:val="Hyperlink"/>
            <w:noProof/>
          </w:rPr>
          <w:t>Sistēmas funkcijas</w:t>
        </w:r>
        <w:r w:rsidR="000C0A2A">
          <w:rPr>
            <w:noProof/>
            <w:webHidden/>
          </w:rPr>
          <w:tab/>
        </w:r>
        <w:r>
          <w:rPr>
            <w:noProof/>
            <w:webHidden/>
          </w:rPr>
          <w:fldChar w:fldCharType="begin"/>
        </w:r>
        <w:r w:rsidR="000C0A2A">
          <w:rPr>
            <w:noProof/>
            <w:webHidden/>
          </w:rPr>
          <w:instrText xml:space="preserve"> PAGEREF _Toc408774141 \h </w:instrText>
        </w:r>
        <w:r>
          <w:rPr>
            <w:noProof/>
            <w:webHidden/>
          </w:rPr>
        </w:r>
        <w:r>
          <w:rPr>
            <w:noProof/>
            <w:webHidden/>
          </w:rPr>
          <w:fldChar w:fldCharType="separate"/>
        </w:r>
        <w:r w:rsidR="000C0A2A">
          <w:rPr>
            <w:noProof/>
            <w:webHidden/>
          </w:rPr>
          <w:t>32</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42" w:history="1">
        <w:r w:rsidR="000C0A2A" w:rsidRPr="00C860C1">
          <w:rPr>
            <w:rStyle w:val="Hyperlink"/>
            <w:noProof/>
          </w:rPr>
          <w:t>3.1.2.</w:t>
        </w:r>
        <w:r w:rsidR="000C0A2A">
          <w:rPr>
            <w:rFonts w:asciiTheme="minorHAnsi" w:eastAsiaTheme="minorEastAsia" w:hAnsiTheme="minorHAnsi" w:cstheme="minorBidi"/>
            <w:iCs w:val="0"/>
            <w:noProof/>
            <w:sz w:val="22"/>
            <w:szCs w:val="22"/>
            <w:lang w:val="en-US"/>
          </w:rPr>
          <w:tab/>
        </w:r>
        <w:r w:rsidR="000C0A2A" w:rsidRPr="00C860C1">
          <w:rPr>
            <w:rStyle w:val="Hyperlink"/>
            <w:noProof/>
          </w:rPr>
          <w:t>Nefunkcionālo prasību definēšana</w:t>
        </w:r>
        <w:r w:rsidR="000C0A2A">
          <w:rPr>
            <w:noProof/>
            <w:webHidden/>
          </w:rPr>
          <w:tab/>
        </w:r>
        <w:r>
          <w:rPr>
            <w:noProof/>
            <w:webHidden/>
          </w:rPr>
          <w:fldChar w:fldCharType="begin"/>
        </w:r>
        <w:r w:rsidR="000C0A2A">
          <w:rPr>
            <w:noProof/>
            <w:webHidden/>
          </w:rPr>
          <w:instrText xml:space="preserve"> PAGEREF _Toc408774142 \h </w:instrText>
        </w:r>
        <w:r>
          <w:rPr>
            <w:noProof/>
            <w:webHidden/>
          </w:rPr>
        </w:r>
        <w:r>
          <w:rPr>
            <w:noProof/>
            <w:webHidden/>
          </w:rPr>
          <w:fldChar w:fldCharType="separate"/>
        </w:r>
        <w:r w:rsidR="000C0A2A">
          <w:rPr>
            <w:noProof/>
            <w:webHidden/>
          </w:rPr>
          <w:t>35</w:t>
        </w:r>
        <w:r>
          <w:rPr>
            <w:noProof/>
            <w:webHidden/>
          </w:rPr>
          <w:fldChar w:fldCharType="end"/>
        </w:r>
      </w:hyperlink>
    </w:p>
    <w:p w:rsidR="000C0A2A" w:rsidRDefault="00A8234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8774143" w:history="1">
        <w:r w:rsidR="000C0A2A" w:rsidRPr="00C860C1">
          <w:rPr>
            <w:rStyle w:val="Hyperlink"/>
            <w:noProof/>
          </w:rPr>
          <w:t>3.1.3.</w:t>
        </w:r>
        <w:r w:rsidR="000C0A2A">
          <w:rPr>
            <w:rFonts w:asciiTheme="minorHAnsi" w:eastAsiaTheme="minorEastAsia" w:hAnsiTheme="minorHAnsi" w:cstheme="minorBidi"/>
            <w:iCs w:val="0"/>
            <w:noProof/>
            <w:sz w:val="22"/>
            <w:szCs w:val="22"/>
            <w:lang w:val="en-US"/>
          </w:rPr>
          <w:tab/>
        </w:r>
        <w:r w:rsidR="000C0A2A" w:rsidRPr="00C860C1">
          <w:rPr>
            <w:rStyle w:val="Hyperlink"/>
            <w:noProof/>
          </w:rPr>
          <w:t>Funkcionālās prasības</w:t>
        </w:r>
        <w:r w:rsidR="000C0A2A">
          <w:rPr>
            <w:noProof/>
            <w:webHidden/>
          </w:rPr>
          <w:tab/>
        </w:r>
        <w:r>
          <w:rPr>
            <w:noProof/>
            <w:webHidden/>
          </w:rPr>
          <w:fldChar w:fldCharType="begin"/>
        </w:r>
        <w:r w:rsidR="000C0A2A">
          <w:rPr>
            <w:noProof/>
            <w:webHidden/>
          </w:rPr>
          <w:instrText xml:space="preserve"> PAGEREF _Toc408774143 \h </w:instrText>
        </w:r>
        <w:r>
          <w:rPr>
            <w:noProof/>
            <w:webHidden/>
          </w:rPr>
        </w:r>
        <w:r>
          <w:rPr>
            <w:noProof/>
            <w:webHidden/>
          </w:rPr>
          <w:fldChar w:fldCharType="separate"/>
        </w:r>
        <w:r w:rsidR="000C0A2A">
          <w:rPr>
            <w:noProof/>
            <w:webHidden/>
          </w:rPr>
          <w:t>35</w:t>
        </w:r>
        <w:r>
          <w:rPr>
            <w:noProof/>
            <w:webHidden/>
          </w:rPr>
          <w:fldChar w:fldCharType="end"/>
        </w:r>
      </w:hyperlink>
    </w:p>
    <w:p w:rsidR="000C0A2A" w:rsidRDefault="00A8234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4" w:history="1">
        <w:r w:rsidR="000C0A2A" w:rsidRPr="00C860C1">
          <w:rPr>
            <w:rStyle w:val="Hyperlink"/>
            <w:noProof/>
          </w:rPr>
          <w:t>3.2.</w:t>
        </w:r>
        <w:r w:rsidR="000C0A2A">
          <w:rPr>
            <w:rFonts w:asciiTheme="minorHAnsi" w:eastAsiaTheme="minorEastAsia" w:hAnsiTheme="minorHAnsi" w:cstheme="minorBidi"/>
            <w:noProof/>
            <w:sz w:val="22"/>
            <w:szCs w:val="22"/>
            <w:lang w:val="en-US"/>
          </w:rPr>
          <w:tab/>
        </w:r>
        <w:r w:rsidR="000C0A2A" w:rsidRPr="00C860C1">
          <w:rPr>
            <w:rStyle w:val="Hyperlink"/>
            <w:noProof/>
          </w:rPr>
          <w:t>Datu bāzes struktūra</w:t>
        </w:r>
        <w:r w:rsidR="000C0A2A">
          <w:rPr>
            <w:noProof/>
            <w:webHidden/>
          </w:rPr>
          <w:tab/>
        </w:r>
        <w:r>
          <w:rPr>
            <w:noProof/>
            <w:webHidden/>
          </w:rPr>
          <w:fldChar w:fldCharType="begin"/>
        </w:r>
        <w:r w:rsidR="000C0A2A">
          <w:rPr>
            <w:noProof/>
            <w:webHidden/>
          </w:rPr>
          <w:instrText xml:space="preserve"> PAGEREF _Toc408774144 \h </w:instrText>
        </w:r>
        <w:r>
          <w:rPr>
            <w:noProof/>
            <w:webHidden/>
          </w:rPr>
        </w:r>
        <w:r>
          <w:rPr>
            <w:noProof/>
            <w:webHidden/>
          </w:rPr>
          <w:fldChar w:fldCharType="separate"/>
        </w:r>
        <w:r w:rsidR="000C0A2A">
          <w:rPr>
            <w:noProof/>
            <w:webHidden/>
          </w:rPr>
          <w:t>47</w:t>
        </w:r>
        <w:r>
          <w:rPr>
            <w:noProof/>
            <w:webHidden/>
          </w:rPr>
          <w:fldChar w:fldCharType="end"/>
        </w:r>
      </w:hyperlink>
    </w:p>
    <w:p w:rsidR="000C0A2A" w:rsidRDefault="00A8234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8774145" w:history="1">
        <w:r w:rsidR="000C0A2A" w:rsidRPr="00C860C1">
          <w:rPr>
            <w:rStyle w:val="Hyperlink"/>
          </w:rPr>
          <w:t>4.</w:t>
        </w:r>
        <w:r w:rsidR="000C0A2A">
          <w:rPr>
            <w:rFonts w:asciiTheme="minorHAnsi" w:eastAsiaTheme="minorEastAsia" w:hAnsiTheme="minorHAnsi" w:cstheme="minorBidi"/>
            <w:bCs w:val="0"/>
            <w:sz w:val="22"/>
            <w:szCs w:val="22"/>
            <w:lang w:val="en-US"/>
          </w:rPr>
          <w:tab/>
        </w:r>
        <w:r w:rsidR="000C0A2A" w:rsidRPr="00C860C1">
          <w:rPr>
            <w:rStyle w:val="Hyperlink"/>
          </w:rPr>
          <w:t>Sistēmas uzturēšana, testēšan un ieviešana</w:t>
        </w:r>
        <w:r w:rsidR="000C0A2A">
          <w:rPr>
            <w:webHidden/>
          </w:rPr>
          <w:tab/>
        </w:r>
        <w:r>
          <w:rPr>
            <w:webHidden/>
          </w:rPr>
          <w:fldChar w:fldCharType="begin"/>
        </w:r>
        <w:r w:rsidR="000C0A2A">
          <w:rPr>
            <w:webHidden/>
          </w:rPr>
          <w:instrText xml:space="preserve"> PAGEREF _Toc408774145 \h </w:instrText>
        </w:r>
        <w:r>
          <w:rPr>
            <w:webHidden/>
          </w:rPr>
        </w:r>
        <w:r>
          <w:rPr>
            <w:webHidden/>
          </w:rPr>
          <w:fldChar w:fldCharType="separate"/>
        </w:r>
        <w:r w:rsidR="000C0A2A">
          <w:rPr>
            <w:webHidden/>
          </w:rPr>
          <w:t>50</w:t>
        </w:r>
        <w:r>
          <w:rPr>
            <w:webHidden/>
          </w:rPr>
          <w:fldChar w:fldCharType="end"/>
        </w:r>
      </w:hyperlink>
    </w:p>
    <w:p w:rsidR="000C0A2A" w:rsidRDefault="00A8234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6" w:history="1">
        <w:r w:rsidR="000C0A2A" w:rsidRPr="00C860C1">
          <w:rPr>
            <w:rStyle w:val="Hyperlink"/>
            <w:noProof/>
          </w:rPr>
          <w:t>4.1.</w:t>
        </w:r>
        <w:r w:rsidR="000C0A2A">
          <w:rPr>
            <w:rFonts w:asciiTheme="minorHAnsi" w:eastAsiaTheme="minorEastAsia" w:hAnsiTheme="minorHAnsi" w:cstheme="minorBidi"/>
            <w:noProof/>
            <w:sz w:val="22"/>
            <w:szCs w:val="22"/>
            <w:lang w:val="en-US"/>
          </w:rPr>
          <w:tab/>
        </w:r>
        <w:r w:rsidR="000C0A2A" w:rsidRPr="00C860C1">
          <w:rPr>
            <w:rStyle w:val="Hyperlink"/>
            <w:noProof/>
          </w:rPr>
          <w:t>Git versiju kontrole sistēma</w:t>
        </w:r>
        <w:r w:rsidR="000C0A2A">
          <w:rPr>
            <w:noProof/>
            <w:webHidden/>
          </w:rPr>
          <w:tab/>
        </w:r>
        <w:r>
          <w:rPr>
            <w:noProof/>
            <w:webHidden/>
          </w:rPr>
          <w:fldChar w:fldCharType="begin"/>
        </w:r>
        <w:r w:rsidR="000C0A2A">
          <w:rPr>
            <w:noProof/>
            <w:webHidden/>
          </w:rPr>
          <w:instrText xml:space="preserve"> PAGEREF _Toc408774146 \h </w:instrText>
        </w:r>
        <w:r>
          <w:rPr>
            <w:noProof/>
            <w:webHidden/>
          </w:rPr>
        </w:r>
        <w:r>
          <w:rPr>
            <w:noProof/>
            <w:webHidden/>
          </w:rPr>
          <w:fldChar w:fldCharType="separate"/>
        </w:r>
        <w:r w:rsidR="000C0A2A">
          <w:rPr>
            <w:noProof/>
            <w:webHidden/>
          </w:rPr>
          <w:t>50</w:t>
        </w:r>
        <w:r>
          <w:rPr>
            <w:noProof/>
            <w:webHidden/>
          </w:rPr>
          <w:fldChar w:fldCharType="end"/>
        </w:r>
      </w:hyperlink>
    </w:p>
    <w:p w:rsidR="000C0A2A" w:rsidRDefault="00A8234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7" w:history="1">
        <w:r w:rsidR="000C0A2A" w:rsidRPr="00C860C1">
          <w:rPr>
            <w:rStyle w:val="Hyperlink"/>
            <w:noProof/>
          </w:rPr>
          <w:t>4.2.</w:t>
        </w:r>
        <w:r w:rsidR="000C0A2A">
          <w:rPr>
            <w:rFonts w:asciiTheme="minorHAnsi" w:eastAsiaTheme="minorEastAsia" w:hAnsiTheme="minorHAnsi" w:cstheme="minorBidi"/>
            <w:noProof/>
            <w:sz w:val="22"/>
            <w:szCs w:val="22"/>
            <w:lang w:val="en-US"/>
          </w:rPr>
          <w:tab/>
        </w:r>
        <w:r w:rsidR="000C0A2A" w:rsidRPr="00C860C1">
          <w:rPr>
            <w:rStyle w:val="Hyperlink"/>
            <w:noProof/>
          </w:rPr>
          <w:t>Vienību testi</w:t>
        </w:r>
        <w:r w:rsidR="000C0A2A">
          <w:rPr>
            <w:noProof/>
            <w:webHidden/>
          </w:rPr>
          <w:tab/>
        </w:r>
        <w:r>
          <w:rPr>
            <w:noProof/>
            <w:webHidden/>
          </w:rPr>
          <w:fldChar w:fldCharType="begin"/>
        </w:r>
        <w:r w:rsidR="000C0A2A">
          <w:rPr>
            <w:noProof/>
            <w:webHidden/>
          </w:rPr>
          <w:instrText xml:space="preserve"> PAGEREF _Toc408774147 \h </w:instrText>
        </w:r>
        <w:r>
          <w:rPr>
            <w:noProof/>
            <w:webHidden/>
          </w:rPr>
        </w:r>
        <w:r>
          <w:rPr>
            <w:noProof/>
            <w:webHidden/>
          </w:rPr>
          <w:fldChar w:fldCharType="separate"/>
        </w:r>
        <w:r w:rsidR="000C0A2A">
          <w:rPr>
            <w:noProof/>
            <w:webHidden/>
          </w:rPr>
          <w:t>51</w:t>
        </w:r>
        <w:r>
          <w:rPr>
            <w:noProof/>
            <w:webHidden/>
          </w:rPr>
          <w:fldChar w:fldCharType="end"/>
        </w:r>
      </w:hyperlink>
    </w:p>
    <w:p w:rsidR="000C0A2A" w:rsidRDefault="00A8234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8" w:history="1">
        <w:r w:rsidR="000C0A2A" w:rsidRPr="00C860C1">
          <w:rPr>
            <w:rStyle w:val="Hyperlink"/>
            <w:noProof/>
          </w:rPr>
          <w:t>4.3.</w:t>
        </w:r>
        <w:r w:rsidR="000C0A2A">
          <w:rPr>
            <w:rFonts w:asciiTheme="minorHAnsi" w:eastAsiaTheme="minorEastAsia" w:hAnsiTheme="minorHAnsi" w:cstheme="minorBidi"/>
            <w:noProof/>
            <w:sz w:val="22"/>
            <w:szCs w:val="22"/>
            <w:lang w:val="en-US"/>
          </w:rPr>
          <w:tab/>
        </w:r>
        <w:r w:rsidR="000C0A2A" w:rsidRPr="00C860C1">
          <w:rPr>
            <w:rStyle w:val="Hyperlink"/>
            <w:noProof/>
          </w:rPr>
          <w:t>TravisCI integrācijas testi</w:t>
        </w:r>
        <w:r w:rsidR="000C0A2A">
          <w:rPr>
            <w:noProof/>
            <w:webHidden/>
          </w:rPr>
          <w:tab/>
        </w:r>
        <w:r>
          <w:rPr>
            <w:noProof/>
            <w:webHidden/>
          </w:rPr>
          <w:fldChar w:fldCharType="begin"/>
        </w:r>
        <w:r w:rsidR="000C0A2A">
          <w:rPr>
            <w:noProof/>
            <w:webHidden/>
          </w:rPr>
          <w:instrText xml:space="preserve"> PAGEREF _Toc408774148 \h </w:instrText>
        </w:r>
        <w:r>
          <w:rPr>
            <w:noProof/>
            <w:webHidden/>
          </w:rPr>
        </w:r>
        <w:r>
          <w:rPr>
            <w:noProof/>
            <w:webHidden/>
          </w:rPr>
          <w:fldChar w:fldCharType="separate"/>
        </w:r>
        <w:r w:rsidR="000C0A2A">
          <w:rPr>
            <w:noProof/>
            <w:webHidden/>
          </w:rPr>
          <w:t>52</w:t>
        </w:r>
        <w:r>
          <w:rPr>
            <w:noProof/>
            <w:webHidden/>
          </w:rPr>
          <w:fldChar w:fldCharType="end"/>
        </w:r>
      </w:hyperlink>
    </w:p>
    <w:p w:rsidR="000C0A2A" w:rsidRDefault="00A82348">
      <w:pPr>
        <w:pStyle w:val="TOC2"/>
        <w:tabs>
          <w:tab w:val="left" w:pos="960"/>
          <w:tab w:val="right" w:leader="dot" w:pos="9061"/>
        </w:tabs>
        <w:rPr>
          <w:rFonts w:asciiTheme="minorHAnsi" w:eastAsiaTheme="minorEastAsia" w:hAnsiTheme="minorHAnsi" w:cstheme="minorBidi"/>
          <w:noProof/>
          <w:sz w:val="22"/>
          <w:szCs w:val="22"/>
          <w:lang w:val="en-US"/>
        </w:rPr>
      </w:pPr>
      <w:hyperlink w:anchor="_Toc408774149" w:history="1">
        <w:r w:rsidR="000C0A2A" w:rsidRPr="00C860C1">
          <w:rPr>
            <w:rStyle w:val="Hyperlink"/>
            <w:noProof/>
          </w:rPr>
          <w:t>4.4.</w:t>
        </w:r>
        <w:r w:rsidR="000C0A2A">
          <w:rPr>
            <w:rFonts w:asciiTheme="minorHAnsi" w:eastAsiaTheme="minorEastAsia" w:hAnsiTheme="minorHAnsi" w:cstheme="minorBidi"/>
            <w:noProof/>
            <w:sz w:val="22"/>
            <w:szCs w:val="22"/>
            <w:lang w:val="en-US"/>
          </w:rPr>
          <w:tab/>
        </w:r>
        <w:r w:rsidR="000C0A2A" w:rsidRPr="00C860C1">
          <w:rPr>
            <w:rStyle w:val="Hyperlink"/>
            <w:noProof/>
          </w:rPr>
          <w:t>Lietotnes ieviešana</w:t>
        </w:r>
        <w:r w:rsidR="000C0A2A">
          <w:rPr>
            <w:noProof/>
            <w:webHidden/>
          </w:rPr>
          <w:tab/>
        </w:r>
        <w:r>
          <w:rPr>
            <w:noProof/>
            <w:webHidden/>
          </w:rPr>
          <w:fldChar w:fldCharType="begin"/>
        </w:r>
        <w:r w:rsidR="000C0A2A">
          <w:rPr>
            <w:noProof/>
            <w:webHidden/>
          </w:rPr>
          <w:instrText xml:space="preserve"> PAGEREF _Toc408774149 \h </w:instrText>
        </w:r>
        <w:r>
          <w:rPr>
            <w:noProof/>
            <w:webHidden/>
          </w:rPr>
        </w:r>
        <w:r>
          <w:rPr>
            <w:noProof/>
            <w:webHidden/>
          </w:rPr>
          <w:fldChar w:fldCharType="separate"/>
        </w:r>
        <w:r w:rsidR="000C0A2A">
          <w:rPr>
            <w:noProof/>
            <w:webHidden/>
          </w:rPr>
          <w:t>52</w:t>
        </w:r>
        <w:r>
          <w:rPr>
            <w:noProof/>
            <w:webHidden/>
          </w:rPr>
          <w:fldChar w:fldCharType="end"/>
        </w:r>
      </w:hyperlink>
    </w:p>
    <w:p w:rsidR="000C0A2A" w:rsidRDefault="00A82348">
      <w:pPr>
        <w:pStyle w:val="TOC1"/>
        <w:tabs>
          <w:tab w:val="right" w:leader="dot" w:pos="9061"/>
        </w:tabs>
        <w:rPr>
          <w:rFonts w:asciiTheme="minorHAnsi" w:eastAsiaTheme="minorEastAsia" w:hAnsiTheme="minorHAnsi" w:cstheme="minorBidi"/>
          <w:bCs w:val="0"/>
          <w:sz w:val="22"/>
          <w:szCs w:val="22"/>
          <w:lang w:val="en-US"/>
        </w:rPr>
      </w:pPr>
      <w:hyperlink w:anchor="_Toc408774150" w:history="1">
        <w:r w:rsidR="000C0A2A" w:rsidRPr="00C860C1">
          <w:rPr>
            <w:rStyle w:val="Hyperlink"/>
          </w:rPr>
          <w:t>Secinājumi</w:t>
        </w:r>
        <w:r w:rsidR="000C0A2A">
          <w:rPr>
            <w:webHidden/>
          </w:rPr>
          <w:tab/>
        </w:r>
        <w:r>
          <w:rPr>
            <w:webHidden/>
          </w:rPr>
          <w:fldChar w:fldCharType="begin"/>
        </w:r>
        <w:r w:rsidR="000C0A2A">
          <w:rPr>
            <w:webHidden/>
          </w:rPr>
          <w:instrText xml:space="preserve"> PAGEREF _Toc408774150 \h </w:instrText>
        </w:r>
        <w:r>
          <w:rPr>
            <w:webHidden/>
          </w:rPr>
        </w:r>
        <w:r>
          <w:rPr>
            <w:webHidden/>
          </w:rPr>
          <w:fldChar w:fldCharType="separate"/>
        </w:r>
        <w:r w:rsidR="000C0A2A">
          <w:rPr>
            <w:webHidden/>
          </w:rPr>
          <w:t>54</w:t>
        </w:r>
        <w:r>
          <w:rPr>
            <w:webHidden/>
          </w:rPr>
          <w:fldChar w:fldCharType="end"/>
        </w:r>
      </w:hyperlink>
    </w:p>
    <w:p w:rsidR="000C0A2A" w:rsidRDefault="00A82348">
      <w:pPr>
        <w:pStyle w:val="TOC1"/>
        <w:tabs>
          <w:tab w:val="right" w:leader="dot" w:pos="9061"/>
        </w:tabs>
        <w:rPr>
          <w:rFonts w:asciiTheme="minorHAnsi" w:eastAsiaTheme="minorEastAsia" w:hAnsiTheme="minorHAnsi" w:cstheme="minorBidi"/>
          <w:bCs w:val="0"/>
          <w:sz w:val="22"/>
          <w:szCs w:val="22"/>
          <w:lang w:val="en-US"/>
        </w:rPr>
      </w:pPr>
      <w:hyperlink w:anchor="_Toc408774151" w:history="1">
        <w:r w:rsidR="000C0A2A" w:rsidRPr="00C860C1">
          <w:rPr>
            <w:rStyle w:val="Hyperlink"/>
          </w:rPr>
          <w:t>Literatūra</w:t>
        </w:r>
        <w:r w:rsidR="000C0A2A">
          <w:rPr>
            <w:webHidden/>
          </w:rPr>
          <w:tab/>
        </w:r>
        <w:r>
          <w:rPr>
            <w:webHidden/>
          </w:rPr>
          <w:fldChar w:fldCharType="begin"/>
        </w:r>
        <w:r w:rsidR="000C0A2A">
          <w:rPr>
            <w:webHidden/>
          </w:rPr>
          <w:instrText xml:space="preserve"> PAGEREF _Toc408774151 \h </w:instrText>
        </w:r>
        <w:r>
          <w:rPr>
            <w:webHidden/>
          </w:rPr>
        </w:r>
        <w:r>
          <w:rPr>
            <w:webHidden/>
          </w:rPr>
          <w:fldChar w:fldCharType="separate"/>
        </w:r>
        <w:r w:rsidR="000C0A2A">
          <w:rPr>
            <w:webHidden/>
          </w:rPr>
          <w:t>56</w:t>
        </w:r>
        <w:r>
          <w:rPr>
            <w:webHidden/>
          </w:rPr>
          <w:fldChar w:fldCharType="end"/>
        </w:r>
      </w:hyperlink>
    </w:p>
    <w:p w:rsidR="000C0A2A" w:rsidRDefault="00A82348">
      <w:pPr>
        <w:pStyle w:val="TOC1"/>
        <w:tabs>
          <w:tab w:val="right" w:leader="dot" w:pos="9061"/>
        </w:tabs>
        <w:rPr>
          <w:rFonts w:asciiTheme="minorHAnsi" w:eastAsiaTheme="minorEastAsia" w:hAnsiTheme="minorHAnsi" w:cstheme="minorBidi"/>
          <w:bCs w:val="0"/>
          <w:sz w:val="22"/>
          <w:szCs w:val="22"/>
          <w:lang w:val="en-US"/>
        </w:rPr>
      </w:pPr>
      <w:hyperlink w:anchor="_Toc408774152" w:history="1">
        <w:r w:rsidR="000C0A2A" w:rsidRPr="00C860C1">
          <w:rPr>
            <w:rStyle w:val="Hyperlink"/>
          </w:rPr>
          <w:t>Pielikums</w:t>
        </w:r>
        <w:r w:rsidR="000C0A2A">
          <w:rPr>
            <w:webHidden/>
          </w:rPr>
          <w:tab/>
        </w:r>
        <w:r>
          <w:rPr>
            <w:webHidden/>
          </w:rPr>
          <w:fldChar w:fldCharType="begin"/>
        </w:r>
        <w:r w:rsidR="000C0A2A">
          <w:rPr>
            <w:webHidden/>
          </w:rPr>
          <w:instrText xml:space="preserve"> PAGEREF _Toc408774152 \h </w:instrText>
        </w:r>
        <w:r>
          <w:rPr>
            <w:webHidden/>
          </w:rPr>
        </w:r>
        <w:r>
          <w:rPr>
            <w:webHidden/>
          </w:rPr>
          <w:fldChar w:fldCharType="separate"/>
        </w:r>
        <w:r w:rsidR="000C0A2A">
          <w:rPr>
            <w:webHidden/>
          </w:rPr>
          <w:t>59</w:t>
        </w:r>
        <w:r>
          <w:rPr>
            <w:webHidden/>
          </w:rPr>
          <w:fldChar w:fldCharType="end"/>
        </w:r>
      </w:hyperlink>
    </w:p>
    <w:p w:rsidR="00AF0E22" w:rsidRDefault="00A82348">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8774112"/>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A82348">
        <w:fldChar w:fldCharType="begin"/>
      </w:r>
      <w:r w:rsidR="00327ACB">
        <w:instrText xml:space="preserve"> REF _Ref406853742 \r \h </w:instrText>
      </w:r>
      <w:r w:rsidR="00A82348">
        <w:fldChar w:fldCharType="separate"/>
      </w:r>
      <w:r w:rsidR="00C304D9">
        <w:t>10</w:t>
      </w:r>
      <w:r w:rsidR="00A82348">
        <w:fldChar w:fldCharType="end"/>
      </w:r>
      <w:r w:rsidR="005D3732">
        <w:t>]</w:t>
      </w:r>
      <w:r w:rsidR="00240916">
        <w:t>[</w:t>
      </w:r>
      <w:r w:rsidR="00A82348">
        <w:fldChar w:fldCharType="begin"/>
      </w:r>
      <w:r w:rsidR="00387A12">
        <w:instrText xml:space="preserve"> REF _Ref406853786 \r \h </w:instrText>
      </w:r>
      <w:r w:rsidR="00A82348">
        <w:fldChar w:fldCharType="separate"/>
      </w:r>
      <w:r w:rsidR="00C304D9">
        <w:t>20</w:t>
      </w:r>
      <w:r w:rsidR="00A82348">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2F64AB">
        <w:t xml:space="preserve"> </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w:t>
      </w:r>
      <w:r w:rsidR="00BB68AC">
        <w:t>ikt iekārtu uzturēšanu, maiņu. p</w:t>
      </w:r>
      <w:r>
        <w:t>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r w:rsidR="00BB68AC">
        <w:t>ēram</w:t>
      </w:r>
      <w:r>
        <w:t>:</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6A42B2" w:rsidRDefault="006A42B2" w:rsidP="00563C4D">
      <w:pPr>
        <w:pStyle w:val="Pamatteksts1"/>
        <w:numPr>
          <w:ilvl w:val="0"/>
          <w:numId w:val="3"/>
        </w:numPr>
      </w:pPr>
      <w:r>
        <w:t>izvēlēties tehnoloģij</w:t>
      </w:r>
      <w:r w:rsidR="001D32D2">
        <w:t>a</w:t>
      </w:r>
      <w:r>
        <w:t>s lietotnes izstrādei,</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5525B9" w:rsidP="0092776D">
      <w:pPr>
        <w:pStyle w:val="Heading1"/>
      </w:pPr>
      <w:bookmarkStart w:id="4" w:name="_Toc408774113"/>
      <w:r>
        <w:lastRenderedPageBreak/>
        <w:t>Apmācības sistēmu apskats un salīdzinājums</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5525B9" w:rsidRDefault="005525B9">
      <w:pPr>
        <w:pStyle w:val="Pamatteksts1"/>
      </w:pPr>
      <w:r>
        <w:t xml:space="preserve">Šajā nodaļā tiks apskatītas un salīdzinātas </w:t>
      </w:r>
      <w:r w:rsidR="00B4608C">
        <w:t>tiešsaistes apmācības sistēmas.</w:t>
      </w:r>
    </w:p>
    <w:p w:rsidR="00B4608C" w:rsidRDefault="00B4608C" w:rsidP="00B4608C">
      <w:pPr>
        <w:pStyle w:val="Heading2"/>
      </w:pPr>
      <w:bookmarkStart w:id="5" w:name="_Toc408774114"/>
      <w:r>
        <w:t>Darba mērķis un uzdevums</w:t>
      </w:r>
      <w:bookmarkEnd w:id="5"/>
    </w:p>
    <w:p w:rsidR="00B4608C" w:rsidRDefault="00B4608C">
      <w:pPr>
        <w:pStyle w:val="Pamatteksts1"/>
      </w:pPr>
      <w:r>
        <w:t>Darba mērķis izstrādāt bezmaksas iešsaistes apmācības sistēmas prototipu,</w:t>
      </w:r>
      <w:r w:rsidR="002B0F16">
        <w:t xml:space="preserve"> </w:t>
      </w:r>
      <w:r w:rsidR="001B22AF">
        <w:t>kurš ļautu pievienot materiālus un aptaujas apmācības procesa organizēšanai.</w:t>
      </w:r>
      <w:r w:rsidR="002B0F16">
        <w:t xml:space="preserve"> L</w:t>
      </w:r>
      <w:r>
        <w:t>ai to sasniegtu tika izvirzīti sekojoši mērķi:</w:t>
      </w:r>
    </w:p>
    <w:p w:rsidR="00B4608C" w:rsidRDefault="002B0F16" w:rsidP="00B4608C">
      <w:pPr>
        <w:pStyle w:val="Pamatteksts1"/>
        <w:numPr>
          <w:ilvl w:val="0"/>
          <w:numId w:val="72"/>
        </w:numPr>
      </w:pPr>
      <w:r>
        <w:t>e</w:t>
      </w:r>
      <w:r w:rsidR="00B4608C">
        <w:t>sošo tiešsaistes apmācības risinājumu salīdzināšana,</w:t>
      </w:r>
    </w:p>
    <w:p w:rsidR="00B4608C" w:rsidRDefault="002B0F16" w:rsidP="00B4608C">
      <w:pPr>
        <w:pStyle w:val="Pamatteksts1"/>
        <w:numPr>
          <w:ilvl w:val="0"/>
          <w:numId w:val="72"/>
        </w:numPr>
      </w:pPr>
      <w:r>
        <w:t>p</w:t>
      </w:r>
      <w:r w:rsidR="00B4608C">
        <w:t>rasību specifikācijas izstrāde,</w:t>
      </w:r>
    </w:p>
    <w:p w:rsidR="00B4608C" w:rsidRDefault="00B4608C" w:rsidP="00B4608C">
      <w:pPr>
        <w:pStyle w:val="Pamatteksts1"/>
        <w:numPr>
          <w:ilvl w:val="0"/>
          <w:numId w:val="72"/>
        </w:numPr>
      </w:pPr>
      <w:r>
        <w:t>projektējuma apraksta izstrāde,</w:t>
      </w:r>
    </w:p>
    <w:p w:rsidR="00B4608C" w:rsidRDefault="00B4608C" w:rsidP="00B4608C">
      <w:pPr>
        <w:pStyle w:val="Pamatteksts1"/>
        <w:numPr>
          <w:ilvl w:val="0"/>
          <w:numId w:val="72"/>
        </w:numPr>
      </w:pPr>
      <w:r>
        <w:t>tehnoloģiju piemeklēšana lietotnes izstrādei,</w:t>
      </w:r>
    </w:p>
    <w:p w:rsidR="00B4608C" w:rsidRDefault="00B4608C" w:rsidP="00B4608C">
      <w:pPr>
        <w:pStyle w:val="Pamatteksts1"/>
        <w:numPr>
          <w:ilvl w:val="0"/>
          <w:numId w:val="72"/>
        </w:numPr>
      </w:pPr>
      <w:r>
        <w:t>lietotnes ieviešana</w:t>
      </w:r>
      <w:r w:rsidR="002B0F16">
        <w:t>.</w:t>
      </w:r>
    </w:p>
    <w:p w:rsidR="00AF0E22" w:rsidRDefault="00702E55">
      <w:pPr>
        <w:pStyle w:val="Heading2"/>
      </w:pPr>
      <w:bookmarkStart w:id="6" w:name="_Toc408774115"/>
      <w:r>
        <w:t>Problēmas apraksts</w:t>
      </w:r>
      <w:bookmarkEnd w:id="6"/>
    </w:p>
    <w:p w:rsidR="00D96829" w:rsidRDefault="00D96829">
      <w:pPr>
        <w:pStyle w:val="Pamatteksts1"/>
      </w:pPr>
      <w:r>
        <w:t>Tiešsaistes apmācības ir vienos no e</w:t>
      </w:r>
      <w:r w:rsidR="00024200">
        <w:t>lastīgākajiem un ātrākajiem paš</w:t>
      </w:r>
      <w:r>
        <w:t>mācības veidiem</w:t>
      </w:r>
      <w:r w:rsidR="000E58D8">
        <w:t>, kurš ļauj apgūt jaunu informāciju izmantojot datoru vai mobilo iekārtu izmantojot interneta starpniecību.</w:t>
      </w:r>
    </w:p>
    <w:p w:rsidR="002B1CCD"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rsidR="002B1CCD">
        <w:t>, to trūkumi:</w:t>
      </w:r>
    </w:p>
    <w:p w:rsidR="002B1CCD" w:rsidRDefault="002B1CCD" w:rsidP="002B1CCD">
      <w:pPr>
        <w:pStyle w:val="Pamatteksts1"/>
        <w:numPr>
          <w:ilvl w:val="0"/>
          <w:numId w:val="70"/>
        </w:numPr>
      </w:pPr>
      <w:r>
        <w:t>novecojusi</w:t>
      </w:r>
      <w:r w:rsidR="00133DEC">
        <w:t xml:space="preserve"> pieejamā informāciju,</w:t>
      </w:r>
    </w:p>
    <w:p w:rsidR="00133DEC" w:rsidRDefault="00D96829" w:rsidP="002B1CCD">
      <w:pPr>
        <w:pStyle w:val="Pamatteksts1"/>
        <w:numPr>
          <w:ilvl w:val="0"/>
          <w:numId w:val="70"/>
        </w:numPr>
      </w:pPr>
      <w:r>
        <w:t>orientēt</w:t>
      </w:r>
      <w:r w:rsidR="00133DEC">
        <w:t>a uz lielu uzņēmumu apmācību,</w:t>
      </w:r>
    </w:p>
    <w:p w:rsidR="00133DEC" w:rsidRDefault="00D96829" w:rsidP="00133DEC">
      <w:pPr>
        <w:pStyle w:val="Pamatteksts1"/>
        <w:numPr>
          <w:ilvl w:val="0"/>
          <w:numId w:val="70"/>
        </w:numPr>
      </w:pPr>
      <w:r>
        <w:t>augstās cenas.</w:t>
      </w:r>
      <w:bookmarkStart w:id="7" w:name="_GoBack"/>
      <w:bookmarkEnd w:id="7"/>
    </w:p>
    <w:p w:rsidR="00D96829" w:rsidRDefault="00242A3B" w:rsidP="00133DEC">
      <w:pPr>
        <w:pStyle w:val="Pamatteksts1"/>
      </w:pPr>
      <w:r>
        <w:t>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8" w:name="_Toc408774116"/>
      <w:r>
        <w:lastRenderedPageBreak/>
        <w:t>Tiešsaistes apmācības sistēmas</w:t>
      </w:r>
      <w:bookmarkEnd w:id="8"/>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A82348">
        <w:fldChar w:fldCharType="begin"/>
      </w:r>
      <w:r w:rsidR="003F7AD4">
        <w:instrText xml:space="preserve"> REF _Ref406853135 \r \h </w:instrText>
      </w:r>
      <w:r w:rsidR="00A82348">
        <w:fldChar w:fldCharType="separate"/>
      </w:r>
      <w:r w:rsidR="00C304D9">
        <w:t>48</w:t>
      </w:r>
      <w:r w:rsidR="00A82348">
        <w:fldChar w:fldCharType="end"/>
      </w:r>
      <w:r>
        <w:t>]</w:t>
      </w:r>
      <w:r w:rsidR="008D41C6">
        <w:t>,</w:t>
      </w:r>
    </w:p>
    <w:p w:rsidR="007150E2" w:rsidRDefault="007150E2" w:rsidP="00033B1E">
      <w:pPr>
        <w:pStyle w:val="Pamatteksts1"/>
        <w:numPr>
          <w:ilvl w:val="0"/>
          <w:numId w:val="43"/>
        </w:numPr>
      </w:pPr>
      <w:r>
        <w:lastRenderedPageBreak/>
        <w:t>84% uzņēmumu izmanto tiešsaistes apmācību uzņēmuma darbinieku apmācību un kvalifikācijas uzlabošanai [</w:t>
      </w:r>
      <w:r w:rsidR="00A82348">
        <w:fldChar w:fldCharType="begin"/>
      </w:r>
      <w:r w:rsidR="00013B6F">
        <w:instrText xml:space="preserve"> REF _Ref406853207 \r \h </w:instrText>
      </w:r>
      <w:r w:rsidR="00A82348">
        <w:fldChar w:fldCharType="separate"/>
      </w:r>
      <w:r w:rsidR="00C304D9">
        <w:t>52</w:t>
      </w:r>
      <w:r w:rsidR="00A82348">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A82348">
        <w:fldChar w:fldCharType="begin"/>
      </w:r>
      <w:r w:rsidR="00E647ED">
        <w:instrText xml:space="preserve"> REF _Ref406853245 \r \h </w:instrText>
      </w:r>
      <w:r w:rsidR="00A82348">
        <w:fldChar w:fldCharType="separate"/>
      </w:r>
      <w:r w:rsidR="00C304D9">
        <w:t>4</w:t>
      </w:r>
      <w:r w:rsidR="00A82348">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A82348">
        <w:fldChar w:fldCharType="begin"/>
      </w:r>
      <w:r w:rsidR="0027121F">
        <w:instrText xml:space="preserve"> REF _Ref406853285 \r \h </w:instrText>
      </w:r>
      <w:r w:rsidR="00A82348">
        <w:fldChar w:fldCharType="separate"/>
      </w:r>
      <w:r w:rsidR="00C304D9">
        <w:t>21</w:t>
      </w:r>
      <w:r w:rsidR="00A82348">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A82348">
        <w:fldChar w:fldCharType="begin"/>
      </w:r>
      <w:r w:rsidR="00324178">
        <w:instrText xml:space="preserve"> REF _Ref406853327 \r \h </w:instrText>
      </w:r>
      <w:r w:rsidR="00A82348">
        <w:fldChar w:fldCharType="separate"/>
      </w:r>
      <w:r w:rsidR="00C304D9">
        <w:t>7</w:t>
      </w:r>
      <w:r w:rsidR="00A82348">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4B0DF5" w:rsidRDefault="009F098E" w:rsidP="00033B1E">
      <w:pPr>
        <w:pStyle w:val="Pamatteksts1"/>
        <w:numPr>
          <w:ilvl w:val="0"/>
          <w:numId w:val="32"/>
        </w:numPr>
      </w:pPr>
      <w:r w:rsidRPr="004B0DF5">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9" w:name="_Toc408774117"/>
      <w:r>
        <w:t>Tiešsaistes sistēmu salīdzinājums</w:t>
      </w:r>
      <w:bookmarkEnd w:id="9"/>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10" w:name="_Toc408774118"/>
      <w:r>
        <w:t>New Horizons Latvia</w:t>
      </w:r>
      <w:bookmarkEnd w:id="10"/>
    </w:p>
    <w:p w:rsidR="00A7332F" w:rsidRDefault="00A7332F">
      <w:pPr>
        <w:pStyle w:val="Pamatteksts1"/>
      </w:pPr>
      <w:r>
        <w:t>Mācību c</w:t>
      </w:r>
      <w:r w:rsidR="00976634">
        <w:t xml:space="preserve">entrs </w:t>
      </w:r>
      <w:r w:rsidR="00492497" w:rsidRPr="00976634">
        <w:rPr>
          <w:i/>
        </w:rPr>
        <w:t>New Horizons Latvia</w:t>
      </w:r>
      <w:r w:rsidR="00492497">
        <w:t xml:space="preserve"> </w:t>
      </w:r>
      <w:r w:rsidR="000107AE">
        <w:t>[</w:t>
      </w:r>
      <w:r w:rsidR="00A82348">
        <w:fldChar w:fldCharType="begin"/>
      </w:r>
      <w:r w:rsidR="00725620">
        <w:instrText xml:space="preserve"> REF _Ref408695723 \r \h </w:instrText>
      </w:r>
      <w:r w:rsidR="00A82348">
        <w:fldChar w:fldCharType="separate"/>
      </w:r>
      <w:r w:rsidR="00C304D9">
        <w:t>40</w:t>
      </w:r>
      <w:r w:rsidR="00A82348">
        <w:fldChar w:fldCharType="end"/>
      </w:r>
      <w:r w:rsidR="000107AE">
        <w:t xml:space="preserve">] </w:t>
      </w:r>
      <w:r w:rsidR="00492497">
        <w:t>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6D1D71">
        <w:rPr>
          <w:i/>
        </w:rPr>
        <w:t xml:space="preserve"> </w:t>
      </w:r>
      <w:r w:rsidR="0032129E">
        <w:t>lietotnes</w:t>
      </w:r>
      <w:r w:rsidR="00C1252C">
        <w:t>,</w:t>
      </w:r>
    </w:p>
    <w:p w:rsidR="00EB054C" w:rsidRDefault="00EB054C" w:rsidP="00033B1E">
      <w:pPr>
        <w:pStyle w:val="Pamatteksts1"/>
        <w:numPr>
          <w:ilvl w:val="0"/>
          <w:numId w:val="9"/>
        </w:numPr>
      </w:pPr>
      <w:r w:rsidRPr="008B60B2">
        <w:rPr>
          <w:i/>
        </w:rPr>
        <w:t>Cisco</w:t>
      </w:r>
      <w:r w:rsidR="006D1D71">
        <w:rPr>
          <w:i/>
        </w:rPr>
        <w:t xml:space="preserve"> </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6D1D71">
        <w:rPr>
          <w:i/>
        </w:rPr>
        <w:t xml:space="preserve"> </w:t>
      </w:r>
      <w:r w:rsidR="0032129E">
        <w:t>izstrādes valoda</w:t>
      </w:r>
      <w:r w:rsidR="00C1252C">
        <w:t>,</w:t>
      </w:r>
    </w:p>
    <w:p w:rsidR="00EB054C" w:rsidRDefault="00EB054C" w:rsidP="00033B1E">
      <w:pPr>
        <w:pStyle w:val="Pamatteksts1"/>
        <w:numPr>
          <w:ilvl w:val="0"/>
          <w:numId w:val="9"/>
        </w:numPr>
      </w:pPr>
      <w:r w:rsidRPr="008B60B2">
        <w:rPr>
          <w:i/>
        </w:rPr>
        <w:t>Linux</w:t>
      </w:r>
      <w:r w:rsidR="006D1D71">
        <w:rPr>
          <w:i/>
        </w:rPr>
        <w:t xml:space="preserve"> </w:t>
      </w:r>
      <w:r w:rsidR="0032129E">
        <w:t>operētājsistēma</w:t>
      </w:r>
      <w:r w:rsidR="00C1252C">
        <w:t>,</w:t>
      </w:r>
    </w:p>
    <w:p w:rsidR="00EB054C" w:rsidRDefault="008B60B2" w:rsidP="00033B1E">
      <w:pPr>
        <w:pStyle w:val="Pamatteksts1"/>
        <w:numPr>
          <w:ilvl w:val="0"/>
          <w:numId w:val="9"/>
        </w:numPr>
      </w:pPr>
      <w:r>
        <w:lastRenderedPageBreak/>
        <w:t>mobilo</w:t>
      </w:r>
      <w:r w:rsidR="00EB054C">
        <w:t xml:space="preserve"> lietotņu izstrāde</w:t>
      </w:r>
    </w:p>
    <w:p w:rsidR="00EB054C" w:rsidRDefault="00EB054C" w:rsidP="00033B1E">
      <w:pPr>
        <w:pStyle w:val="Pamatteksts1"/>
        <w:numPr>
          <w:ilvl w:val="0"/>
          <w:numId w:val="9"/>
        </w:numPr>
      </w:pPr>
      <w:r w:rsidRPr="00C1252C">
        <w:rPr>
          <w:i/>
        </w:rPr>
        <w:t>Oracle</w:t>
      </w:r>
      <w:r w:rsidR="00DE4BB6">
        <w:rPr>
          <w:i/>
        </w:rPr>
        <w:t xml:space="preserve"> </w:t>
      </w:r>
      <w:r w:rsidR="0032129E">
        <w:t>datubāzes vadības sistēma</w:t>
      </w:r>
      <w:r w:rsidR="00C1252C">
        <w:t>,</w:t>
      </w:r>
    </w:p>
    <w:p w:rsidR="00EB054C" w:rsidRDefault="00EB054C" w:rsidP="00033B1E">
      <w:pPr>
        <w:pStyle w:val="Pamatteksts1"/>
        <w:numPr>
          <w:ilvl w:val="0"/>
          <w:numId w:val="9"/>
        </w:numPr>
      </w:pPr>
      <w:r w:rsidRPr="00C1252C">
        <w:rPr>
          <w:i/>
        </w:rPr>
        <w:t>PHP</w:t>
      </w:r>
      <w:r w:rsidR="00DE4BB6">
        <w:rPr>
          <w:i/>
        </w:rPr>
        <w:t xml:space="preserve"> </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E14425" w:rsidP="00033B1E">
      <w:pPr>
        <w:pStyle w:val="Pamatteksts1"/>
        <w:numPr>
          <w:ilvl w:val="0"/>
          <w:numId w:val="8"/>
        </w:numPr>
      </w:pPr>
      <w:r>
        <w:t>v</w:t>
      </w:r>
      <w:r w:rsidR="00BC417B">
        <w:t>irtuālā klase (</w:t>
      </w:r>
      <w:r w:rsidR="00BC417B" w:rsidRPr="00AE013C">
        <w:rPr>
          <w:i/>
        </w:rPr>
        <w:t>Online LIVE</w:t>
      </w:r>
      <w:r w:rsidR="00BC417B">
        <w:t>)</w:t>
      </w:r>
      <w:r>
        <w:t>,</w:t>
      </w:r>
    </w:p>
    <w:p w:rsidR="00BC417B" w:rsidRDefault="00E14425" w:rsidP="00033B1E">
      <w:pPr>
        <w:pStyle w:val="Pamatteksts1"/>
        <w:numPr>
          <w:ilvl w:val="0"/>
          <w:numId w:val="8"/>
        </w:numPr>
      </w:pPr>
      <w:r>
        <w:t>v</w:t>
      </w:r>
      <w:r w:rsidR="00BC417B">
        <w:t>ideo ar instruktora atbalstu (</w:t>
      </w:r>
      <w:r w:rsidR="00BC417B" w:rsidRPr="00D66090">
        <w:rPr>
          <w:i/>
        </w:rPr>
        <w:t>Online PREMIUM</w:t>
      </w:r>
      <w:r w:rsidR="00BC417B">
        <w:t>)</w:t>
      </w:r>
      <w:r>
        <w:t>,</w:t>
      </w:r>
    </w:p>
    <w:p w:rsidR="00BC417B" w:rsidRDefault="00E14425" w:rsidP="00033B1E">
      <w:pPr>
        <w:pStyle w:val="Pamatteksts1"/>
        <w:numPr>
          <w:ilvl w:val="0"/>
          <w:numId w:val="8"/>
        </w:numPr>
      </w:pPr>
      <w:r>
        <w:t>e</w:t>
      </w:r>
      <w:r w:rsidR="00BC417B">
        <w:t xml:space="preserve"> – kursu bibliotēka (</w:t>
      </w:r>
      <w:r w:rsidR="00BC417B" w:rsidRPr="00D66090">
        <w:rPr>
          <w:i/>
        </w:rPr>
        <w:t>Online ANYTIME</w:t>
      </w:r>
      <w:r w:rsidR="00BC417B">
        <w:t>)</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0107AE">
        <w:rPr>
          <w:i/>
        </w:rPr>
        <w:t xml:space="preserve"> </w:t>
      </w:r>
      <w:r w:rsidR="00B916EF">
        <w:t>un</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4A5393">
        <w:t xml:space="preserve"> [</w:t>
      </w:r>
      <w:r w:rsidR="00A82348">
        <w:fldChar w:fldCharType="begin"/>
      </w:r>
      <w:r w:rsidR="00725620">
        <w:instrText xml:space="preserve"> REF _Ref408695749 \r \h </w:instrText>
      </w:r>
      <w:r w:rsidR="00A82348">
        <w:fldChar w:fldCharType="separate"/>
      </w:r>
      <w:r w:rsidR="00C304D9">
        <w:t>39</w:t>
      </w:r>
      <w:r w:rsidR="00A82348">
        <w:fldChar w:fldCharType="end"/>
      </w:r>
      <w:r w:rsidR="004A5393">
        <w:t>]</w:t>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11" w:name="_Toc408774119"/>
      <w:r>
        <w:t>Baltijas Datoru akadēmija</w:t>
      </w:r>
      <w:r w:rsidR="009F57F5">
        <w:t xml:space="preserve"> (BDA)</w:t>
      </w:r>
      <w:bookmarkEnd w:id="11"/>
    </w:p>
    <w:p w:rsidR="00A909AB" w:rsidRDefault="00A909AB" w:rsidP="00A909AB">
      <w:pPr>
        <w:pStyle w:val="Pamatteksts1"/>
      </w:pPr>
      <w:r>
        <w:t xml:space="preserve">Baltijas Datoru akadēmija jeb BDA </w:t>
      </w:r>
      <w:r w:rsidR="004A5393">
        <w:t>[</w:t>
      </w:r>
      <w:r w:rsidR="00A82348">
        <w:fldChar w:fldCharType="begin"/>
      </w:r>
      <w:r w:rsidR="003B305E">
        <w:instrText xml:space="preserve"> REF _Ref408747184 \r \h </w:instrText>
      </w:r>
      <w:r w:rsidR="00A82348">
        <w:fldChar w:fldCharType="separate"/>
      </w:r>
      <w:r w:rsidR="00C304D9">
        <w:t>6</w:t>
      </w:r>
      <w:r w:rsidR="00A82348">
        <w:fldChar w:fldCharType="end"/>
      </w:r>
      <w:r w:rsidR="004A5393">
        <w:t xml:space="preserve">] </w:t>
      </w:r>
      <w:r>
        <w:t>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lastRenderedPageBreak/>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4A5393">
        <w:rPr>
          <w:i/>
        </w:rPr>
        <w:t xml:space="preserve"> </w:t>
      </w:r>
      <w:r w:rsidR="007371FF" w:rsidRPr="007371FF">
        <w:t>lietotnes</w:t>
      </w:r>
      <w:r w:rsidR="00552FDA">
        <w:t>,</w:t>
      </w:r>
    </w:p>
    <w:p w:rsidR="00EB054C" w:rsidRDefault="00EB054C" w:rsidP="00033B1E">
      <w:pPr>
        <w:pStyle w:val="Pamatteksts1"/>
        <w:numPr>
          <w:ilvl w:val="0"/>
          <w:numId w:val="11"/>
        </w:numPr>
      </w:pPr>
      <w:r w:rsidRPr="00552FDA">
        <w:rPr>
          <w:i/>
        </w:rPr>
        <w:t>Cisco</w:t>
      </w:r>
      <w:r w:rsidR="004A5393">
        <w:rPr>
          <w:i/>
        </w:rPr>
        <w:t xml:space="preserve"> </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4A5393">
        <w:rPr>
          <w:i/>
        </w:rPr>
        <w:t xml:space="preserve"> </w:t>
      </w:r>
      <w:r w:rsidR="00E2272F" w:rsidRPr="00E2272F">
        <w:t>resursu vadības sistēma</w:t>
      </w:r>
      <w:r w:rsidR="00552FDA">
        <w:t>,</w:t>
      </w:r>
    </w:p>
    <w:p w:rsidR="00EB054C" w:rsidRDefault="00EB054C" w:rsidP="00E2272F">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Java</w:t>
      </w:r>
      <w:r w:rsidR="004A5393">
        <w:rPr>
          <w:i/>
        </w:rPr>
        <w:t xml:space="preserve"> </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A5393">
        <w:rPr>
          <w:i/>
        </w:rPr>
        <w:t xml:space="preserve"> </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4A5393">
        <w:rPr>
          <w:i/>
        </w:rPr>
        <w:t xml:space="preserve"> </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4A5393">
        <w:rPr>
          <w:i/>
        </w:rPr>
        <w:t xml:space="preserve"> </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2" w:name="_Toc408774120"/>
      <w:r>
        <w:t>Codecademy</w:t>
      </w:r>
      <w:r w:rsidR="004D5DE4">
        <w:t xml:space="preserve"> tiešsaistes</w:t>
      </w:r>
      <w:r w:rsidR="00F178C7">
        <w:t xml:space="preserve"> apmācības</w:t>
      </w:r>
      <w:r w:rsidR="004D5DE4">
        <w:t xml:space="preserve"> vietne</w:t>
      </w:r>
      <w:bookmarkEnd w:id="12"/>
    </w:p>
    <w:p w:rsidR="00161962" w:rsidRDefault="00161962" w:rsidP="00161962">
      <w:pPr>
        <w:pStyle w:val="Pamatteksts1"/>
      </w:pPr>
      <w:r w:rsidRPr="00AF1316">
        <w:rPr>
          <w:i/>
        </w:rPr>
        <w:t>Codecademy</w:t>
      </w:r>
      <w:r>
        <w:t xml:space="preserve"> </w:t>
      </w:r>
      <w:r w:rsidR="004A5393">
        <w:t>[</w:t>
      </w:r>
      <w:r w:rsidR="00A82348">
        <w:fldChar w:fldCharType="begin"/>
      </w:r>
      <w:r w:rsidR="006E2014">
        <w:instrText xml:space="preserve"> REF _Ref408695780 \r \h </w:instrText>
      </w:r>
      <w:r w:rsidR="00A82348">
        <w:fldChar w:fldCharType="separate"/>
      </w:r>
      <w:r w:rsidR="006E2014">
        <w:t>12</w:t>
      </w:r>
      <w:r w:rsidR="00A82348">
        <w:fldChar w:fldCharType="end"/>
      </w:r>
      <w:r w:rsidR="004A5393">
        <w:t xml:space="preserve">] </w:t>
      </w:r>
      <w:r>
        <w:t>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4A5393">
        <w:rPr>
          <w:i/>
        </w:rPr>
        <w:t xml:space="preserve"> </w:t>
      </w:r>
      <w:r w:rsidR="00835D13" w:rsidRPr="00835D13">
        <w:t>bibiotēka</w:t>
      </w:r>
      <w:r>
        <w:t>,</w:t>
      </w:r>
    </w:p>
    <w:p w:rsidR="00EB054C" w:rsidRDefault="00EB054C" w:rsidP="00033B1E">
      <w:pPr>
        <w:pStyle w:val="Pamatteksts1"/>
        <w:numPr>
          <w:ilvl w:val="0"/>
          <w:numId w:val="14"/>
        </w:numPr>
      </w:pPr>
      <w:r w:rsidRPr="00C0030B">
        <w:rPr>
          <w:i/>
        </w:rPr>
        <w:t>PHP</w:t>
      </w:r>
      <w:r w:rsidR="004A5393">
        <w:rPr>
          <w:i/>
        </w:rPr>
        <w:t xml:space="preserve"> </w:t>
      </w:r>
      <w:r w:rsidR="00835D13" w:rsidRPr="00835D13">
        <w:t>izstrādes valoda</w:t>
      </w:r>
      <w:r>
        <w:t>,</w:t>
      </w:r>
    </w:p>
    <w:p w:rsidR="00EB054C" w:rsidRDefault="00EB054C" w:rsidP="00033B1E">
      <w:pPr>
        <w:pStyle w:val="Pamatteksts1"/>
        <w:numPr>
          <w:ilvl w:val="0"/>
          <w:numId w:val="14"/>
        </w:numPr>
      </w:pPr>
      <w:r w:rsidRPr="00C0030B">
        <w:rPr>
          <w:i/>
        </w:rPr>
        <w:lastRenderedPageBreak/>
        <w:t>Python</w:t>
      </w:r>
      <w:r w:rsidR="00693190">
        <w:rPr>
          <w:i/>
        </w:rPr>
        <w:t xml:space="preserve"> </w:t>
      </w:r>
      <w:r w:rsidR="00835D13" w:rsidRPr="00835D13">
        <w:t>izstrādes valoda</w:t>
      </w:r>
      <w:r>
        <w:t>,</w:t>
      </w:r>
    </w:p>
    <w:p w:rsidR="00EB054C" w:rsidRDefault="00EB054C" w:rsidP="00033B1E">
      <w:pPr>
        <w:pStyle w:val="Pamatteksts1"/>
        <w:numPr>
          <w:ilvl w:val="0"/>
          <w:numId w:val="14"/>
        </w:numPr>
      </w:pPr>
      <w:r w:rsidRPr="00C0030B">
        <w:rPr>
          <w:i/>
        </w:rPr>
        <w:t>Ruby</w:t>
      </w:r>
      <w:r w:rsidR="00693190">
        <w:rPr>
          <w:i/>
        </w:rPr>
        <w:t xml:space="preserve"> </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sidRPr="0061751D">
        <w:t>(</w:t>
      </w:r>
      <w:r w:rsidRPr="00437DC8">
        <w:t xml:space="preserve">piem., </w:t>
      </w:r>
      <w:r w:rsidRPr="003B305E">
        <w:rPr>
          <w:i/>
        </w:rPr>
        <w:t>YouTube</w:t>
      </w:r>
      <w:r>
        <w:t xml:space="preserve">, </w:t>
      </w:r>
      <w:r w:rsidRPr="003B305E">
        <w:rPr>
          <w:i/>
        </w:rPr>
        <w:t>github</w:t>
      </w:r>
      <w:r w:rsidR="003B305E" w:rsidRPr="003B305E">
        <w:rPr>
          <w:i/>
        </w:rPr>
        <w:t>.com</w:t>
      </w:r>
      <w:r>
        <w:t>)</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AC0A5D">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C7EEE">
        <w:t>s</w:t>
      </w:r>
      <w:r w:rsidR="007B7691">
        <w:t xml:space="preserve"> </w:t>
      </w:r>
      <w:r w:rsidR="004C7EEE">
        <w:t>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t xml:space="preserve"> piedāvā mobilo lietoni</w:t>
      </w:r>
      <w:r w:rsidR="00693190">
        <w:t xml:space="preserve"> [</w:t>
      </w:r>
      <w:r w:rsidR="00A82348">
        <w:fldChar w:fldCharType="begin"/>
      </w:r>
      <w:r w:rsidR="006E2014">
        <w:instrText xml:space="preserve"> REF _Ref408695803 \r \h </w:instrText>
      </w:r>
      <w:r w:rsidR="00A82348">
        <w:fldChar w:fldCharType="separate"/>
      </w:r>
      <w:r w:rsidR="00C304D9">
        <w:t>11</w:t>
      </w:r>
      <w:r w:rsidR="00A82348">
        <w:fldChar w:fldCharType="end"/>
      </w:r>
      <w:r w:rsidR="00693190">
        <w:t>]</w:t>
      </w:r>
      <w:r>
        <w:t>,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A82348">
        <w:fldChar w:fldCharType="begin"/>
      </w:r>
      <w:r w:rsidR="00665CFA">
        <w:instrText xml:space="preserve"> REF _Ref406855967 \r \h </w:instrText>
      </w:r>
      <w:r w:rsidR="00A82348">
        <w:fldChar w:fldCharType="separate"/>
      </w:r>
      <w:r w:rsidR="00C304D9">
        <w:t>28</w:t>
      </w:r>
      <w:r w:rsidR="00A82348">
        <w:fldChar w:fldCharType="end"/>
      </w:r>
      <w:r w:rsidR="00025A9E">
        <w:t>], kuri ir apguvuši piedāvātos bezmaksas kursus.</w:t>
      </w:r>
    </w:p>
    <w:p w:rsidR="00161962" w:rsidRDefault="0055042A" w:rsidP="0055042A">
      <w:pPr>
        <w:pStyle w:val="Heading3"/>
      </w:pPr>
      <w:bookmarkStart w:id="13" w:name="_Toc408774121"/>
      <w:r>
        <w:t>Treehouse</w:t>
      </w:r>
      <w:r w:rsidR="00F178C7">
        <w:t xml:space="preserve"> tiešsaistes </w:t>
      </w:r>
      <w:r w:rsidR="00B555E9">
        <w:t>apmācības vietne</w:t>
      </w:r>
      <w:bookmarkEnd w:id="13"/>
    </w:p>
    <w:p w:rsidR="0055042A" w:rsidRDefault="0055042A" w:rsidP="0055042A">
      <w:pPr>
        <w:pStyle w:val="Pamatteksts1"/>
      </w:pPr>
      <w:r w:rsidRPr="00AD5601">
        <w:rPr>
          <w:i/>
        </w:rPr>
        <w:t>Treehouse</w:t>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244B59">
        <w:rPr>
          <w:i/>
        </w:rPr>
        <w:t xml:space="preserve"> </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lastRenderedPageBreak/>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 </w:t>
      </w:r>
      <w:r w:rsidR="004C19FD">
        <w:t xml:space="preserve">lietotne </w:t>
      </w:r>
      <w:r w:rsidR="001138DB">
        <w:t>[</w:t>
      </w:r>
      <w:r w:rsidR="00A82348">
        <w:fldChar w:fldCharType="begin"/>
      </w:r>
      <w:r w:rsidR="00C304D9">
        <w:instrText xml:space="preserve"> REF _Ref408695848 \r \h </w:instrText>
      </w:r>
      <w:r w:rsidR="00A82348">
        <w:fldChar w:fldCharType="separate"/>
      </w:r>
      <w:r w:rsidR="00C304D9">
        <w:t>58</w:t>
      </w:r>
      <w:r w:rsidR="00A82348">
        <w:fldChar w:fldCharType="end"/>
      </w:r>
      <w:r w:rsidR="001138DB">
        <w:t xml:space="preserve">] </w:t>
      </w:r>
      <w:r>
        <w:t>nodrošina iespēju apgūt materiālus izmantojot mobilo</w:t>
      </w:r>
      <w:r w:rsidR="004C19FD">
        <w:t xml:space="preserve"> iekārtu</w:t>
      </w:r>
      <w:r>
        <w:t>.</w:t>
      </w:r>
    </w:p>
    <w:p w:rsidR="00A70710" w:rsidRDefault="00A70710" w:rsidP="00A70710">
      <w:pPr>
        <w:pStyle w:val="Pamatteksts1"/>
      </w:pPr>
      <w:r w:rsidRPr="00273B47">
        <w:rPr>
          <w:i/>
        </w:rPr>
        <w:t>Treehouse</w:t>
      </w:r>
      <w:r>
        <w:t xml:space="preserve"> darbojas 13 pilna laika pasniedzēji</w:t>
      </w:r>
      <w:r w:rsidR="001138DB">
        <w:t xml:space="preserve"> [</w:t>
      </w:r>
      <w:r w:rsidR="00A82348">
        <w:fldChar w:fldCharType="begin"/>
      </w:r>
      <w:r w:rsidR="00C304D9">
        <w:instrText xml:space="preserve"> REF _Ref408695912 \r \h </w:instrText>
      </w:r>
      <w:r w:rsidR="00A82348">
        <w:fldChar w:fldCharType="separate"/>
      </w:r>
      <w:r w:rsidR="00C304D9">
        <w:t>57</w:t>
      </w:r>
      <w:r w:rsidR="00A82348">
        <w:fldChar w:fldCharType="end"/>
      </w:r>
      <w:r w:rsidR="001138DB">
        <w:t>]</w:t>
      </w:r>
      <w:r>
        <w:t xml:space="preserve"> un papildus tiek pieaicināti 18 pasniedzēji, kuri izstrādā apmācības kursus.</w:t>
      </w:r>
    </w:p>
    <w:p w:rsidR="003748A5" w:rsidRDefault="003748A5" w:rsidP="003748A5">
      <w:pPr>
        <w:pStyle w:val="Heading3"/>
      </w:pPr>
      <w:bookmarkStart w:id="14" w:name="_Toc408774122"/>
      <w:r>
        <w:t>Lynda.com</w:t>
      </w:r>
      <w:bookmarkEnd w:id="14"/>
    </w:p>
    <w:p w:rsidR="003748A5" w:rsidRDefault="003748A5" w:rsidP="003748A5">
      <w:pPr>
        <w:pStyle w:val="Pamatteksts1"/>
      </w:pPr>
      <w:r w:rsidRPr="007319BB">
        <w:rPr>
          <w:i/>
        </w:rPr>
        <w:t>Lynda.com</w:t>
      </w:r>
      <w:r>
        <w:t xml:space="preserve"> </w:t>
      </w:r>
      <w:r w:rsidR="001138DB">
        <w:t>[</w:t>
      </w:r>
      <w:r w:rsidR="00A82348">
        <w:fldChar w:fldCharType="begin"/>
      </w:r>
      <w:r w:rsidR="00C304D9">
        <w:instrText xml:space="preserve"> REF _Ref408695930 \r \h </w:instrText>
      </w:r>
      <w:r w:rsidR="00A82348">
        <w:fldChar w:fldCharType="separate"/>
      </w:r>
      <w:r w:rsidR="00C304D9">
        <w:t>36</w:t>
      </w:r>
      <w:r w:rsidR="00A82348">
        <w:fldChar w:fldCharType="end"/>
      </w:r>
      <w:r w:rsidR="001138DB">
        <w:t xml:space="preserve">] </w:t>
      </w:r>
      <w:r>
        <w:t>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lastRenderedPageBreak/>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w:t>
      </w:r>
      <w:r w:rsidR="00101B76">
        <w:t>eo apmācības bibli</w:t>
      </w:r>
      <w:r>
        <w:t>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5" w:name="_Toc408774123"/>
      <w:r>
        <w:t>Tuts+</w:t>
      </w:r>
      <w:bookmarkEnd w:id="15"/>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t xml:space="preserve"> </w:t>
      </w:r>
      <w:r w:rsidR="00AA44ED">
        <w:t>[</w:t>
      </w:r>
      <w:r w:rsidR="00A82348">
        <w:fldChar w:fldCharType="begin"/>
      </w:r>
      <w:r w:rsidR="00C304D9">
        <w:instrText xml:space="preserve"> REF _Ref408695966 \r \h </w:instrText>
      </w:r>
      <w:r w:rsidR="00A82348">
        <w:fldChar w:fldCharType="separate"/>
      </w:r>
      <w:r w:rsidR="00C304D9">
        <w:t>59</w:t>
      </w:r>
      <w:r w:rsidR="00A82348">
        <w:fldChar w:fldCharType="end"/>
      </w:r>
      <w:r w:rsidR="00AA44ED">
        <w:t xml:space="preserve">] </w:t>
      </w:r>
      <w:r>
        <w:t xml:space="preserve">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lastRenderedPageBreak/>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w:t>
      </w:r>
      <w:r w:rsidR="002D2ACD">
        <w:t xml:space="preserve"> </w:t>
      </w:r>
      <w:r>
        <w:t>-</w:t>
      </w:r>
      <w:r w:rsidR="002D2ACD">
        <w:t xml:space="preserve"> </w:t>
      </w:r>
      <w:r>
        <w:t>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6" w:name="_Toc408774124"/>
      <w:r>
        <w:t>KhanAcedamy</w:t>
      </w:r>
      <w:bookmarkEnd w:id="16"/>
    </w:p>
    <w:p w:rsidR="00A66440" w:rsidRDefault="00A66440" w:rsidP="00A66440">
      <w:pPr>
        <w:pStyle w:val="Pamatteksts1"/>
      </w:pPr>
      <w:r w:rsidRPr="008B74EA">
        <w:rPr>
          <w:i/>
        </w:rPr>
        <w:t>Khan Academy</w:t>
      </w:r>
      <w:r>
        <w:t xml:space="preserve"> </w:t>
      </w:r>
      <w:r w:rsidR="00425BF9">
        <w:t>[</w:t>
      </w:r>
      <w:r w:rsidR="00A82348">
        <w:fldChar w:fldCharType="begin"/>
      </w:r>
      <w:r w:rsidR="00C304D9">
        <w:instrText xml:space="preserve"> REF _Ref408695995 \r \h </w:instrText>
      </w:r>
      <w:r w:rsidR="00A82348">
        <w:fldChar w:fldCharType="separate"/>
      </w:r>
      <w:r w:rsidR="00C304D9">
        <w:t>34</w:t>
      </w:r>
      <w:r w:rsidR="00A82348">
        <w:fldChar w:fldCharType="end"/>
      </w:r>
      <w:r w:rsidR="00425BF9">
        <w:t xml:space="preserve">] </w:t>
      </w:r>
      <w:r>
        <w:t>ir organizācija, kuras tika izveidota 2006</w:t>
      </w:r>
      <w:r w:rsidR="00B0784D">
        <w:t>.</w:t>
      </w:r>
      <w:r>
        <w:t xml:space="preserve">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w:t>
      </w:r>
      <w:r>
        <w:lastRenderedPageBreak/>
        <w:t>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t xml:space="preserve"> piedāvā mobilo lietotni</w:t>
      </w:r>
      <w:r w:rsidR="00B16F50">
        <w:t xml:space="preserve"> [</w:t>
      </w:r>
      <w:r w:rsidR="00A82348">
        <w:fldChar w:fldCharType="begin"/>
      </w:r>
      <w:r w:rsidR="00C304D9">
        <w:instrText xml:space="preserve"> REF _Ref408696029 \r \h </w:instrText>
      </w:r>
      <w:r w:rsidR="00A82348">
        <w:fldChar w:fldCharType="separate"/>
      </w:r>
      <w:r w:rsidR="00C304D9">
        <w:t>33</w:t>
      </w:r>
      <w:r w:rsidR="00A82348">
        <w:fldChar w:fldCharType="end"/>
      </w:r>
      <w:r w:rsidR="00B16F50">
        <w:t>]</w:t>
      </w:r>
      <w:r>
        <w:t>,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7" w:name="_Toc408774125"/>
      <w:r>
        <w:t>Tiešsaistes apmācības lietotņu salīdzinājums</w:t>
      </w:r>
      <w:bookmarkEnd w:id="17"/>
    </w:p>
    <w:bookmarkStart w:id="18" w:name="_Ref408522375"/>
    <w:bookmarkStart w:id="19" w:name="_Ref408522349"/>
    <w:p w:rsidR="00DF1D7F" w:rsidRDefault="00A82348" w:rsidP="00EA0D06">
      <w:pPr>
        <w:pStyle w:val="Tabulasvirsraksts"/>
      </w:pPr>
      <w:r>
        <w:fldChar w:fldCharType="begin"/>
      </w:r>
      <w:r w:rsidR="00733796">
        <w:instrText xml:space="preserve"> STYLEREF  \s "Heading 3,Sadaļas virsraksts 3" </w:instrText>
      </w:r>
      <w:r>
        <w:fldChar w:fldCharType="separate"/>
      </w:r>
      <w:r w:rsidR="00733796">
        <w:rPr>
          <w:noProof/>
        </w:rPr>
        <w:t>1.3.8</w:t>
      </w:r>
      <w: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bookmarkEnd w:id="18"/>
      <w:r w:rsidR="007C203C">
        <w:t xml:space="preserve"> tabula T</w:t>
      </w:r>
      <w:r w:rsidR="00DF1D7F">
        <w:t xml:space="preserve">iešsaistes apmācības </w:t>
      </w:r>
      <w:r w:rsidR="00EA4C5C">
        <w:t>lietotņu</w:t>
      </w:r>
      <w:r w:rsidR="00DF1D7F">
        <w:t xml:space="preserve"> salīdzinājums</w:t>
      </w:r>
      <w:bookmarkEnd w:id="19"/>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733796">
            <w:pPr>
              <w:pStyle w:val="Tabulasteks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733796">
            <w:pPr>
              <w:pStyle w:val="Tabulasteks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Bezmaksas video</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6E5F4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F21162"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733796">
            <w:pPr>
              <w:pStyle w:val="Tabulasteks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Kodu piemēri</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Mobīlās lietotne</w:t>
            </w:r>
          </w:p>
        </w:tc>
        <w:tc>
          <w:tcPr>
            <w:tcW w:w="1068"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7"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1E3B25" w:rsidRDefault="001E3B25" w:rsidP="00733796">
            <w:pPr>
              <w:pStyle w:val="Tabulasteksts"/>
            </w:pPr>
            <w:r>
              <w:t>+</w:t>
            </w:r>
          </w:p>
        </w:tc>
        <w:tc>
          <w:tcPr>
            <w:tcW w:w="1099" w:type="dxa"/>
            <w:tcBorders>
              <w:left w:val="single" w:sz="1" w:space="0" w:color="000000"/>
              <w:bottom w:val="single" w:sz="1" w:space="0" w:color="000000"/>
            </w:tcBorders>
            <w:shd w:val="clear" w:color="auto" w:fill="auto"/>
          </w:tcPr>
          <w:p w:rsidR="001E3B25" w:rsidRDefault="00F86A96"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733796">
            <w:pPr>
              <w:pStyle w:val="Tabulasteksts"/>
            </w:pPr>
            <w:r>
              <w:t>+</w:t>
            </w:r>
          </w:p>
        </w:tc>
        <w:tc>
          <w:tcPr>
            <w:tcW w:w="1172" w:type="dxa"/>
            <w:tcBorders>
              <w:left w:val="single" w:sz="1" w:space="0" w:color="000000"/>
              <w:bottom w:val="single" w:sz="1" w:space="0" w:color="000000"/>
              <w:right w:val="single" w:sz="1" w:space="0" w:color="000000"/>
            </w:tcBorders>
          </w:tcPr>
          <w:p w:rsidR="001E3B25" w:rsidRDefault="001514EB"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733796">
            <w:pPr>
              <w:pStyle w:val="Tabulasteksts"/>
            </w:pPr>
            <w:r>
              <w:t xml:space="preserve">Kodu </w:t>
            </w:r>
            <w:r>
              <w:lastRenderedPageBreak/>
              <w:t>interpretos pārlūkā</w:t>
            </w:r>
          </w:p>
        </w:tc>
        <w:tc>
          <w:tcPr>
            <w:tcW w:w="1068" w:type="dxa"/>
            <w:tcBorders>
              <w:left w:val="single" w:sz="1" w:space="0" w:color="000000"/>
              <w:bottom w:val="single" w:sz="1" w:space="0" w:color="000000"/>
            </w:tcBorders>
            <w:shd w:val="clear" w:color="auto" w:fill="auto"/>
          </w:tcPr>
          <w:p w:rsidR="006E5F40" w:rsidRDefault="00D73160" w:rsidP="00733796">
            <w:pPr>
              <w:pStyle w:val="Tabulasteksts"/>
            </w:pPr>
            <w:r>
              <w:lastRenderedPageBreak/>
              <w:t>-</w:t>
            </w:r>
          </w:p>
        </w:tc>
        <w:tc>
          <w:tcPr>
            <w:tcW w:w="1067"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D73160"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D73160" w:rsidP="00733796">
            <w:pPr>
              <w:pStyle w:val="Tabulasteksts"/>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733796">
            <w:pPr>
              <w:pStyle w:val="Tabulasteksts"/>
            </w:pPr>
            <w:r>
              <w:lastRenderedPageBreak/>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7" w:type="dxa"/>
            <w:tcBorders>
              <w:left w:val="single" w:sz="1" w:space="0" w:color="000000"/>
              <w:bottom w:val="single" w:sz="1" w:space="0" w:color="000000"/>
            </w:tcBorders>
            <w:shd w:val="clear" w:color="auto" w:fill="auto"/>
          </w:tcPr>
          <w:p w:rsidR="006E5F40" w:rsidRDefault="00DC7DDE"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1E3B25" w:rsidP="00733796">
            <w:pPr>
              <w:pStyle w:val="Tabulasteksts"/>
            </w:pPr>
            <w:r>
              <w:t>+</w:t>
            </w:r>
          </w:p>
        </w:tc>
        <w:tc>
          <w:tcPr>
            <w:tcW w:w="1069" w:type="dxa"/>
            <w:tcBorders>
              <w:left w:val="single" w:sz="1" w:space="0" w:color="000000"/>
              <w:bottom w:val="single" w:sz="1" w:space="0" w:color="000000"/>
            </w:tcBorders>
            <w:shd w:val="clear" w:color="auto" w:fill="auto"/>
          </w:tcPr>
          <w:p w:rsidR="006E5F40" w:rsidRDefault="00F21162" w:rsidP="00733796">
            <w:pPr>
              <w:pStyle w:val="Tabulasteksts"/>
            </w:pPr>
            <w:r>
              <w:t>+</w:t>
            </w:r>
          </w:p>
        </w:tc>
        <w:tc>
          <w:tcPr>
            <w:tcW w:w="1099" w:type="dxa"/>
            <w:tcBorders>
              <w:left w:val="single" w:sz="1" w:space="0" w:color="000000"/>
              <w:bottom w:val="single" w:sz="1" w:space="0" w:color="000000"/>
            </w:tcBorders>
            <w:shd w:val="clear" w:color="auto" w:fill="auto"/>
          </w:tcPr>
          <w:p w:rsidR="006E5F40" w:rsidRDefault="00972DB3" w:rsidP="00733796">
            <w:pPr>
              <w:pStyle w:val="Tabulasteksts"/>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733796">
            <w:pPr>
              <w:pStyle w:val="Tabulasteksts"/>
            </w:pPr>
            <w:r>
              <w:t>-</w:t>
            </w:r>
          </w:p>
        </w:tc>
        <w:tc>
          <w:tcPr>
            <w:tcW w:w="1172" w:type="dxa"/>
            <w:tcBorders>
              <w:left w:val="single" w:sz="1" w:space="0" w:color="000000"/>
              <w:bottom w:val="single" w:sz="1" w:space="0" w:color="000000"/>
              <w:right w:val="single" w:sz="1" w:space="0" w:color="000000"/>
            </w:tcBorders>
          </w:tcPr>
          <w:p w:rsidR="006E5F40" w:rsidRDefault="001E3B25" w:rsidP="00733796">
            <w:pPr>
              <w:pStyle w:val="Tabulasteksts"/>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w:t>
      </w:r>
      <w:r w:rsidR="00831978">
        <w:t xml:space="preserve"> (skatīt </w:t>
      </w:r>
      <w:r w:rsidR="00A82348">
        <w:fldChar w:fldCharType="begin"/>
      </w:r>
      <w:r w:rsidR="00831978">
        <w:instrText xml:space="preserve"> REF _Ref408522375 \h </w:instrText>
      </w:r>
      <w:r w:rsidR="00A82348">
        <w:fldChar w:fldCharType="separate"/>
      </w:r>
      <w:r w:rsidR="00831978">
        <w:rPr>
          <w:noProof/>
        </w:rPr>
        <w:t>1.3.8</w:t>
      </w:r>
      <w:r w:rsidR="00831978">
        <w:t>.</w:t>
      </w:r>
      <w:r w:rsidR="00831978">
        <w:rPr>
          <w:noProof/>
        </w:rPr>
        <w:t>1</w:t>
      </w:r>
      <w:r w:rsidR="00A82348">
        <w:fldChar w:fldCharType="end"/>
      </w:r>
      <w:r w:rsidR="00831978">
        <w:t xml:space="preserve"> tabulu)</w:t>
      </w:r>
      <w:r>
        <w:t xml:space="preserve">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rsidRPr="00400C4B">
        <w:rPr>
          <w:i/>
        </w:rPr>
        <w:t>Lynda.com</w:t>
      </w:r>
      <w:r>
        <w:t xml:space="preserve">, </w:t>
      </w:r>
      <w:r w:rsidRPr="00400C4B">
        <w:rPr>
          <w:i/>
        </w:rPr>
        <w:t>Treehouse</w:t>
      </w:r>
      <w:r>
        <w:t xml:space="preserve">, </w:t>
      </w:r>
      <w:r w:rsidRPr="00400C4B">
        <w:rPr>
          <w:i/>
        </w:rPr>
        <w:t>codecademy</w:t>
      </w:r>
      <w:r>
        <w:t xml:space="preserve"> un </w:t>
      </w:r>
      <w:r w:rsidRPr="00400C4B">
        <w:rPr>
          <w:i/>
        </w:rPr>
        <w:t>Khan Acedamy</w:t>
      </w:r>
      <w:r>
        <w:t xml:space="preserve">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rsidR="00F931F9">
        <w:t xml:space="preserve">un </w:t>
      </w:r>
      <w:r w:rsidR="00F931F9" w:rsidRPr="00F931F9">
        <w:rPr>
          <w:i/>
        </w:rPr>
        <w:t>Tree</w:t>
      </w:r>
      <w:r w:rsidR="00B679A4">
        <w:rPr>
          <w:i/>
        </w:rPr>
        <w:t>h</w:t>
      </w:r>
      <w:r w:rsidR="00F931F9" w:rsidRPr="00F931F9">
        <w:rPr>
          <w:i/>
        </w:rPr>
        <w:t>ouse</w:t>
      </w:r>
      <w:r w:rsidR="00BB53C0">
        <w:rPr>
          <w:i/>
        </w:rPr>
        <w:t xml:space="preserve"> </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t>jo nekorekta iemplementācij</w:t>
      </w:r>
      <w:r w:rsidR="00D325A9">
        <w:t>a</w:t>
      </w:r>
      <w:r>
        <w:t xml:space="preserve"> varētu radīt potenciālus drošības draudus sistēmai.</w:t>
      </w:r>
    </w:p>
    <w:p w:rsidR="00AF0E22" w:rsidRDefault="00611ED7" w:rsidP="00611ED7">
      <w:pPr>
        <w:pStyle w:val="Heading1"/>
      </w:pPr>
      <w:bookmarkStart w:id="20" w:name="_Toc408774126"/>
      <w:r>
        <w:lastRenderedPageBreak/>
        <w:t>Sistēmas izstrādes tehnoloģiju apskats</w:t>
      </w:r>
      <w:r w:rsidR="00F50C83">
        <w:t xml:space="preserve"> un salīdzinājums</w:t>
      </w:r>
      <w:bookmarkEnd w:id="20"/>
    </w:p>
    <w:p w:rsidR="005E78DB" w:rsidRDefault="005E78DB" w:rsidP="00F136FB">
      <w:pPr>
        <w:pStyle w:val="Pamatteksts1"/>
      </w:pPr>
      <w:bookmarkStart w:id="21" w:name="_Toc6114524"/>
      <w:bookmarkStart w:id="22" w:name="_Toc6196039"/>
      <w:bookmarkStart w:id="23" w:name="_Toc6196152"/>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A82348">
        <w:fldChar w:fldCharType="begin"/>
      </w:r>
      <w:r w:rsidR="00AA6016">
        <w:instrText xml:space="preserve"> REF _Ref407569902 \r \h </w:instrText>
      </w:r>
      <w:r w:rsidR="00A82348">
        <w:fldChar w:fldCharType="separate"/>
      </w:r>
      <w:r w:rsidR="00192568">
        <w:t>51</w:t>
      </w:r>
      <w:r w:rsidR="00A82348">
        <w:fldChar w:fldCharType="end"/>
      </w:r>
      <w:r w:rsidR="000B59EB">
        <w:t>]</w:t>
      </w:r>
      <w:r w:rsidR="00F136FB">
        <w:t>.</w:t>
      </w:r>
    </w:p>
    <w:p w:rsidR="00C27F57" w:rsidRDefault="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A82348">
        <w:fldChar w:fldCharType="begin"/>
      </w:r>
      <w:r w:rsidR="00824445">
        <w:instrText xml:space="preserve"> REF _Ref406856055 \r \h </w:instrText>
      </w:r>
      <w:r w:rsidR="00A82348">
        <w:fldChar w:fldCharType="separate"/>
      </w:r>
      <w:r w:rsidR="00192568">
        <w:t>13</w:t>
      </w:r>
      <w:r w:rsidR="00A82348">
        <w:fldChar w:fldCharType="end"/>
      </w:r>
      <w:r>
        <w:t>],</w:t>
      </w:r>
      <w:r w:rsidR="004E4017">
        <w:t xml:space="preserve"> un tas tika salīdzināt ar Linux serveru atbalstīto valodu saraktu</w:t>
      </w:r>
      <w:r w:rsidR="0099683B">
        <w:t xml:space="preserve"> </w:t>
      </w:r>
      <w:r w:rsidR="00D968D4">
        <w:t>[</w:t>
      </w:r>
      <w:r w:rsidR="00A82348">
        <w:fldChar w:fldCharType="begin"/>
      </w:r>
      <w:r w:rsidR="00D968D4">
        <w:instrText xml:space="preserve"> REF _Ref408358504 \r \h </w:instrText>
      </w:r>
      <w:r w:rsidR="00A82348">
        <w:fldChar w:fldCharType="separate"/>
      </w:r>
      <w:r w:rsidR="00192568">
        <w:t>53</w:t>
      </w:r>
      <w:r w:rsidR="00A82348">
        <w:fldChar w:fldCharType="end"/>
      </w:r>
      <w:r w:rsidR="00D968D4">
        <w:t>]</w:t>
      </w:r>
      <w:r w:rsidR="004E4017">
        <w:t>.</w:t>
      </w:r>
    </w:p>
    <w:p w:rsidR="00AF0E22" w:rsidRDefault="00DA7555" w:rsidP="00A03A10">
      <w:pPr>
        <w:pStyle w:val="Heading2"/>
      </w:pPr>
      <w:bookmarkStart w:id="24" w:name="_Toc408774127"/>
      <w:r>
        <w:t>I</w:t>
      </w:r>
      <w:r w:rsidR="00702E55">
        <w:t>etvara izvēle</w:t>
      </w:r>
      <w:bookmarkEnd w:id="24"/>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lastRenderedPageBreak/>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PHP</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EC029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EC029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rsidR="00CE586E">
        <w:t xml:space="preserve"> </w:t>
      </w:r>
      <w:r w:rsidRPr="00726FBA">
        <w:rPr>
          <w:i/>
        </w:rPr>
        <w:t>Java Play</w:t>
      </w:r>
      <w:r>
        <w:t xml:space="preserve"> </w:t>
      </w:r>
      <w:r w:rsidR="0046009A">
        <w:t>[</w:t>
      </w:r>
      <w:r w:rsidR="00A82348">
        <w:fldChar w:fldCharType="begin"/>
      </w:r>
      <w:r w:rsidR="00C51753">
        <w:instrText xml:space="preserve"> REF _Ref408696086 \r \h </w:instrText>
      </w:r>
      <w:r w:rsidR="00A82348">
        <w:fldChar w:fldCharType="separate"/>
      </w:r>
      <w:r w:rsidR="00192568">
        <w:t>29</w:t>
      </w:r>
      <w:r w:rsidR="00A82348">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rsidR="00CE586E">
        <w:t xml:space="preserve"> </w:t>
      </w:r>
      <w:r w:rsidRPr="00726FBA">
        <w:rPr>
          <w:i/>
        </w:rPr>
        <w:t>Laravel 4</w:t>
      </w:r>
      <w:r>
        <w:t xml:space="preserve"> </w:t>
      </w:r>
      <w:r w:rsidR="0046009A">
        <w:t>[</w:t>
      </w:r>
      <w:r w:rsidR="00A82348">
        <w:fldChar w:fldCharType="begin"/>
      </w:r>
      <w:r w:rsidR="00C51753">
        <w:instrText xml:space="preserve"> REF _Ref408696110 \r \h </w:instrText>
      </w:r>
      <w:r w:rsidR="00A82348">
        <w:fldChar w:fldCharType="separate"/>
      </w:r>
      <w:r w:rsidR="00192568">
        <w:t>35</w:t>
      </w:r>
      <w:r w:rsidR="00A82348">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rsidR="00CE586E">
        <w:t xml:space="preserve"> </w:t>
      </w:r>
      <w:r w:rsidRPr="00726FBA">
        <w:rPr>
          <w:i/>
        </w:rPr>
        <w:t>Django</w:t>
      </w:r>
      <w:r>
        <w:t xml:space="preserve"> </w:t>
      </w:r>
      <w:r w:rsidR="0046009A">
        <w:t>[</w:t>
      </w:r>
      <w:r w:rsidR="00A82348">
        <w:fldChar w:fldCharType="begin"/>
      </w:r>
      <w:r w:rsidR="00C51753">
        <w:instrText xml:space="preserve"> REF _Ref408747478 \r \h </w:instrText>
      </w:r>
      <w:r w:rsidR="00A82348">
        <w:fldChar w:fldCharType="separate"/>
      </w:r>
      <w:r w:rsidR="00192568">
        <w:t>19</w:t>
      </w:r>
      <w:r w:rsidR="00A82348">
        <w:fldChar w:fldCharType="end"/>
      </w:r>
      <w:r w:rsidR="0046009A">
        <w:t xml:space="preserve">] </w:t>
      </w:r>
      <w:r>
        <w:t>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rsidR="00CE586E">
        <w:t xml:space="preserve"> </w:t>
      </w:r>
      <w:r w:rsidRPr="00726FBA">
        <w:rPr>
          <w:i/>
        </w:rPr>
        <w:t>Ruby on Rails</w:t>
      </w:r>
      <w:r>
        <w:t xml:space="preserve"> </w:t>
      </w:r>
      <w:r w:rsidR="0046009A">
        <w:t>[</w:t>
      </w:r>
      <w:r w:rsidR="00A82348">
        <w:fldChar w:fldCharType="begin"/>
      </w:r>
      <w:r w:rsidR="00C51753">
        <w:instrText xml:space="preserve"> REF _Ref408696164 \r \h </w:instrText>
      </w:r>
      <w:r w:rsidR="00A82348">
        <w:fldChar w:fldCharType="separate"/>
      </w:r>
      <w:r w:rsidR="00192568">
        <w:t>43</w:t>
      </w:r>
      <w:r w:rsidR="00A82348">
        <w:fldChar w:fldCharType="end"/>
      </w:r>
      <w:r w:rsidR="0046009A">
        <w:t xml:space="preserve">] </w:t>
      </w:r>
      <w:r>
        <w:t>ietvars</w:t>
      </w:r>
      <w:r w:rsidR="00695C51">
        <w:t>.</w:t>
      </w:r>
    </w:p>
    <w:p w:rsidR="002F3838" w:rsidRDefault="002F3838" w:rsidP="00A03A10">
      <w:pPr>
        <w:pStyle w:val="Heading3"/>
      </w:pPr>
      <w:bookmarkStart w:id="25" w:name="_Toc408774128"/>
      <w:r>
        <w:t>Laravel 4 ietvars</w:t>
      </w:r>
      <w:bookmarkEnd w:id="25"/>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7B1F21">
        <w:rPr>
          <w:i/>
        </w:rPr>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A82348">
        <w:fldChar w:fldCharType="begin"/>
      </w:r>
      <w:r w:rsidR="006532FB">
        <w:instrText xml:space="preserve"> REF _Ref407883183 \r \h </w:instrText>
      </w:r>
      <w:r w:rsidR="00A82348">
        <w:fldChar w:fldCharType="separate"/>
      </w:r>
      <w:r w:rsidR="0015535D">
        <w:t>46</w:t>
      </w:r>
      <w:r w:rsidR="00A82348">
        <w:fldChar w:fldCharType="end"/>
      </w:r>
      <w:r w:rsidR="003B4EB5">
        <w:t>]</w:t>
      </w:r>
      <w:r w:rsidR="00150CD0">
        <w:t>[</w:t>
      </w:r>
      <w:r w:rsidR="00A82348">
        <w:fldChar w:fldCharType="begin"/>
      </w:r>
      <w:r w:rsidR="006532FB">
        <w:instrText xml:space="preserve"> REF _Ref407883194 \r \h </w:instrText>
      </w:r>
      <w:r w:rsidR="00A82348">
        <w:fldChar w:fldCharType="separate"/>
      </w:r>
      <w:r w:rsidR="0015535D">
        <w:t>30</w:t>
      </w:r>
      <w:r w:rsidR="00A82348">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192568">
        <w:rPr>
          <w:i/>
        </w:rPr>
        <w:t xml:space="preserve"> </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EB06B9">
        <w:t>pēdējā aktuālā versijas ir</w:t>
      </w:r>
      <w:r w:rsidR="00480025">
        <w:t xml:space="preserve">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6" w:name="_Toc408774129"/>
      <w:r>
        <w:lastRenderedPageBreak/>
        <w:t>Ruby on Rails ietvars</w:t>
      </w:r>
      <w:bookmarkEnd w:id="26"/>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2B4C5D">
        <w:rPr>
          <w:i/>
        </w:rPr>
        <w:t xml:space="preserve"> </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F75643" w:rsidP="00033B1E">
      <w:pPr>
        <w:pStyle w:val="Pamatteksts1"/>
        <w:numPr>
          <w:ilvl w:val="0"/>
          <w:numId w:val="51"/>
        </w:numPr>
      </w:pPr>
      <w:r>
        <w:t>a</w:t>
      </w:r>
      <w:r w:rsidR="00545F77">
        <w:t>ktīvais ierakts objektu un datu kartēšanas slānis</w:t>
      </w:r>
      <w:r w:rsidR="0042094F">
        <w:t>,</w:t>
      </w:r>
    </w:p>
    <w:p w:rsidR="00545F77" w:rsidRDefault="00F75643" w:rsidP="00033B1E">
      <w:pPr>
        <w:pStyle w:val="Pamatteksts1"/>
        <w:numPr>
          <w:ilvl w:val="0"/>
          <w:numId w:val="51"/>
        </w:numPr>
      </w:pPr>
      <w:r>
        <w:t>a</w:t>
      </w:r>
      <w:r w:rsidR="00545F77">
        <w:t>ktivitāšu paka, kontrolieru un skatu funkcionalitātes vadībai</w:t>
      </w:r>
      <w:r w:rsidR="0042094F">
        <w:t>,</w:t>
      </w:r>
    </w:p>
    <w:p w:rsidR="00545F77" w:rsidRDefault="00F75643" w:rsidP="00033B1E">
      <w:pPr>
        <w:pStyle w:val="Pamatteksts1"/>
        <w:numPr>
          <w:ilvl w:val="0"/>
          <w:numId w:val="51"/>
        </w:numPr>
      </w:pPr>
      <w:r>
        <w:rPr>
          <w:i/>
        </w:rPr>
        <w:t>a</w:t>
      </w:r>
      <w:r w:rsidR="00545F77" w:rsidRPr="00E61160">
        <w:rPr>
          <w:i/>
        </w:rPr>
        <w:t>ction mailer</w:t>
      </w:r>
      <w:r w:rsidR="00EA0D06">
        <w:t>–</w:t>
      </w:r>
      <w:r w:rsidR="00545F77">
        <w:t xml:space="preserve"> e</w:t>
      </w:r>
      <w:r w:rsidR="00EA0D06">
        <w:t>-</w:t>
      </w:r>
      <w:r w:rsidR="00545F77">
        <w:t>pasts funkcionalitātes nodrošināšanai</w:t>
      </w:r>
      <w:r w:rsidR="0042094F">
        <w:t>,</w:t>
      </w:r>
    </w:p>
    <w:p w:rsidR="00545F77" w:rsidRDefault="00F75643" w:rsidP="00033B1E">
      <w:pPr>
        <w:pStyle w:val="Pamatteksts1"/>
        <w:numPr>
          <w:ilvl w:val="0"/>
          <w:numId w:val="51"/>
        </w:numPr>
      </w:pPr>
      <w:r>
        <w:rPr>
          <w:i/>
        </w:rPr>
        <w:t>a</w:t>
      </w:r>
      <w:r w:rsidR="00545F77" w:rsidRPr="00E61160">
        <w:rPr>
          <w:i/>
        </w:rPr>
        <w:t>ction</w:t>
      </w:r>
      <w:r w:rsidR="00545F77">
        <w:t xml:space="preserve"> tīmekļa serveris</w:t>
      </w:r>
      <w:r w:rsidR="0042094F">
        <w:t>,</w:t>
      </w:r>
    </w:p>
    <w:p w:rsidR="00545F77" w:rsidRDefault="00F75643" w:rsidP="00033B1E">
      <w:pPr>
        <w:pStyle w:val="Pamatteksts1"/>
        <w:numPr>
          <w:ilvl w:val="0"/>
          <w:numId w:val="51"/>
        </w:numPr>
      </w:pPr>
      <w:r>
        <w:rPr>
          <w:i/>
        </w:rPr>
        <w:t>p</w:t>
      </w:r>
      <w:r w:rsidR="00545F77" w:rsidRPr="00E61160">
        <w:rPr>
          <w:i/>
        </w:rPr>
        <w:t>rototype</w:t>
      </w:r>
      <w:r w:rsidR="00545F77">
        <w:t xml:space="preserve"> - </w:t>
      </w:r>
      <w:r w:rsidR="00545F77" w:rsidRPr="004E2734">
        <w:rPr>
          <w:i/>
        </w:rPr>
        <w:t>AJAX</w:t>
      </w:r>
      <w:r w:rsidR="00545F77">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lastRenderedPageBreak/>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rsidR="009D26D8">
        <w:t>4.2 (</w:t>
      </w:r>
      <w:r>
        <w:t xml:space="preserve">publicēta 2014. gada 19. </w:t>
      </w:r>
      <w:r w:rsidR="009D26D8">
        <w:t>d</w:t>
      </w:r>
      <w:r>
        <w:t>ecembrī</w:t>
      </w:r>
      <w:r w:rsidR="009D26D8">
        <w:t>).</w:t>
      </w:r>
    </w:p>
    <w:p w:rsidR="002F3838" w:rsidRDefault="002F3838" w:rsidP="00A03A10">
      <w:pPr>
        <w:pStyle w:val="Heading3"/>
      </w:pPr>
      <w:bookmarkStart w:id="27" w:name="_Toc408774130"/>
      <w:r>
        <w:t>Django ietvars</w:t>
      </w:r>
      <w:bookmarkEnd w:id="27"/>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rsidR="00FC2579">
        <w:rPr>
          <w:i/>
        </w:rPr>
        <w:t xml:space="preserve"> </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2A1567">
        <w:t xml:space="preserve"> </w:t>
      </w:r>
      <w:r w:rsidR="0061409C">
        <w:t>[</w:t>
      </w:r>
      <w:r w:rsidR="00A82348">
        <w:fldChar w:fldCharType="begin"/>
      </w:r>
      <w:r w:rsidR="00B97E28">
        <w:instrText xml:space="preserve"> REF _Ref407881647 \r \h </w:instrText>
      </w:r>
      <w:r w:rsidR="00A82348">
        <w:fldChar w:fldCharType="separate"/>
      </w:r>
      <w:r w:rsidR="00943D72">
        <w:t>18</w:t>
      </w:r>
      <w:r w:rsidR="00A82348">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2A1567">
        <w:rPr>
          <w:i/>
        </w:rPr>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2A1567">
        <w:rPr>
          <w:i/>
        </w:rPr>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2A1567">
        <w:rPr>
          <w:i/>
        </w:rP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2A1567">
        <w:rPr>
          <w:i/>
        </w:rPr>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7F286B">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w:t>
      </w:r>
      <w:r>
        <w:lastRenderedPageBreak/>
        <w:t xml:space="preserve">informāciju ņemot modelī definētās struktūras, izveidota funkcionalitāte </w:t>
      </w:r>
      <w:r w:rsidR="008C245C">
        <w:t>nodrošina</w:t>
      </w:r>
      <w:r w:rsidR="007275B0">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w:t>
      </w:r>
      <w:r w:rsidR="0061201C">
        <w:t>blicētā ietvara versija ir 1.7.2.</w:t>
      </w:r>
    </w:p>
    <w:p w:rsidR="0018703B" w:rsidRDefault="002F3838" w:rsidP="00A03A10">
      <w:pPr>
        <w:pStyle w:val="Heading3"/>
      </w:pPr>
      <w:bookmarkStart w:id="28" w:name="_Toc408774131"/>
      <w:r>
        <w:t>Java Play ietvars</w:t>
      </w:r>
      <w:bookmarkEnd w:id="28"/>
    </w:p>
    <w:p w:rsidR="001201C4" w:rsidRDefault="001201C4" w:rsidP="001201C4">
      <w:pPr>
        <w:pStyle w:val="Pamatteksts1"/>
      </w:pPr>
      <w:r w:rsidRPr="00E9518A">
        <w:rPr>
          <w:i/>
        </w:rPr>
        <w:t>Java Play</w:t>
      </w:r>
      <w:r w:rsidR="00D33F78" w:rsidRPr="00D33F78">
        <w:t xml:space="preserve"> </w:t>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4A0B0E">
        <w:rPr>
          <w:i/>
        </w:rPr>
        <w:t xml:space="preserve"> </w:t>
      </w:r>
      <w:r>
        <w:t xml:space="preserve">klientu </w:t>
      </w:r>
      <w:r w:rsidR="001201C4">
        <w:t>server</w:t>
      </w:r>
      <w:r>
        <w:t>u</w:t>
      </w:r>
      <w:r w:rsidR="004A0B0E">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lastRenderedPageBreak/>
        <w:t>Play 2.2</w:t>
      </w:r>
      <w:r>
        <w:t xml:space="preserve"> tika izlaists 2013. gada 20. septembrī. Atjaunota </w:t>
      </w:r>
      <w:r w:rsidRPr="00AA2386">
        <w:rPr>
          <w:i/>
        </w:rPr>
        <w:t>SBT</w:t>
      </w:r>
      <w:r>
        <w:t xml:space="preserve"> versija, uzlabots </w:t>
      </w:r>
      <w:r w:rsidRPr="00AA2386">
        <w:rPr>
          <w:i/>
        </w:rPr>
        <w:t>gzip</w:t>
      </w:r>
      <w:r w:rsidR="0082031C">
        <w:rPr>
          <w:i/>
        </w:rP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w:t>
      </w:r>
      <w:r w:rsidR="0082031C">
        <w:t>lietotnes instalācijas</w:t>
      </w:r>
      <w:r>
        <w:t xml:space="preserve"> atbalsts.</w:t>
      </w:r>
    </w:p>
    <w:p w:rsidR="001201C4" w:rsidRDefault="001201C4" w:rsidP="00AC63B3">
      <w:pPr>
        <w:pStyle w:val="Pamatteksts1"/>
      </w:pPr>
      <w:r w:rsidRPr="00AA2386">
        <w:rPr>
          <w:i/>
        </w:rPr>
        <w:t>Play 2.3</w:t>
      </w:r>
      <w:r>
        <w:t xml:space="preserve"> [</w:t>
      </w:r>
      <w:r w:rsidR="00A82348">
        <w:fldChar w:fldCharType="begin"/>
      </w:r>
      <w:r w:rsidR="00347158">
        <w:instrText xml:space="preserve"> REF _Ref407570636 \r \h </w:instrText>
      </w:r>
      <w:r w:rsidR="00A82348">
        <w:fldChar w:fldCharType="separate"/>
      </w:r>
      <w:r w:rsidR="00347158">
        <w:t>18</w:t>
      </w:r>
      <w:r w:rsidR="00A82348">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AB26BD">
        <w:rPr>
          <w:i/>
        </w:rPr>
        <w:t xml:space="preserve"> </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A82348">
        <w:fldChar w:fldCharType="begin"/>
      </w:r>
      <w:r w:rsidR="00C37BCE">
        <w:instrText xml:space="preserve"> REF _Ref407570833 \r \h </w:instrText>
      </w:r>
      <w:r w:rsidR="00A82348">
        <w:fldChar w:fldCharType="separate"/>
      </w:r>
      <w:r w:rsidR="00943D72">
        <w:t>44</w:t>
      </w:r>
      <w:r w:rsidR="00A82348">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rsidR="00046B00">
        <w:rPr>
          <w:i/>
        </w:rPr>
        <w:t xml:space="preserve"> </w:t>
      </w:r>
      <w:r>
        <w:t>[</w:t>
      </w:r>
      <w:r w:rsidR="00A82348">
        <w:fldChar w:fldCharType="begin"/>
      </w:r>
      <w:r>
        <w:instrText xml:space="preserve"> REF _Ref407571013 \r \h </w:instrText>
      </w:r>
      <w:r w:rsidR="00A82348">
        <w:fldChar w:fldCharType="separate"/>
      </w:r>
      <w:r w:rsidR="00943D72">
        <w:t>62</w:t>
      </w:r>
      <w:r w:rsidR="00A82348">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 xml:space="preserve">Pašreiz aktuālā Java Play ietvara versija ir 2.3.6 </w:t>
      </w:r>
      <w:r w:rsidR="00230D8E">
        <w:t>(</w:t>
      </w:r>
      <w:r>
        <w:t>publicēta 2014. gada 28</w:t>
      </w:r>
      <w:r w:rsidR="00230D8E">
        <w:t>. oktobrī).</w:t>
      </w:r>
    </w:p>
    <w:p w:rsidR="008C70AA" w:rsidRDefault="008C70AA" w:rsidP="008C70AA">
      <w:pPr>
        <w:pStyle w:val="Heading3"/>
      </w:pPr>
      <w:bookmarkStart w:id="29" w:name="_Toc408774132"/>
      <w:r>
        <w:lastRenderedPageBreak/>
        <w:t>Ietvaru salīdzinājums</w:t>
      </w:r>
      <w:bookmarkEnd w:id="29"/>
    </w:p>
    <w:bookmarkStart w:id="30" w:name="_Ref408522675"/>
    <w:p w:rsidR="004C4385" w:rsidRDefault="00A82348" w:rsidP="00F120AC">
      <w:pPr>
        <w:pStyle w:val="Tabulasvirsraksts"/>
      </w:pPr>
      <w:r>
        <w:fldChar w:fldCharType="begin"/>
      </w:r>
      <w:r w:rsidR="00F8074D">
        <w:instrText xml:space="preserve"> STYLEREF  \s "Heading 3,Sadaļas virsraksts 3" </w:instrText>
      </w:r>
      <w:r>
        <w:fldChar w:fldCharType="separate"/>
      </w:r>
      <w:r w:rsidR="00F8074D">
        <w:rPr>
          <w:noProof/>
        </w:rPr>
        <w:t>1.5.5</w:t>
      </w:r>
      <w: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bookmarkEnd w:id="30"/>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C8082D" w:rsidP="009B7087">
            <w:pPr>
              <w:pStyle w:val="Pamatteksts1"/>
              <w:ind w:firstLine="0"/>
            </w:pPr>
            <w:r>
              <w:t>+</w:t>
            </w: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w:t>
      </w:r>
      <w:r w:rsidR="00574A76">
        <w:t xml:space="preserve"> (skatīt </w:t>
      </w:r>
      <w:r w:rsidR="00A82348">
        <w:fldChar w:fldCharType="begin"/>
      </w:r>
      <w:r w:rsidR="00574A76">
        <w:instrText xml:space="preserve"> REF _Ref408522675 \h </w:instrText>
      </w:r>
      <w:r w:rsidR="00A82348">
        <w:fldChar w:fldCharType="separate"/>
      </w:r>
      <w:r w:rsidR="00574A76">
        <w:rPr>
          <w:noProof/>
        </w:rPr>
        <w:t>1.5.5</w:t>
      </w:r>
      <w:r w:rsidR="00574A76">
        <w:t>.</w:t>
      </w:r>
      <w:r w:rsidR="00574A76">
        <w:rPr>
          <w:noProof/>
        </w:rPr>
        <w:t>1</w:t>
      </w:r>
      <w:r w:rsidR="00A82348">
        <w:fldChar w:fldCharType="end"/>
      </w:r>
      <w:r w:rsidR="00574A76">
        <w:t xml:space="preserve"> tabulu)</w:t>
      </w:r>
      <w:r>
        <w:t xml:space="preserve">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lastRenderedPageBreak/>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31" w:name="_Toc408774133"/>
      <w:r>
        <w:t>Datubāzes izvēlne</w:t>
      </w:r>
      <w:bookmarkEnd w:id="31"/>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C57543" w:rsidRDefault="00C57543" w:rsidP="00C57543">
      <w:pPr>
        <w:pStyle w:val="Pamatteksts1"/>
      </w:pPr>
      <w:r>
        <w:t>Mūsdienās (2014.</w:t>
      </w:r>
      <w:r w:rsidR="00273253">
        <w:t>g.</w:t>
      </w:r>
      <w:r>
        <w:t xml:space="preserve">) </w:t>
      </w:r>
      <w:r w:rsidR="00273253">
        <w:t xml:space="preserve">plaši tiek pielietotas </w:t>
      </w:r>
      <w:r>
        <w:t>datubāzu vadības sistēmas. Šo datubāzu</w:t>
      </w:r>
      <w:r w:rsidR="00273253">
        <w:t xml:space="preserve"> vadības sistēmu</w:t>
      </w:r>
      <w:r>
        <w:t xml:space="preserve"> mērķis ir sniegt lietotājam iespēju izstrādā, iegūt da</w:t>
      </w:r>
      <w:r w:rsidR="00273253">
        <w:t xml:space="preserve">tus, atjaunot datus un veikt datubāzu </w:t>
      </w:r>
      <w:r>
        <w:t>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lastRenderedPageBreak/>
        <w:t>PostgreSQL</w:t>
      </w:r>
      <w:r w:rsidR="00BE7E17">
        <w:t>,</w:t>
      </w:r>
    </w:p>
    <w:p w:rsidR="00D73088" w:rsidRDefault="00D73088" w:rsidP="00033B1E">
      <w:pPr>
        <w:widowControl w:val="0"/>
        <w:numPr>
          <w:ilvl w:val="0"/>
          <w:numId w:val="29"/>
        </w:numPr>
        <w:suppressAutoHyphens/>
        <w:jc w:val="both"/>
      </w:pPr>
      <w:r w:rsidRPr="00BE7E17">
        <w:rPr>
          <w:i/>
        </w:rPr>
        <w:t>SQLite</w:t>
      </w:r>
      <w:r w:rsidR="00BE7E17">
        <w:t>.</w:t>
      </w:r>
    </w:p>
    <w:p w:rsidR="00C57543" w:rsidRDefault="00C57543" w:rsidP="00C57543">
      <w:pPr>
        <w:pStyle w:val="Pamatteksts1"/>
      </w:pPr>
      <w:r>
        <w:t>Relāciju datubāzu priekšrocības</w:t>
      </w:r>
      <w:r w:rsidR="002869C7">
        <w:t>:</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rsidR="00943D72">
        <w:t xml:space="preserve"> (lieliem datu apjomiem)</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w:t>
      </w:r>
      <w:r w:rsidR="002F687D">
        <w:t xml:space="preserve">ekšējā nodaļā norādītie ietvari </w:t>
      </w:r>
      <w:r>
        <w:t xml:space="preserve">atbalsta </w:t>
      </w:r>
      <w:r w:rsidR="00E74979">
        <w:t xml:space="preserve">tikai </w:t>
      </w:r>
      <w:r>
        <w:t>relāciju datubāzes</w:t>
      </w:r>
      <w:r w:rsidR="00DD6215">
        <w:t>.</w:t>
      </w:r>
    </w:p>
    <w:p w:rsidR="0009113B" w:rsidRDefault="0009113B" w:rsidP="0009113B">
      <w:pPr>
        <w:pStyle w:val="Heading3"/>
      </w:pPr>
      <w:bookmarkStart w:id="32" w:name="_Toc408774134"/>
      <w:r>
        <w:t>SQLite tabuāze</w:t>
      </w:r>
      <w:bookmarkEnd w:id="32"/>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A82348">
        <w:fldChar w:fldCharType="begin"/>
      </w:r>
      <w:r w:rsidR="007E1A42">
        <w:instrText xml:space="preserve"> REF _Ref408263355 \r \h </w:instrText>
      </w:r>
      <w:r w:rsidR="00A82348">
        <w:fldChar w:fldCharType="separate"/>
      </w:r>
      <w:r w:rsidR="000C3E49">
        <w:t>49</w:t>
      </w:r>
      <w:r w:rsidR="00A82348">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D226A1" w:rsidP="00033B1E">
      <w:pPr>
        <w:pStyle w:val="Pamatteksts1"/>
        <w:numPr>
          <w:ilvl w:val="0"/>
          <w:numId w:val="58"/>
        </w:numPr>
      </w:pPr>
      <w:r>
        <w:rPr>
          <w:i/>
        </w:rPr>
        <w:t xml:space="preserve">Mozilla </w:t>
      </w:r>
      <w:r w:rsidR="00041674" w:rsidRPr="00113FD8">
        <w:rPr>
          <w:i/>
        </w:rPr>
        <w:t>Firefox</w:t>
      </w:r>
      <w:r w:rsidR="00041674">
        <w:t xml:space="preserve"> </w:t>
      </w:r>
      <w:r w:rsidR="00CE42C0">
        <w:t>[</w:t>
      </w:r>
      <w:r w:rsidR="00A82348">
        <w:fldChar w:fldCharType="begin"/>
      </w:r>
      <w:r w:rsidR="000C3E49">
        <w:instrText xml:space="preserve"> REF _Ref408696352 \r \h </w:instrText>
      </w:r>
      <w:r w:rsidR="00A82348">
        <w:fldChar w:fldCharType="separate"/>
      </w:r>
      <w:r w:rsidR="000C3E49">
        <w:t>22</w:t>
      </w:r>
      <w:r w:rsidR="00A82348">
        <w:fldChar w:fldCharType="end"/>
      </w:r>
      <w:r w:rsidR="00CE42C0">
        <w:t xml:space="preserve">] </w:t>
      </w:r>
      <w:r w:rsidR="00041674">
        <w:t xml:space="preserve">pārlūks </w:t>
      </w:r>
      <w:r w:rsidR="00B42BCA">
        <w:t>metadatu</w:t>
      </w:r>
      <w:r w:rsidR="00041674">
        <w:t xml:space="preserve"> glabāšanai</w:t>
      </w:r>
      <w:r w:rsidR="003A6907">
        <w:t>,</w:t>
      </w:r>
    </w:p>
    <w:p w:rsidR="00041674" w:rsidRDefault="00041674" w:rsidP="00033B1E">
      <w:pPr>
        <w:pStyle w:val="Pamatteksts1"/>
        <w:numPr>
          <w:ilvl w:val="0"/>
          <w:numId w:val="58"/>
        </w:numPr>
      </w:pPr>
      <w:r w:rsidRPr="00113FD8">
        <w:rPr>
          <w:i/>
        </w:rPr>
        <w:lastRenderedPageBreak/>
        <w:t>Python</w:t>
      </w:r>
      <w:r>
        <w:t xml:space="preserve"> </w:t>
      </w:r>
      <w:r w:rsidR="00CE42C0">
        <w:t>[</w:t>
      </w:r>
      <w:r w:rsidR="00A82348">
        <w:fldChar w:fldCharType="begin"/>
      </w:r>
      <w:r w:rsidR="000C3E49">
        <w:instrText xml:space="preserve"> REF _Ref408696385 \r \h </w:instrText>
      </w:r>
      <w:r w:rsidR="00A82348">
        <w:fldChar w:fldCharType="separate"/>
      </w:r>
      <w:r w:rsidR="000C3E49">
        <w:t>42</w:t>
      </w:r>
      <w:r w:rsidR="00A82348">
        <w:fldChar w:fldCharType="end"/>
      </w:r>
      <w:r w:rsidR="00CE42C0">
        <w:t xml:space="preserve">] </w:t>
      </w:r>
      <w:r>
        <w:t xml:space="preserve">izstrādes valodā </w:t>
      </w:r>
      <w:r w:rsidR="00D3789B">
        <w:t>iekļauj bibliotēku</w:t>
      </w:r>
      <w:r w:rsidR="003A6907">
        <w:t>,</w:t>
      </w:r>
    </w:p>
    <w:p w:rsidR="00D256BA" w:rsidRDefault="00D256BA" w:rsidP="00033B1E">
      <w:pPr>
        <w:pStyle w:val="Pamatteksts1"/>
        <w:numPr>
          <w:ilvl w:val="0"/>
          <w:numId w:val="58"/>
        </w:numPr>
      </w:pPr>
      <w:r w:rsidRPr="003A6907">
        <w:rPr>
          <w:i/>
        </w:rPr>
        <w:t>Skype</w:t>
      </w:r>
      <w:r w:rsidR="00CE42C0">
        <w:rPr>
          <w:i/>
        </w:rPr>
        <w:t xml:space="preserve"> </w:t>
      </w:r>
      <w:r w:rsidR="00FC42EC" w:rsidRPr="00FC42EC">
        <w:t>telekomunikāciju</w:t>
      </w:r>
      <w:r w:rsidR="00BF05F7">
        <w:t xml:space="preserve"> </w:t>
      </w:r>
      <w:r w:rsidR="00951949" w:rsidRPr="00951949">
        <w:t>lietotne</w:t>
      </w:r>
      <w:r w:rsidR="003A6907">
        <w:t>,</w:t>
      </w:r>
    </w:p>
    <w:p w:rsidR="00D256BA" w:rsidRDefault="00D256BA" w:rsidP="00033B1E">
      <w:pPr>
        <w:pStyle w:val="Pamatteksts1"/>
        <w:numPr>
          <w:ilvl w:val="0"/>
          <w:numId w:val="58"/>
        </w:numPr>
      </w:pPr>
      <w:r w:rsidRPr="003A6907">
        <w:rPr>
          <w:i/>
        </w:rPr>
        <w:t>Airbus</w:t>
      </w:r>
      <w:r w:rsidR="00BB4EAE">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t xml:space="preserve"> </w:t>
      </w:r>
      <w:r w:rsidR="00CE42C0">
        <w:t>[</w:t>
      </w:r>
      <w:r w:rsidR="00A82348">
        <w:fldChar w:fldCharType="begin"/>
      </w:r>
      <w:r w:rsidR="000C3E49">
        <w:instrText xml:space="preserve"> REF _Ref408696400 \r \h </w:instrText>
      </w:r>
      <w:r w:rsidR="00A82348">
        <w:fldChar w:fldCharType="separate"/>
      </w:r>
      <w:r w:rsidR="000C3E49">
        <w:t>2</w:t>
      </w:r>
      <w:r w:rsidR="00A82348">
        <w:fldChar w:fldCharType="end"/>
      </w:r>
      <w:r w:rsidR="00CE42C0">
        <w:t xml:space="preserve">] </w:t>
      </w:r>
      <w:r>
        <w:t>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33" w:name="_Toc408774135"/>
      <w:r>
        <w:t>MySQL datubāze</w:t>
      </w:r>
      <w:bookmarkEnd w:id="33"/>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D04473">
        <w:rPr>
          <w:i/>
        </w:rP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rsidR="00FC1428">
        <w:rPr>
          <w:i/>
        </w:rP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sidR="007A617D">
        <w:t xml:space="preserve"> [</w:t>
      </w:r>
      <w:r w:rsidR="00A82348">
        <w:fldChar w:fldCharType="begin"/>
      </w:r>
      <w:r w:rsidR="00316894">
        <w:instrText xml:space="preserve"> REF _Ref408696461 \r \h </w:instrText>
      </w:r>
      <w:r w:rsidR="00A82348">
        <w:fldChar w:fldCharType="separate"/>
      </w:r>
      <w:r w:rsidR="000C3E49">
        <w:t>38</w:t>
      </w:r>
      <w:r w:rsidR="00A82348">
        <w:fldChar w:fldCharType="end"/>
      </w:r>
      <w:r w:rsidR="007A617D">
        <w:t>]</w:t>
      </w:r>
      <w:r>
        <w:t>:</w:t>
      </w:r>
    </w:p>
    <w:p w:rsidR="005B2190" w:rsidRDefault="005B2190" w:rsidP="00033B1E">
      <w:pPr>
        <w:pStyle w:val="Pamatteksts1"/>
        <w:numPr>
          <w:ilvl w:val="0"/>
          <w:numId w:val="61"/>
        </w:numPr>
      </w:pPr>
      <w:r w:rsidRPr="008D012D">
        <w:rPr>
          <w:i/>
        </w:rPr>
        <w:t>Twitter</w:t>
      </w:r>
      <w:r w:rsidR="00B8609A">
        <w:rPr>
          <w:i/>
        </w:rPr>
        <w:t xml:space="preserve"> </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4" w:name="_Toc408774136"/>
      <w:r>
        <w:t>PostgreSQL datubāze</w:t>
      </w:r>
      <w:bookmarkEnd w:id="34"/>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t xml:space="preserve"> </w:t>
      </w:r>
      <w:r w:rsidR="00424CCD">
        <w:t>[</w:t>
      </w:r>
      <w:r w:rsidR="00A82348">
        <w:fldChar w:fldCharType="begin"/>
      </w:r>
      <w:r w:rsidR="00316894">
        <w:instrText xml:space="preserve"> REF _Ref408696486 \r \h </w:instrText>
      </w:r>
      <w:r w:rsidR="00A82348">
        <w:fldChar w:fldCharType="separate"/>
      </w:r>
      <w:r w:rsidR="000C3E49">
        <w:t>27</w:t>
      </w:r>
      <w:r w:rsidR="00A82348">
        <w:fldChar w:fldCharType="end"/>
      </w:r>
      <w:r w:rsidR="00424CCD">
        <w:t xml:space="preserve">] </w:t>
      </w:r>
      <w:r>
        <w:t xml:space="preserve">standartu. Datubāze nodrošina </w:t>
      </w:r>
      <w:r w:rsidRPr="0059234C">
        <w:rPr>
          <w:i/>
        </w:rPr>
        <w:t>ACID</w:t>
      </w:r>
      <w:r w:rsidR="007B759F">
        <w:rPr>
          <w:i/>
        </w:rPr>
        <w:t xml:space="preserve"> </w:t>
      </w:r>
      <w:r w:rsidR="0059234C">
        <w:t xml:space="preserve">standartu </w:t>
      </w:r>
      <w:r>
        <w:t>un transakcijas nodrošinot aizsardzību pret resursu bloķēšanu izmantojot vairāku p</w:t>
      </w:r>
      <w:r w:rsidR="006046AB">
        <w:t>aralēlo procesu kontroli.</w:t>
      </w:r>
    </w:p>
    <w:p w:rsidR="000C6D20" w:rsidRDefault="000C6D20" w:rsidP="00E96BB5">
      <w:pPr>
        <w:pStyle w:val="Pamatteksts1"/>
      </w:pPr>
    </w:p>
    <w:p w:rsidR="00E96BB5" w:rsidRDefault="00E96BB5" w:rsidP="00E96BB5">
      <w:pPr>
        <w:pStyle w:val="Pamatteksts1"/>
      </w:pPr>
      <w:r w:rsidRPr="00BF35AE">
        <w:rPr>
          <w:i/>
        </w:rPr>
        <w:lastRenderedPageBreak/>
        <w:t>PostgreSQL</w:t>
      </w:r>
      <w:r>
        <w:t xml:space="preserve"> datubāze nodrošina:</w:t>
      </w:r>
    </w:p>
    <w:p w:rsidR="00E96BB5" w:rsidRDefault="00E96BB5" w:rsidP="00033B1E">
      <w:pPr>
        <w:pStyle w:val="Pamatteksts1"/>
        <w:numPr>
          <w:ilvl w:val="0"/>
          <w:numId w:val="59"/>
        </w:numPr>
      </w:pPr>
      <w:r>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424CCD">
        <w:t xml:space="preserve"> [</w:t>
      </w:r>
      <w:r w:rsidR="00A82348">
        <w:fldChar w:fldCharType="begin"/>
      </w:r>
      <w:r w:rsidR="00316894">
        <w:instrText xml:space="preserve"> REF _Ref408696585 \r \h </w:instrText>
      </w:r>
      <w:r w:rsidR="00A82348">
        <w:fldChar w:fldCharType="separate"/>
      </w:r>
      <w:r w:rsidR="000C3E49">
        <w:t>41</w:t>
      </w:r>
      <w:r w:rsidR="00A82348">
        <w:fldChar w:fldCharType="end"/>
      </w:r>
      <w:r w:rsidR="00424CCD">
        <w:t>]</w:t>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rsidR="00CC30E0">
        <w:rPr>
          <w:i/>
        </w:rPr>
        <w:t xml:space="preserve"> </w:t>
      </w:r>
      <w:r>
        <w:t>[</w:t>
      </w:r>
      <w:r w:rsidR="00A82348">
        <w:fldChar w:fldCharType="begin"/>
      </w:r>
      <w:r w:rsidR="00AE077E">
        <w:instrText xml:space="preserve"> REF _Ref407910813 \r \h </w:instrText>
      </w:r>
      <w:r w:rsidR="00A82348">
        <w:fldChar w:fldCharType="separate"/>
      </w:r>
      <w:r w:rsidR="00316894">
        <w:t>31</w:t>
      </w:r>
      <w:r w:rsidR="00A82348">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5" w:name="_Toc408774137"/>
      <w:r>
        <w:t>Oracle datubāze</w:t>
      </w:r>
      <w:bookmarkEnd w:id="35"/>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6" w:name="_Toc408774138"/>
      <w:r>
        <w:t>Relācijas datubāzu salīdzinājums</w:t>
      </w:r>
      <w:bookmarkEnd w:id="36"/>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r w:rsidR="00F87208">
        <w:t xml:space="preserve"> (skatīt </w:t>
      </w:r>
      <w:r w:rsidR="00A82348">
        <w:fldChar w:fldCharType="begin"/>
      </w:r>
      <w:r w:rsidR="00F87208">
        <w:instrText xml:space="preserve"> REF _Ref408523130 \h </w:instrText>
      </w:r>
      <w:r w:rsidR="00A82348">
        <w:fldChar w:fldCharType="separate"/>
      </w:r>
      <w:r w:rsidR="00F87208">
        <w:rPr>
          <w:noProof/>
        </w:rPr>
        <w:t>1.6.5</w:t>
      </w:r>
      <w:r w:rsidR="00F87208">
        <w:t>.</w:t>
      </w:r>
      <w:r w:rsidR="00F87208">
        <w:rPr>
          <w:noProof/>
        </w:rPr>
        <w:t>1</w:t>
      </w:r>
      <w:r w:rsidR="00F87208">
        <w:t>. tabul</w:t>
      </w:r>
      <w:r w:rsidR="0007195A">
        <w:t>u</w:t>
      </w:r>
      <w:r w:rsidR="00A82348">
        <w:fldChar w:fldCharType="end"/>
      </w:r>
      <w:r w:rsidR="00F87208">
        <w:t>)</w:t>
      </w:r>
      <w:r>
        <w:t>.</w:t>
      </w:r>
    </w:p>
    <w:bookmarkStart w:id="37" w:name="_Ref408523130"/>
    <w:bookmarkStart w:id="38" w:name="_Ref408523120"/>
    <w:p w:rsidR="00F120AC" w:rsidRDefault="00A82348" w:rsidP="00AE077E">
      <w:pPr>
        <w:pStyle w:val="Tabulasvirsraksts"/>
      </w:pPr>
      <w:r>
        <w:fldChar w:fldCharType="begin"/>
      </w:r>
      <w:r w:rsidR="00B31B52">
        <w:instrText xml:space="preserve"> STYLEREF 3 \s </w:instrText>
      </w:r>
      <w:r>
        <w:fldChar w:fldCharType="separate"/>
      </w:r>
      <w:r w:rsidR="00B31B52">
        <w:rPr>
          <w:noProof/>
        </w:rPr>
        <w:t>2.2.5</w:t>
      </w:r>
      <w:r>
        <w:fldChar w:fldCharType="end"/>
      </w:r>
      <w:r w:rsidR="00B31B52">
        <w:t>.</w:t>
      </w:r>
      <w:fldSimple w:instr=" SEQ tabula \* ARABIC \s 3 ">
        <w:r w:rsidR="00B31B52">
          <w:rPr>
            <w:noProof/>
          </w:rPr>
          <w:t>1</w:t>
        </w:r>
      </w:fldSimple>
      <w:r w:rsidR="00AE077E">
        <w:t xml:space="preserve">. </w:t>
      </w:r>
      <w:r w:rsidR="00C45776">
        <w:t>tabula</w:t>
      </w:r>
      <w:bookmarkEnd w:id="37"/>
      <w:r w:rsidR="00C45776">
        <w:t xml:space="preserve"> </w:t>
      </w:r>
      <w:r w:rsidR="00F120AC">
        <w:t>Datubāzu vadības sistēmu salīdzinājums.</w:t>
      </w:r>
      <w:bookmarkEnd w:id="38"/>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EC1A96" w:rsidP="00A83A75">
            <w:pPr>
              <w:pStyle w:val="Tabulasteksts"/>
            </w:pPr>
            <w:r>
              <w:t>Pašsaturēta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1C16EA" w:rsidRDefault="001C16EA" w:rsidP="001C16EA">
      <w:pPr>
        <w:pStyle w:val="Pamatteksts1"/>
      </w:pPr>
      <w:r>
        <w:t>Salīdzinot datubāzu piedāvātās iespējas</w:t>
      </w:r>
      <w:r w:rsidR="00CB4A39">
        <w:t xml:space="preserve"> </w:t>
      </w:r>
      <w:r>
        <w:t xml:space="preserve">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390337" w:rsidRPr="00390337" w:rsidRDefault="00D52D07" w:rsidP="00390337">
      <w:pPr>
        <w:pStyle w:val="Pamatteksts1"/>
        <w:numPr>
          <w:ilvl w:val="0"/>
          <w:numId w:val="63"/>
        </w:numPr>
      </w:pPr>
      <w:r>
        <w:t>a</w:t>
      </w:r>
      <w:r w:rsidR="00C40A89">
        <w:t>tvērtā koda licence</w:t>
      </w:r>
      <w:r w:rsidR="008A16F2">
        <w:t>.</w:t>
      </w:r>
    </w:p>
    <w:p w:rsidR="00390337" w:rsidRDefault="00390337" w:rsidP="00390337">
      <w:pPr>
        <w:pStyle w:val="Pamatteksts1"/>
      </w:pPr>
      <w:r w:rsidRPr="0095305C">
        <w:rPr>
          <w:i/>
        </w:rPr>
        <w:t>MySQL</w:t>
      </w:r>
      <w:r>
        <w:rPr>
          <w:i/>
        </w:rPr>
        <w:t xml:space="preserve"> </w:t>
      </w:r>
      <w:r>
        <w:t xml:space="preserve">atbalsta </w:t>
      </w:r>
      <w:r w:rsidRPr="0042269B">
        <w:rPr>
          <w:i/>
        </w:rPr>
        <w:t>ACID</w:t>
      </w:r>
      <w:r>
        <w:t xml:space="preserve"> standartu, ja tiek izmantots </w:t>
      </w:r>
      <w:r w:rsidRPr="0095305C">
        <w:rPr>
          <w:i/>
        </w:rPr>
        <w:t>InnoDB</w:t>
      </w:r>
      <w:r>
        <w:t xml:space="preserve"> glabāšanas dzini un kā papildus negatīvais faktors šai datubāzei ir standartu trūkums.</w:t>
      </w:r>
    </w:p>
    <w:p w:rsidR="00390337" w:rsidRDefault="00390337" w:rsidP="00390337">
      <w:pPr>
        <w:pStyle w:val="Pamatteksts1"/>
      </w:pPr>
      <w:r w:rsidRPr="00390337">
        <w:rPr>
          <w:i/>
        </w:rPr>
        <w:t>SQLite</w:t>
      </w:r>
      <w:r>
        <w:t xml:space="preserve"> piedāvātais risinājums netika izvēlētso, jo tas nenodrošina </w:t>
      </w:r>
      <w:r w:rsidRPr="00390337">
        <w:rPr>
          <w:i/>
        </w:rPr>
        <w:t>SQL</w:t>
      </w:r>
      <w:r>
        <w:t xml:space="preserve"> standarta atbalstu un lietotāju tiesību kontroles iespēju.</w:t>
      </w:r>
    </w:p>
    <w:p w:rsidR="00CB4A39" w:rsidRPr="001C16EA" w:rsidRDefault="00CB4A39" w:rsidP="00CB4A39">
      <w:pPr>
        <w:pStyle w:val="Pamatteksts1"/>
      </w:pPr>
      <w:r w:rsidRPr="00834E79">
        <w:rPr>
          <w:i/>
        </w:rPr>
        <w:t>Oracle</w:t>
      </w:r>
      <w:r>
        <w:t xml:space="preserve"> </w:t>
      </w:r>
      <w:r w:rsidRPr="00D1197E">
        <w:t>datubāzes</w:t>
      </w:r>
      <w:r>
        <w:t xml:space="preserve"> lielākais trūkums ir licence veids un </w:t>
      </w:r>
      <w:r w:rsidRPr="00424CCD">
        <w:rPr>
          <w:i/>
        </w:rPr>
        <w:t>Oracle</w:t>
      </w:r>
      <w:r>
        <w:t xml:space="preserve"> fokuss uz lieliem uzņēmumiem.</w:t>
      </w:r>
    </w:p>
    <w:p w:rsidR="00AF0E22" w:rsidRDefault="003C2190" w:rsidP="0092776D">
      <w:pPr>
        <w:pStyle w:val="Heading1"/>
      </w:pPr>
      <w:bookmarkStart w:id="39" w:name="_Toc408774139"/>
      <w:r>
        <w:lastRenderedPageBreak/>
        <w:t>Sistēmas prasības un apraksts</w:t>
      </w:r>
      <w:bookmarkEnd w:id="39"/>
    </w:p>
    <w:p w:rsidR="00C65C44" w:rsidRDefault="00C65C44" w:rsidP="00DA39C0">
      <w:pPr>
        <w:pStyle w:val="Pamatteksts1"/>
      </w:pPr>
      <w:r w:rsidRPr="00C65C44">
        <w:t>Programmatūras prasību specifikācija tiek izstrādāta pēc Latvijas valsts standarta „Programmatūras prasību specifikācijas ceļvedis” [</w:t>
      </w:r>
      <w:r w:rsidR="00A82348">
        <w:fldChar w:fldCharType="begin"/>
      </w:r>
      <w:r w:rsidR="000C3E49">
        <w:instrText xml:space="preserve"> REF _Ref408758260 \r \h </w:instrText>
      </w:r>
      <w:r w:rsidR="00A82348">
        <w:fldChar w:fldCharType="separate"/>
      </w:r>
      <w:r w:rsidR="000C3E49">
        <w:t>14</w:t>
      </w:r>
      <w:r w:rsidR="00A82348">
        <w:fldChar w:fldCharType="end"/>
      </w:r>
      <w:r w:rsidRPr="00C65C44">
        <w:t>].</w:t>
      </w:r>
    </w:p>
    <w:p w:rsidR="00DA39C0" w:rsidRPr="00DA39C0" w:rsidRDefault="00101E92" w:rsidP="00DA39C0">
      <w:pPr>
        <w:pStyle w:val="Pamatteksts1"/>
      </w:pPr>
      <w:r>
        <w:t>Šajā darba nodaļā ir apkopota informācija par sistēmas prasībām un tās apraksts, l</w:t>
      </w:r>
      <w:r w:rsidR="00D72A66">
        <w:t>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40" w:name="_Toc408774140"/>
      <w:r>
        <w:t>Sistēmas prasības</w:t>
      </w:r>
      <w:bookmarkEnd w:id="40"/>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izpildītem testiem saņemt žetonus.</w:t>
      </w:r>
    </w:p>
    <w:p w:rsidR="000F35CE" w:rsidRDefault="004D373E" w:rsidP="000F35CE">
      <w:pPr>
        <w:pStyle w:val="Heading3"/>
      </w:pPr>
      <w:bookmarkStart w:id="41" w:name="_Toc408774141"/>
      <w:r>
        <w:t>Sistēmas</w:t>
      </w:r>
      <w:r w:rsidR="002E1CB5">
        <w:t xml:space="preserve"> funkcijas</w:t>
      </w:r>
      <w:bookmarkEnd w:id="41"/>
    </w:p>
    <w:p w:rsidR="0071565D" w:rsidRDefault="0071565D">
      <w:pPr>
        <w:pStyle w:val="Pamatteksts1"/>
      </w:pPr>
      <w:r>
        <w:t>Šajā darba sadaļa tiks aprakstīti lietošanas gadījumi</w:t>
      </w:r>
      <w:r w:rsidR="004D373E">
        <w:t xml:space="preserve"> (skatīt </w:t>
      </w:r>
      <w:r w:rsidR="00A82348">
        <w:fldChar w:fldCharType="begin"/>
      </w:r>
      <w:r w:rsidR="0052135F">
        <w:instrText xml:space="preserve"> REF _Ref408749815 \h </w:instrText>
      </w:r>
      <w:r w:rsidR="00A82348">
        <w:fldChar w:fldCharType="separate"/>
      </w:r>
      <w:r w:rsidR="0052135F">
        <w:rPr>
          <w:noProof/>
        </w:rPr>
        <w:t>3.1.1</w:t>
      </w:r>
      <w:r w:rsidR="0052135F">
        <w:t>.</w:t>
      </w:r>
      <w:r w:rsidR="0052135F">
        <w:rPr>
          <w:noProof/>
        </w:rPr>
        <w:t xml:space="preserve">1. </w:t>
      </w:r>
      <w:r w:rsidR="0052135F">
        <w:t>tabulu</w:t>
      </w:r>
      <w:r w:rsidR="00A82348">
        <w:fldChar w:fldCharType="end"/>
      </w:r>
      <w:r w:rsidR="004D373E">
        <w:t>)</w:t>
      </w:r>
      <w:r>
        <w:t>,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22370D" w:rsidRDefault="0022370D" w:rsidP="008C2F29">
      <w:pPr>
        <w:pStyle w:val="Pamatteksts1"/>
      </w:pPr>
      <w:r>
        <w:t xml:space="preserve">Vietnes </w:t>
      </w:r>
      <w:r w:rsidRPr="008C2F29">
        <w:t>atrašanās</w:t>
      </w:r>
      <w:r>
        <w:t xml:space="preserve"> adrese: </w:t>
      </w:r>
      <w:r w:rsidRPr="0022370D">
        <w:t>http://188.166.25.46/</w:t>
      </w:r>
      <w:r w:rsidR="008C2F29">
        <w:t xml:space="preserve"> (kods atršanās vieta - </w:t>
      </w:r>
      <w:r w:rsidR="008C2F29" w:rsidRPr="008C2F29">
        <w:t>https://github.com/stabone/papillon</w:t>
      </w:r>
      <w:r w:rsidR="008C2F29">
        <w:t>)</w:t>
      </w:r>
    </w:p>
    <w:p w:rsidR="0037615C" w:rsidRDefault="005E4F9D" w:rsidP="00194204">
      <w:pPr>
        <w:pStyle w:val="Pamatteksts1"/>
      </w:pPr>
      <w:r>
        <w:t>Lietotāja vārds: papillonAdmin</w:t>
      </w:r>
    </w:p>
    <w:p w:rsidR="000856FF" w:rsidRDefault="000856FF" w:rsidP="00194204">
      <w:pPr>
        <w:pStyle w:val="Pamatteksts1"/>
      </w:pPr>
      <w:r>
        <w:t>Lietotāja e-pasts: papillon@epasts.lv</w:t>
      </w:r>
    </w:p>
    <w:p w:rsidR="005E4F9D" w:rsidRDefault="005E4F9D" w:rsidP="005E4F9D">
      <w:pPr>
        <w:pStyle w:val="Pamatteksts1"/>
      </w:pPr>
      <w:r>
        <w:t>P</w:t>
      </w:r>
      <w:r w:rsidR="0037615C">
        <w:t>arole:</w:t>
      </w:r>
      <w:r>
        <w:t xml:space="preserve"> papillonAdmin</w:t>
      </w:r>
    </w:p>
    <w:bookmarkStart w:id="42" w:name="_Ref408749815"/>
    <w:p w:rsidR="00AF0E22" w:rsidRDefault="00A82348" w:rsidP="00F120AC">
      <w:pPr>
        <w:pStyle w:val="Tabulasvirsraksts"/>
        <w:numPr>
          <w:ins w:id="43" w:author="Unknown"/>
        </w:numPr>
      </w:pPr>
      <w:r>
        <w:fldChar w:fldCharType="begin"/>
      </w:r>
      <w:r w:rsidR="00B31B52">
        <w:instrText xml:space="preserve"> STYLEREF 3 \s </w:instrText>
      </w:r>
      <w:r>
        <w:fldChar w:fldCharType="separate"/>
      </w:r>
      <w:r w:rsidR="00B31B52">
        <w:rPr>
          <w:noProof/>
        </w:rPr>
        <w:t>3.1.1</w:t>
      </w:r>
      <w:r>
        <w:fldChar w:fldCharType="end"/>
      </w:r>
      <w:r w:rsidR="00B31B52">
        <w:t>.</w:t>
      </w:r>
      <w:fldSimple w:instr=" SEQ tabula \* ARABIC \s 3 ">
        <w:r w:rsidR="00B31B52">
          <w:rPr>
            <w:noProof/>
          </w:rPr>
          <w:t>1</w:t>
        </w:r>
      </w:fldSimple>
      <w:r w:rsidR="004D373E">
        <w:rPr>
          <w:noProof/>
        </w:rPr>
        <w:t xml:space="preserve">. </w:t>
      </w:r>
      <w:r w:rsidR="00C45776">
        <w:t>tabula</w:t>
      </w:r>
      <w:bookmarkEnd w:id="42"/>
      <w:r w:rsidR="00C45776">
        <w:t xml:space="preserve"> </w:t>
      </w:r>
      <w:r w:rsidR="005F13B5">
        <w:t>Lietošanas gadījumu īss apraksts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127"/>
        <w:gridCol w:w="1417"/>
        <w:gridCol w:w="1276"/>
      </w:tblGrid>
      <w:tr w:rsidR="005E392E" w:rsidTr="00F067CD">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127" w:type="dxa"/>
          </w:tcPr>
          <w:p w:rsidR="002E1CB5" w:rsidRPr="00A92880" w:rsidRDefault="002E1CB5" w:rsidP="00855B85">
            <w:pPr>
              <w:pStyle w:val="Tabulasteksts"/>
              <w:rPr>
                <w:b/>
              </w:rPr>
            </w:pPr>
            <w:r w:rsidRPr="00A92880">
              <w:rPr>
                <w:b/>
              </w:rPr>
              <w:t>Īss apraksts</w:t>
            </w:r>
          </w:p>
        </w:tc>
        <w:tc>
          <w:tcPr>
            <w:tcW w:w="1417" w:type="dxa"/>
          </w:tcPr>
          <w:p w:rsidR="002E1CB5" w:rsidRPr="00A92880" w:rsidRDefault="002E1CB5" w:rsidP="00855B85">
            <w:pPr>
              <w:pStyle w:val="Tabulasteksts"/>
              <w:rPr>
                <w:b/>
              </w:rPr>
            </w:pPr>
            <w:r w:rsidRPr="00A92880">
              <w:rPr>
                <w:b/>
              </w:rPr>
              <w:t>Prioritāte izpildīšanai</w:t>
            </w:r>
          </w:p>
        </w:tc>
        <w:tc>
          <w:tcPr>
            <w:tcW w:w="1276" w:type="dxa"/>
          </w:tcPr>
          <w:p w:rsidR="002E1CB5" w:rsidRPr="00A92880" w:rsidRDefault="002E1CB5" w:rsidP="00855B85">
            <w:pPr>
              <w:pStyle w:val="Tabulasteksts"/>
              <w:rPr>
                <w:b/>
              </w:rPr>
            </w:pPr>
            <w:r w:rsidRPr="00A92880">
              <w:rPr>
                <w:b/>
              </w:rPr>
              <w:t>Atsauces</w:t>
            </w:r>
          </w:p>
        </w:tc>
      </w:tr>
      <w:tr w:rsidR="005E392E" w:rsidTr="00F067CD">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127" w:type="dxa"/>
          </w:tcPr>
          <w:p w:rsidR="00C04F21" w:rsidRDefault="0006062F" w:rsidP="00B759FD">
            <w:pPr>
              <w:pStyle w:val="Tabulasteksts"/>
            </w:pPr>
            <w:r>
              <w:t xml:space="preserve">Pēc lietotāja norādītās informācijas tiek </w:t>
            </w:r>
          </w:p>
        </w:tc>
        <w:tc>
          <w:tcPr>
            <w:tcW w:w="1417" w:type="dxa"/>
          </w:tcPr>
          <w:p w:rsidR="00C04F21" w:rsidRDefault="00E36D7B" w:rsidP="00855B85">
            <w:pPr>
              <w:pStyle w:val="Tabulasteksts"/>
            </w:pPr>
            <w:r>
              <w:t>Galvenais</w:t>
            </w:r>
          </w:p>
        </w:tc>
        <w:tc>
          <w:tcPr>
            <w:tcW w:w="1276" w:type="dxa"/>
          </w:tcPr>
          <w:p w:rsidR="00C04F21" w:rsidRDefault="00C04F21" w:rsidP="00855B85">
            <w:pPr>
              <w:pStyle w:val="Tabulasteksts"/>
            </w:pPr>
          </w:p>
        </w:tc>
      </w:tr>
      <w:tr w:rsidR="005E392E" w:rsidTr="00F067CD">
        <w:tc>
          <w:tcPr>
            <w:tcW w:w="1526" w:type="dxa"/>
          </w:tcPr>
          <w:p w:rsidR="002E1CB5" w:rsidRDefault="003F5A4F" w:rsidP="00984F20">
            <w:pPr>
              <w:pStyle w:val="Tabulasteksts"/>
            </w:pPr>
            <w:r>
              <w:lastRenderedPageBreak/>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127" w:type="dxa"/>
          </w:tcPr>
          <w:p w:rsidR="002E1CB5" w:rsidRDefault="001167D0" w:rsidP="001167D0">
            <w:pPr>
              <w:pStyle w:val="Tabulasteksts"/>
            </w:pPr>
            <w:r>
              <w:t xml:space="preserve">Sniegt iespēju labot lietotāja norādīto informāciju </w:t>
            </w:r>
          </w:p>
        </w:tc>
        <w:tc>
          <w:tcPr>
            <w:tcW w:w="1417" w:type="dxa"/>
          </w:tcPr>
          <w:p w:rsidR="002E1CB5" w:rsidRDefault="000C3FAF" w:rsidP="00855B85">
            <w:pPr>
              <w:pStyle w:val="Tabulasteksts"/>
            </w:pPr>
            <w:r>
              <w:t>Galvenais</w:t>
            </w:r>
          </w:p>
        </w:tc>
        <w:tc>
          <w:tcPr>
            <w:tcW w:w="1276" w:type="dxa"/>
          </w:tcPr>
          <w:p w:rsidR="002E1CB5" w:rsidRDefault="001167D0" w:rsidP="00DB5C6E">
            <w:pPr>
              <w:pStyle w:val="Tabulasteksts"/>
            </w:pPr>
            <w:r>
              <w:t xml:space="preserve">UC-01 </w:t>
            </w:r>
            <w:r w:rsidR="00DB5C6E">
              <w:t>veiksmīgs</w:t>
            </w:r>
          </w:p>
        </w:tc>
      </w:tr>
      <w:tr w:rsidR="005E392E" w:rsidTr="00F067CD">
        <w:tc>
          <w:tcPr>
            <w:tcW w:w="1526" w:type="dxa"/>
          </w:tcPr>
          <w:p w:rsidR="002E1CB5" w:rsidRDefault="003F5A4F" w:rsidP="00984F20">
            <w:pPr>
              <w:pStyle w:val="Tabulasteksts"/>
            </w:pPr>
            <w:r>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127" w:type="dxa"/>
          </w:tcPr>
          <w:p w:rsidR="002E1CB5" w:rsidRDefault="001167D0" w:rsidP="00855B85">
            <w:pPr>
              <w:pStyle w:val="Tabulasteksts"/>
            </w:pPr>
            <w:r>
              <w:t>Pieejamo aptauju attēlošana</w:t>
            </w:r>
          </w:p>
        </w:tc>
        <w:tc>
          <w:tcPr>
            <w:tcW w:w="1417" w:type="dxa"/>
          </w:tcPr>
          <w:p w:rsidR="002E1CB5" w:rsidRDefault="001167D0" w:rsidP="001167D0">
            <w:pPr>
              <w:pStyle w:val="Tabulasteksts"/>
            </w:pPr>
            <w:r>
              <w:t>Galvenais</w:t>
            </w:r>
          </w:p>
        </w:tc>
        <w:tc>
          <w:tcPr>
            <w:tcW w:w="1276" w:type="dxa"/>
          </w:tcPr>
          <w:p w:rsidR="002E1CB5" w:rsidRDefault="00282626" w:rsidP="00855B85">
            <w:pPr>
              <w:pStyle w:val="Tabulasteksts"/>
            </w:pPr>
            <w:r>
              <w:t>UC-16 veiksmīgs</w:t>
            </w:r>
          </w:p>
        </w:tc>
      </w:tr>
      <w:tr w:rsidR="005E392E" w:rsidTr="00F067CD">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127" w:type="dxa"/>
          </w:tcPr>
          <w:p w:rsidR="002E1CB5" w:rsidRDefault="008160E8" w:rsidP="00B55E97">
            <w:pPr>
              <w:pStyle w:val="Tabulasteksts"/>
            </w:pPr>
            <w:r>
              <w:t>Aizpildīt izveidoto aptauju</w:t>
            </w:r>
          </w:p>
        </w:tc>
        <w:tc>
          <w:tcPr>
            <w:tcW w:w="1417" w:type="dxa"/>
          </w:tcPr>
          <w:p w:rsidR="002E1CB5" w:rsidRDefault="008160E8" w:rsidP="00855B85">
            <w:pPr>
              <w:pStyle w:val="Tabulasteksts"/>
            </w:pPr>
            <w:r>
              <w:t>Galvenais</w:t>
            </w:r>
          </w:p>
        </w:tc>
        <w:tc>
          <w:tcPr>
            <w:tcW w:w="1276" w:type="dxa"/>
          </w:tcPr>
          <w:p w:rsidR="002E1CB5" w:rsidRDefault="00D008EB" w:rsidP="000C3E49">
            <w:pPr>
              <w:pStyle w:val="Tabulasteksts"/>
            </w:pPr>
            <w:r>
              <w:t xml:space="preserve">UC-01 </w:t>
            </w:r>
            <w:r w:rsidR="000C3E49">
              <w:t>veiksmīgs</w:t>
            </w:r>
          </w:p>
        </w:tc>
      </w:tr>
      <w:tr w:rsidR="005E392E" w:rsidTr="00F067CD">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127" w:type="dxa"/>
          </w:tcPr>
          <w:p w:rsidR="002E1CB5" w:rsidRDefault="003A6B2A" w:rsidP="00B55E97">
            <w:pPr>
              <w:pStyle w:val="Tabulasteksts"/>
            </w:pPr>
            <w:r>
              <w:t>Raksta informācijas apskatīšana</w:t>
            </w:r>
          </w:p>
        </w:tc>
        <w:tc>
          <w:tcPr>
            <w:tcW w:w="1417" w:type="dxa"/>
          </w:tcPr>
          <w:p w:rsidR="002E1CB5" w:rsidRDefault="008160E8" w:rsidP="00855B85">
            <w:pPr>
              <w:pStyle w:val="Tabulasteksts"/>
            </w:pPr>
            <w:r>
              <w:t>Galvenais</w:t>
            </w:r>
          </w:p>
        </w:tc>
        <w:tc>
          <w:tcPr>
            <w:tcW w:w="1276" w:type="dxa"/>
          </w:tcPr>
          <w:p w:rsidR="002E1CB5" w:rsidRDefault="000C3E49" w:rsidP="00855B85">
            <w:pPr>
              <w:pStyle w:val="Tabulasteksts"/>
            </w:pPr>
            <w:r>
              <w:t>UC-13 veiksmīgs</w:t>
            </w:r>
          </w:p>
        </w:tc>
      </w:tr>
      <w:tr w:rsidR="005E392E" w:rsidTr="00F067CD">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127" w:type="dxa"/>
          </w:tcPr>
          <w:p w:rsidR="00B55E97" w:rsidRDefault="003A6B2A" w:rsidP="00855B85">
            <w:pPr>
              <w:pStyle w:val="Tabulasteksts"/>
            </w:pPr>
            <w:r>
              <w:t>Ziņas nosūtīšana</w:t>
            </w:r>
          </w:p>
        </w:tc>
        <w:tc>
          <w:tcPr>
            <w:tcW w:w="1417" w:type="dxa"/>
          </w:tcPr>
          <w:p w:rsidR="00B55E97" w:rsidRDefault="008160E8" w:rsidP="00855B85">
            <w:pPr>
              <w:pStyle w:val="Tabulasteksts"/>
            </w:pPr>
            <w:r>
              <w:t>Galvenais</w:t>
            </w:r>
          </w:p>
        </w:tc>
        <w:tc>
          <w:tcPr>
            <w:tcW w:w="1276" w:type="dxa"/>
          </w:tcPr>
          <w:p w:rsidR="00B55E97" w:rsidRDefault="009543B1" w:rsidP="00855B85">
            <w:pPr>
              <w:pStyle w:val="Tabulasteksts"/>
            </w:pPr>
            <w:r>
              <w:t>UC-01 veiksmīgs</w:t>
            </w:r>
          </w:p>
        </w:tc>
      </w:tr>
      <w:tr w:rsidR="00EC722A" w:rsidTr="00F067CD">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127" w:type="dxa"/>
          </w:tcPr>
          <w:p w:rsidR="00EC722A" w:rsidRDefault="003A6B2A" w:rsidP="008160E8">
            <w:pPr>
              <w:pStyle w:val="Tabulasteksts"/>
            </w:pPr>
            <w:r>
              <w:t>Ziņu meklēšana</w:t>
            </w:r>
            <w:r w:rsidR="008160E8">
              <w:t xml:space="preserve"> pēc norādītā meklēšanas kritērija</w:t>
            </w:r>
          </w:p>
        </w:tc>
        <w:tc>
          <w:tcPr>
            <w:tcW w:w="1417" w:type="dxa"/>
          </w:tcPr>
          <w:p w:rsidR="00EC722A" w:rsidRDefault="0057231A" w:rsidP="00AC1635">
            <w:pPr>
              <w:pStyle w:val="Tabulasteksts"/>
            </w:pPr>
            <w:r>
              <w:t>Otrās kārtas</w:t>
            </w:r>
          </w:p>
        </w:tc>
        <w:tc>
          <w:tcPr>
            <w:tcW w:w="1276" w:type="dxa"/>
          </w:tcPr>
          <w:p w:rsidR="00EC722A"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127" w:type="dxa"/>
          </w:tcPr>
          <w:p w:rsidR="00B55E97" w:rsidRDefault="003A6B2A" w:rsidP="00855B85">
            <w:pPr>
              <w:pStyle w:val="Tabulasteksts"/>
            </w:pPr>
            <w:r>
              <w:t>Ziņas informācijas apskatīšana</w:t>
            </w:r>
          </w:p>
        </w:tc>
        <w:tc>
          <w:tcPr>
            <w:tcW w:w="1417" w:type="dxa"/>
          </w:tcPr>
          <w:p w:rsidR="00B55E97" w:rsidRDefault="008160E8" w:rsidP="00855B85">
            <w:pPr>
              <w:pStyle w:val="Tabulasteksts"/>
            </w:pPr>
            <w:r>
              <w:t>Galvenais</w:t>
            </w:r>
          </w:p>
        </w:tc>
        <w:tc>
          <w:tcPr>
            <w:tcW w:w="1276" w:type="dxa"/>
          </w:tcPr>
          <w:p w:rsidR="00B55E97" w:rsidRDefault="00D008EB" w:rsidP="00DB5C6E">
            <w:pPr>
              <w:pStyle w:val="Tabulasteksts"/>
            </w:pPr>
            <w:r>
              <w:t xml:space="preserve">UC-01 </w:t>
            </w:r>
            <w:r w:rsidR="00DB5C6E">
              <w:t>veiksmīgs</w:t>
            </w:r>
          </w:p>
        </w:tc>
      </w:tr>
      <w:tr w:rsidR="005E392E" w:rsidTr="00F067CD">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127" w:type="dxa"/>
          </w:tcPr>
          <w:p w:rsidR="00B55E97" w:rsidRDefault="003A6B2A" w:rsidP="00B55E97">
            <w:pPr>
              <w:pStyle w:val="Tabulasteksts"/>
            </w:pPr>
            <w:r>
              <w:t>Lietotāja ziņu dzēšana</w:t>
            </w:r>
          </w:p>
        </w:tc>
        <w:tc>
          <w:tcPr>
            <w:tcW w:w="1417" w:type="dxa"/>
          </w:tcPr>
          <w:p w:rsidR="00B55E97" w:rsidRDefault="008160E8" w:rsidP="00855B85">
            <w:pPr>
              <w:pStyle w:val="Tabulasteksts"/>
            </w:pPr>
            <w:r>
              <w:t>Galvenais</w:t>
            </w:r>
          </w:p>
        </w:tc>
        <w:tc>
          <w:tcPr>
            <w:tcW w:w="1276" w:type="dxa"/>
          </w:tcPr>
          <w:p w:rsidR="00B55E97" w:rsidRDefault="00D008EB" w:rsidP="009543B1">
            <w:pPr>
              <w:pStyle w:val="Tabulasteksts"/>
            </w:pPr>
            <w:r>
              <w:t xml:space="preserve">UC-01 </w:t>
            </w:r>
            <w:r w:rsidR="009543B1">
              <w:t>veiksmīgs</w:t>
            </w:r>
          </w:p>
        </w:tc>
      </w:tr>
      <w:tr w:rsidR="005E392E" w:rsidTr="00F067CD">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127" w:type="dxa"/>
          </w:tcPr>
          <w:p w:rsidR="00B55E97" w:rsidRDefault="003A6B2A" w:rsidP="00855B85">
            <w:pPr>
              <w:pStyle w:val="Tabulasteksts"/>
            </w:pPr>
            <w:r>
              <w:t>Komentāra pievienošana raktam</w:t>
            </w:r>
          </w:p>
        </w:tc>
        <w:tc>
          <w:tcPr>
            <w:tcW w:w="1417" w:type="dxa"/>
          </w:tcPr>
          <w:p w:rsidR="00B55E97" w:rsidRDefault="008160E8" w:rsidP="00855B85">
            <w:pPr>
              <w:pStyle w:val="Tabulasteksts"/>
            </w:pPr>
            <w:r>
              <w:t>Galvenais</w:t>
            </w:r>
          </w:p>
        </w:tc>
        <w:tc>
          <w:tcPr>
            <w:tcW w:w="1276" w:type="dxa"/>
          </w:tcPr>
          <w:p w:rsidR="00B55E97" w:rsidRDefault="00D008EB" w:rsidP="00622E82">
            <w:pPr>
              <w:pStyle w:val="Tabulasteksts"/>
            </w:pPr>
            <w:r>
              <w:t xml:space="preserve">UC-01 </w:t>
            </w:r>
            <w:r w:rsidR="00622E82">
              <w:t>un</w:t>
            </w:r>
            <w:r w:rsidR="004E117D">
              <w:t xml:space="preserve"> UC-13 veiksmīgs</w:t>
            </w:r>
          </w:p>
        </w:tc>
      </w:tr>
      <w:tr w:rsidR="000B3DBD" w:rsidTr="00F067CD">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w:t>
            </w:r>
            <w:r>
              <w:lastRenderedPageBreak/>
              <w:t>, autors, reģistrēts lietotājs</w:t>
            </w:r>
          </w:p>
        </w:tc>
        <w:tc>
          <w:tcPr>
            <w:tcW w:w="1701" w:type="dxa"/>
          </w:tcPr>
          <w:p w:rsidR="000B3DBD" w:rsidRDefault="000B3DBD" w:rsidP="000B3DBD">
            <w:pPr>
              <w:pStyle w:val="Tabulasteksts"/>
            </w:pPr>
            <w:r>
              <w:lastRenderedPageBreak/>
              <w:t xml:space="preserve">Komentāra </w:t>
            </w:r>
            <w:r>
              <w:lastRenderedPageBreak/>
              <w:t>pievienošana aptaujai</w:t>
            </w:r>
          </w:p>
        </w:tc>
        <w:tc>
          <w:tcPr>
            <w:tcW w:w="2127" w:type="dxa"/>
          </w:tcPr>
          <w:p w:rsidR="000B3DBD" w:rsidRDefault="003A6B2A" w:rsidP="00E73C42">
            <w:pPr>
              <w:pStyle w:val="Tabulasteksts"/>
            </w:pPr>
            <w:r>
              <w:lastRenderedPageBreak/>
              <w:t xml:space="preserve">Komentāra </w:t>
            </w:r>
            <w:r>
              <w:lastRenderedPageBreak/>
              <w:t>pievienošana aptaujai</w:t>
            </w:r>
          </w:p>
        </w:tc>
        <w:tc>
          <w:tcPr>
            <w:tcW w:w="1417" w:type="dxa"/>
          </w:tcPr>
          <w:p w:rsidR="000B3DBD" w:rsidRDefault="002F23E6" w:rsidP="00855B85">
            <w:pPr>
              <w:pStyle w:val="Tabulasteksts"/>
            </w:pPr>
            <w:r>
              <w:lastRenderedPageBreak/>
              <w:t>Galvenais</w:t>
            </w:r>
          </w:p>
        </w:tc>
        <w:tc>
          <w:tcPr>
            <w:tcW w:w="1276" w:type="dxa"/>
          </w:tcPr>
          <w:p w:rsidR="000B3DBD" w:rsidRDefault="00D008EB" w:rsidP="00622E82">
            <w:pPr>
              <w:pStyle w:val="Tabulasteksts"/>
            </w:pPr>
            <w:r>
              <w:t xml:space="preserve">UC-01 </w:t>
            </w:r>
            <w:r w:rsidR="00622E82">
              <w:lastRenderedPageBreak/>
              <w:t>veiksmīgs</w:t>
            </w:r>
          </w:p>
        </w:tc>
      </w:tr>
      <w:tr w:rsidR="000B3DBD" w:rsidTr="00F067CD">
        <w:tc>
          <w:tcPr>
            <w:tcW w:w="1526" w:type="dxa"/>
          </w:tcPr>
          <w:p w:rsidR="000B3DBD" w:rsidRDefault="003F5A4F" w:rsidP="00984F20">
            <w:pPr>
              <w:pStyle w:val="Tabulasteksts"/>
            </w:pPr>
            <w:r>
              <w:lastRenderedPageBreak/>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127" w:type="dxa"/>
          </w:tcPr>
          <w:p w:rsidR="000B3DBD" w:rsidRDefault="003A6B2A" w:rsidP="00855B85">
            <w:pPr>
              <w:pStyle w:val="Tabulasteksts"/>
            </w:pPr>
            <w:r>
              <w:t>Raksta pievienošana</w:t>
            </w:r>
          </w:p>
        </w:tc>
        <w:tc>
          <w:tcPr>
            <w:tcW w:w="1417" w:type="dxa"/>
          </w:tcPr>
          <w:p w:rsidR="000B3DBD" w:rsidRDefault="0048034F" w:rsidP="00855B85">
            <w:pPr>
              <w:pStyle w:val="Tabulasteksts"/>
            </w:pPr>
            <w:r>
              <w:t>Galvenais</w:t>
            </w:r>
          </w:p>
        </w:tc>
        <w:tc>
          <w:tcPr>
            <w:tcW w:w="1276" w:type="dxa"/>
          </w:tcPr>
          <w:p w:rsidR="000B3DBD" w:rsidRDefault="00D008EB" w:rsidP="00D008EB">
            <w:pPr>
              <w:pStyle w:val="Tabulasteksts"/>
            </w:pPr>
            <w:r>
              <w:t>UC-01 veiksmīgs</w:t>
            </w:r>
          </w:p>
        </w:tc>
      </w:tr>
      <w:tr w:rsidR="000B3DBD" w:rsidTr="00F067CD">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127" w:type="dxa"/>
          </w:tcPr>
          <w:p w:rsidR="000B3DBD" w:rsidRDefault="003A6B2A" w:rsidP="00855B85">
            <w:pPr>
              <w:pStyle w:val="Tabulasteksts"/>
            </w:pPr>
            <w:r>
              <w:t>Raksta informācijas labošana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BE694B">
              <w:t>, UC-13</w:t>
            </w:r>
            <w:r>
              <w:t xml:space="preserve"> </w:t>
            </w:r>
            <w:r w:rsidR="0091182C">
              <w:t xml:space="preserve">un UC-24 </w:t>
            </w:r>
            <w:r>
              <w:t>veiksmīgs</w:t>
            </w:r>
          </w:p>
        </w:tc>
      </w:tr>
      <w:tr w:rsidR="000B3DBD" w:rsidTr="00F067CD">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127" w:type="dxa"/>
          </w:tcPr>
          <w:p w:rsidR="000B3DBD" w:rsidRDefault="003A6B2A" w:rsidP="00855B85">
            <w:pPr>
              <w:pStyle w:val="Tabulasteksts"/>
            </w:pPr>
            <w:r>
              <w:t>Raksta dzēšana</w:t>
            </w:r>
          </w:p>
        </w:tc>
        <w:tc>
          <w:tcPr>
            <w:tcW w:w="1417" w:type="dxa"/>
          </w:tcPr>
          <w:p w:rsidR="000B3DBD" w:rsidRDefault="00D01357" w:rsidP="00855B85">
            <w:pPr>
              <w:pStyle w:val="Tabulasteksts"/>
            </w:pPr>
            <w:r>
              <w:t>Galvenais</w:t>
            </w:r>
          </w:p>
        </w:tc>
        <w:tc>
          <w:tcPr>
            <w:tcW w:w="1276" w:type="dxa"/>
          </w:tcPr>
          <w:p w:rsidR="000B3DBD" w:rsidRDefault="00D008EB" w:rsidP="00D008EB">
            <w:pPr>
              <w:pStyle w:val="Tabulasteksts"/>
            </w:pPr>
            <w:r>
              <w:t>UC-01</w:t>
            </w:r>
            <w:r w:rsidR="00CC4DF8">
              <w:t>, UC-13 un UC-24</w:t>
            </w:r>
            <w:r>
              <w:t xml:space="preserve"> veiksmīgs</w:t>
            </w:r>
          </w:p>
        </w:tc>
      </w:tr>
      <w:tr w:rsidR="000B3DBD" w:rsidTr="00F067CD">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127" w:type="dxa"/>
          </w:tcPr>
          <w:p w:rsidR="000B3DBD" w:rsidRDefault="003A6B2A" w:rsidP="00AC1635">
            <w:pPr>
              <w:pStyle w:val="Tabulasteksts"/>
            </w:pPr>
            <w:r>
              <w:t>Aptaujas pievienošana</w:t>
            </w:r>
          </w:p>
        </w:tc>
        <w:tc>
          <w:tcPr>
            <w:tcW w:w="1417" w:type="dxa"/>
          </w:tcPr>
          <w:p w:rsidR="000B3DBD" w:rsidRDefault="00D01357" w:rsidP="00AC1635">
            <w:pPr>
              <w:pStyle w:val="Tabulasteksts"/>
            </w:pPr>
            <w:r>
              <w:t>Galvenais</w:t>
            </w:r>
          </w:p>
        </w:tc>
        <w:tc>
          <w:tcPr>
            <w:tcW w:w="1276" w:type="dxa"/>
          </w:tcPr>
          <w:p w:rsidR="000B3DBD" w:rsidRDefault="0091182C" w:rsidP="00EC722A">
            <w:pPr>
              <w:pStyle w:val="Tabulasteksts"/>
            </w:pPr>
            <w:r>
              <w:t>UC-01 veiksmīgs</w:t>
            </w:r>
          </w:p>
        </w:tc>
      </w:tr>
      <w:tr w:rsidR="00E6057B" w:rsidTr="00F067CD">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127" w:type="dxa"/>
          </w:tcPr>
          <w:p w:rsidR="00E6057B" w:rsidRDefault="003A6B2A" w:rsidP="00855B85">
            <w:pPr>
              <w:pStyle w:val="Tabulasteksts"/>
            </w:pPr>
            <w:r>
              <w:t>Aptaujas informācijas labošana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w:t>
            </w:r>
            <w:r w:rsidR="003B6709">
              <w:t>1, UC-16</w:t>
            </w:r>
            <w:r>
              <w:t xml:space="preserve"> un UC-25 veiksmīgs</w:t>
            </w:r>
          </w:p>
        </w:tc>
      </w:tr>
      <w:tr w:rsidR="00E6057B" w:rsidTr="00F067CD">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127" w:type="dxa"/>
          </w:tcPr>
          <w:p w:rsidR="00E6057B" w:rsidRDefault="003A6B2A" w:rsidP="00C932A0">
            <w:pPr>
              <w:pStyle w:val="Tabulasteksts"/>
            </w:pPr>
            <w:r>
              <w:t>Aptaujas dzēšana</w:t>
            </w:r>
          </w:p>
        </w:tc>
        <w:tc>
          <w:tcPr>
            <w:tcW w:w="1417" w:type="dxa"/>
          </w:tcPr>
          <w:p w:rsidR="00E6057B" w:rsidRDefault="00D01357" w:rsidP="00855B85">
            <w:pPr>
              <w:pStyle w:val="Tabulasteksts"/>
            </w:pPr>
            <w:r>
              <w:t>Galvenais</w:t>
            </w:r>
          </w:p>
        </w:tc>
        <w:tc>
          <w:tcPr>
            <w:tcW w:w="1276" w:type="dxa"/>
          </w:tcPr>
          <w:p w:rsidR="00E6057B" w:rsidRDefault="003B6709" w:rsidP="00855B85">
            <w:pPr>
              <w:pStyle w:val="Tabulasteksts"/>
            </w:pPr>
            <w:r>
              <w:t>UC-01, UC-16 un UC-25 veiksmīgs</w:t>
            </w:r>
          </w:p>
        </w:tc>
      </w:tr>
      <w:tr w:rsidR="00D01357" w:rsidTr="00F067CD">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127" w:type="dxa"/>
          </w:tcPr>
          <w:p w:rsidR="00D01357" w:rsidRDefault="003A6B2A" w:rsidP="00C932A0">
            <w:pPr>
              <w:pStyle w:val="Tabulasteksts"/>
            </w:pPr>
            <w:r>
              <w:t>Kategorijas pievienošana</w:t>
            </w:r>
          </w:p>
        </w:tc>
        <w:tc>
          <w:tcPr>
            <w:tcW w:w="1417" w:type="dxa"/>
          </w:tcPr>
          <w:p w:rsidR="00D01357" w:rsidRDefault="00D01357" w:rsidP="00855B85">
            <w:pPr>
              <w:pStyle w:val="Tabulasteksts"/>
            </w:pPr>
            <w:r>
              <w:t>Galvenais</w:t>
            </w:r>
          </w:p>
        </w:tc>
        <w:tc>
          <w:tcPr>
            <w:tcW w:w="1276" w:type="dxa"/>
          </w:tcPr>
          <w:p w:rsidR="00D01357" w:rsidRDefault="0091182C" w:rsidP="00855B85">
            <w:pPr>
              <w:pStyle w:val="Tabulasteksts"/>
            </w:pPr>
            <w:r>
              <w:t>UC-01 veiksmīgs</w:t>
            </w:r>
          </w:p>
        </w:tc>
      </w:tr>
      <w:tr w:rsidR="00D01357" w:rsidTr="00F067CD">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127" w:type="dxa"/>
          </w:tcPr>
          <w:p w:rsidR="00D01357" w:rsidRDefault="003A6B2A" w:rsidP="004F1A2B">
            <w:pPr>
              <w:pStyle w:val="Tabulasteksts"/>
            </w:pPr>
            <w:r>
              <w:t>Kategorijas informācijas labošana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386758">
              <w:t>, UC-19</w:t>
            </w:r>
            <w:r>
              <w:t xml:space="preserve"> un UC-25 veiksmīgs</w:t>
            </w:r>
          </w:p>
        </w:tc>
      </w:tr>
      <w:tr w:rsidR="00D01357" w:rsidTr="00F067CD">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127" w:type="dxa"/>
          </w:tcPr>
          <w:p w:rsidR="00D01357" w:rsidRDefault="003A6B2A" w:rsidP="004F1A2B">
            <w:pPr>
              <w:pStyle w:val="Tabulasteksts"/>
            </w:pPr>
            <w:r>
              <w:t>Kategorijas informācijas dzēšana</w:t>
            </w:r>
          </w:p>
        </w:tc>
        <w:tc>
          <w:tcPr>
            <w:tcW w:w="1417" w:type="dxa"/>
          </w:tcPr>
          <w:p w:rsidR="00D01357" w:rsidRDefault="00D01357" w:rsidP="004F1A2B">
            <w:pPr>
              <w:pStyle w:val="Tabulasteksts"/>
            </w:pPr>
            <w:r>
              <w:t>Galvenais</w:t>
            </w:r>
          </w:p>
        </w:tc>
        <w:tc>
          <w:tcPr>
            <w:tcW w:w="1276" w:type="dxa"/>
          </w:tcPr>
          <w:p w:rsidR="00D01357" w:rsidRDefault="0091182C" w:rsidP="004F1A2B">
            <w:pPr>
              <w:pStyle w:val="Tabulasteksts"/>
            </w:pPr>
            <w:r>
              <w:t>UC-01</w:t>
            </w:r>
            <w:r w:rsidR="00DD750E">
              <w:t xml:space="preserve"> un UC-19</w:t>
            </w:r>
            <w:r>
              <w:t xml:space="preserve"> veiksmīgs</w:t>
            </w:r>
          </w:p>
        </w:tc>
      </w:tr>
      <w:tr w:rsidR="00E6057B" w:rsidTr="00F067CD">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127" w:type="dxa"/>
          </w:tcPr>
          <w:p w:rsidR="00E6057B" w:rsidRDefault="003A6B2A" w:rsidP="00B759FD">
            <w:pPr>
              <w:pStyle w:val="Tabulasteksts"/>
            </w:pPr>
            <w:r>
              <w:t>Publicēt rakstu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 xml:space="preserve">UC-01 </w:t>
            </w:r>
            <w:r w:rsidR="001F1D2D">
              <w:t xml:space="preserve">un UC-13 </w:t>
            </w:r>
            <w:r>
              <w:t>veiksmīgs</w:t>
            </w:r>
          </w:p>
        </w:tc>
      </w:tr>
      <w:tr w:rsidR="00E6057B" w:rsidTr="00F067CD">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127" w:type="dxa"/>
          </w:tcPr>
          <w:p w:rsidR="00E6057B" w:rsidRDefault="003A6B2A" w:rsidP="00855B85">
            <w:pPr>
              <w:pStyle w:val="Tabulasteksts"/>
            </w:pPr>
            <w:r>
              <w:t>Publicēt aptauju</w:t>
            </w:r>
          </w:p>
        </w:tc>
        <w:tc>
          <w:tcPr>
            <w:tcW w:w="1417" w:type="dxa"/>
          </w:tcPr>
          <w:p w:rsidR="00E6057B" w:rsidRDefault="00D01357" w:rsidP="00855B85">
            <w:pPr>
              <w:pStyle w:val="Tabulasteksts"/>
            </w:pPr>
            <w:r>
              <w:t>Galvenais</w:t>
            </w:r>
          </w:p>
        </w:tc>
        <w:tc>
          <w:tcPr>
            <w:tcW w:w="1276" w:type="dxa"/>
          </w:tcPr>
          <w:p w:rsidR="00E6057B" w:rsidRDefault="0048034F"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127" w:type="dxa"/>
          </w:tcPr>
          <w:p w:rsidR="00E6057B" w:rsidRDefault="0010508C" w:rsidP="00855B85">
            <w:pPr>
              <w:pStyle w:val="Tabulasteksts"/>
            </w:pPr>
            <w:r>
              <w:t>Attēlot iesniegto rakstu sarakstu, kurus nepieciešams pārskatīt</w:t>
            </w:r>
          </w:p>
        </w:tc>
        <w:tc>
          <w:tcPr>
            <w:tcW w:w="1417" w:type="dxa"/>
          </w:tcPr>
          <w:p w:rsidR="00E6057B" w:rsidRDefault="0048034F" w:rsidP="00855B85">
            <w:pPr>
              <w:pStyle w:val="Tabulasteksts"/>
            </w:pPr>
            <w:r>
              <w:t>Galvenais</w:t>
            </w:r>
          </w:p>
        </w:tc>
        <w:tc>
          <w:tcPr>
            <w:tcW w:w="1276" w:type="dxa"/>
          </w:tcPr>
          <w:p w:rsidR="00E6057B" w:rsidRDefault="0048034F" w:rsidP="00855B85">
            <w:pPr>
              <w:pStyle w:val="Tabulasteksts"/>
            </w:pPr>
            <w:r>
              <w:t xml:space="preserve">UC-01 </w:t>
            </w:r>
            <w:r w:rsidR="00611EB7">
              <w:t xml:space="preserve">un UC-13 </w:t>
            </w:r>
            <w:r>
              <w:t>veiksmīgs</w:t>
            </w:r>
          </w:p>
        </w:tc>
      </w:tr>
      <w:tr w:rsidR="00E6057B" w:rsidTr="00F067CD">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611EB7">
            <w:pPr>
              <w:pStyle w:val="Tabulasteksts"/>
            </w:pPr>
            <w:r>
              <w:t xml:space="preserve">Publicējamo aptauju </w:t>
            </w:r>
            <w:r w:rsidR="00611EB7">
              <w:t>apskats</w:t>
            </w:r>
          </w:p>
        </w:tc>
        <w:tc>
          <w:tcPr>
            <w:tcW w:w="2127" w:type="dxa"/>
          </w:tcPr>
          <w:p w:rsidR="00E6057B" w:rsidRDefault="00611EB7" w:rsidP="0010508C">
            <w:pPr>
              <w:pStyle w:val="Tabulasteksts"/>
            </w:pPr>
            <w:r>
              <w:t xml:space="preserve">Aptaujus informācijas pārskatīsāna un </w:t>
            </w:r>
            <w:r>
              <w:lastRenderedPageBreak/>
              <w:t>atsauksmju sniegšana</w:t>
            </w:r>
          </w:p>
        </w:tc>
        <w:tc>
          <w:tcPr>
            <w:tcW w:w="1417" w:type="dxa"/>
          </w:tcPr>
          <w:p w:rsidR="00E6057B" w:rsidRDefault="0048034F" w:rsidP="00855B85">
            <w:pPr>
              <w:pStyle w:val="Tabulasteksts"/>
            </w:pPr>
            <w:r>
              <w:lastRenderedPageBreak/>
              <w:t>Galvenais</w:t>
            </w:r>
          </w:p>
        </w:tc>
        <w:tc>
          <w:tcPr>
            <w:tcW w:w="1276" w:type="dxa"/>
          </w:tcPr>
          <w:p w:rsidR="00E6057B" w:rsidRDefault="0048034F" w:rsidP="00855B85">
            <w:pPr>
              <w:pStyle w:val="Tabulasteksts"/>
            </w:pPr>
            <w:r>
              <w:t>UC-01 veiksmīgs</w:t>
            </w:r>
          </w:p>
        </w:tc>
      </w:tr>
      <w:tr w:rsidR="00D612C8" w:rsidTr="00F067CD">
        <w:tc>
          <w:tcPr>
            <w:tcW w:w="1526" w:type="dxa"/>
          </w:tcPr>
          <w:p w:rsidR="00D612C8" w:rsidRDefault="003F5A4F" w:rsidP="00984F20">
            <w:pPr>
              <w:pStyle w:val="Tabulasteksts"/>
            </w:pPr>
            <w:r>
              <w:lastRenderedPageBreak/>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127" w:type="dxa"/>
          </w:tcPr>
          <w:p w:rsidR="00D612C8" w:rsidRDefault="00D01357" w:rsidP="00D01357">
            <w:pPr>
              <w:pStyle w:val="Tabulasteksts"/>
            </w:pPr>
            <w:r>
              <w:t>Lietotāj pieejas tiesību atņemšana</w:t>
            </w:r>
          </w:p>
        </w:tc>
        <w:tc>
          <w:tcPr>
            <w:tcW w:w="1417" w:type="dxa"/>
          </w:tcPr>
          <w:p w:rsidR="00D612C8" w:rsidRDefault="00D01357" w:rsidP="00237437">
            <w:pPr>
              <w:pStyle w:val="Tabulasteksts"/>
            </w:pPr>
            <w:r>
              <w:t>Galvenais</w:t>
            </w:r>
          </w:p>
        </w:tc>
        <w:tc>
          <w:tcPr>
            <w:tcW w:w="1276" w:type="dxa"/>
          </w:tcPr>
          <w:p w:rsidR="00D612C8" w:rsidRDefault="0091182C" w:rsidP="00237437">
            <w:pPr>
              <w:pStyle w:val="Tabulasteksts"/>
            </w:pPr>
            <w:r>
              <w:t>UC-01 veiksmīgs</w:t>
            </w:r>
          </w:p>
        </w:tc>
      </w:tr>
      <w:tr w:rsidR="00E6057B" w:rsidTr="00F067CD">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127" w:type="dxa"/>
          </w:tcPr>
          <w:p w:rsidR="00E6057B" w:rsidRDefault="00D01357" w:rsidP="00ED5A89">
            <w:pPr>
              <w:pStyle w:val="Tabulasteksts"/>
            </w:pPr>
            <w:r>
              <w:t>Lietotāj pieejas tiesību atjaunošana</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127" w:type="dxa"/>
          </w:tcPr>
          <w:p w:rsidR="00E6057B" w:rsidRDefault="00D01357" w:rsidP="00855B85">
            <w:pPr>
              <w:pStyle w:val="Tabulasteksts"/>
            </w:pPr>
            <w:r>
              <w:t>Dzēst lietotājus no sistēmas</w:t>
            </w:r>
          </w:p>
        </w:tc>
        <w:tc>
          <w:tcPr>
            <w:tcW w:w="1417" w:type="dxa"/>
          </w:tcPr>
          <w:p w:rsidR="00E6057B" w:rsidRDefault="00D01357" w:rsidP="00855B85">
            <w:pPr>
              <w:pStyle w:val="Tabulasteksts"/>
            </w:pPr>
            <w:r>
              <w:t>Galvenais</w:t>
            </w:r>
          </w:p>
        </w:tc>
        <w:tc>
          <w:tcPr>
            <w:tcW w:w="1276" w:type="dxa"/>
          </w:tcPr>
          <w:p w:rsidR="00E6057B" w:rsidRDefault="0091182C" w:rsidP="00855B85">
            <w:pPr>
              <w:pStyle w:val="Tabulasteksts"/>
            </w:pPr>
            <w:r>
              <w:t>UC-01 veiksmīgs</w:t>
            </w:r>
          </w:p>
        </w:tc>
      </w:tr>
      <w:tr w:rsidR="00222387" w:rsidTr="00F067CD">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127" w:type="dxa"/>
          </w:tcPr>
          <w:p w:rsidR="00222387" w:rsidRDefault="00D01357" w:rsidP="00855B85">
            <w:pPr>
              <w:pStyle w:val="Tabulasteksts"/>
            </w:pPr>
            <w:r>
              <w:t>Mainīt lietotāja privilēģiju līmeni</w:t>
            </w:r>
          </w:p>
        </w:tc>
        <w:tc>
          <w:tcPr>
            <w:tcW w:w="1417" w:type="dxa"/>
          </w:tcPr>
          <w:p w:rsidR="00222387" w:rsidRDefault="00D01357" w:rsidP="00855B85">
            <w:pPr>
              <w:pStyle w:val="Tabulasteksts"/>
            </w:pPr>
            <w:r>
              <w:t>Galvenais</w:t>
            </w:r>
          </w:p>
        </w:tc>
        <w:tc>
          <w:tcPr>
            <w:tcW w:w="1276" w:type="dxa"/>
          </w:tcPr>
          <w:p w:rsidR="00222387" w:rsidRDefault="00611EB7" w:rsidP="00855B85">
            <w:pPr>
              <w:pStyle w:val="Tabulasteksts"/>
            </w:pPr>
            <w:r>
              <w:t>UC-01 veiksmīgs</w:t>
            </w:r>
          </w:p>
        </w:tc>
      </w:tr>
      <w:tr w:rsidR="00E6057B" w:rsidTr="00F067CD">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127" w:type="dxa"/>
          </w:tcPr>
          <w:p w:rsidR="00E6057B" w:rsidRDefault="00D01357" w:rsidP="00CD7BD3">
            <w:pPr>
              <w:pStyle w:val="Tabulasteksts"/>
            </w:pPr>
            <w:r>
              <w:t>Pievienotā raksta informācijas iegūšana un attēlošana</w:t>
            </w:r>
          </w:p>
        </w:tc>
        <w:tc>
          <w:tcPr>
            <w:tcW w:w="1417" w:type="dxa"/>
          </w:tcPr>
          <w:p w:rsidR="00E6057B" w:rsidRDefault="00D364FD" w:rsidP="00855B85">
            <w:pPr>
              <w:pStyle w:val="Tabulasteksts"/>
            </w:pPr>
            <w:r>
              <w:t>Galvenais</w:t>
            </w:r>
          </w:p>
        </w:tc>
        <w:tc>
          <w:tcPr>
            <w:tcW w:w="1276" w:type="dxa"/>
          </w:tcPr>
          <w:p w:rsidR="00E6057B" w:rsidRDefault="00BF72E0" w:rsidP="00855B85">
            <w:pPr>
              <w:pStyle w:val="Tabulasteksts"/>
            </w:pPr>
            <w:r>
              <w:t>UC-13 veiksmīgs</w:t>
            </w:r>
          </w:p>
        </w:tc>
      </w:tr>
      <w:tr w:rsidR="00E6057B" w:rsidTr="00F067CD">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127" w:type="dxa"/>
          </w:tcPr>
          <w:p w:rsidR="00E6057B" w:rsidRDefault="001862C6" w:rsidP="001862C6">
            <w:pPr>
              <w:pStyle w:val="Tabulasteksts"/>
            </w:pPr>
            <w:r>
              <w:t>Jauna lietotāja reģistrācija sistēmā, lai šim lietotājam tiku piešķirtas papildus</w:t>
            </w:r>
          </w:p>
        </w:tc>
        <w:tc>
          <w:tcPr>
            <w:tcW w:w="1417" w:type="dxa"/>
          </w:tcPr>
          <w:p w:rsidR="00E6057B" w:rsidRDefault="00D01357" w:rsidP="00855B85">
            <w:pPr>
              <w:pStyle w:val="Tabulasteksts"/>
            </w:pPr>
            <w:r>
              <w:t>Galvenais</w:t>
            </w:r>
          </w:p>
        </w:tc>
        <w:tc>
          <w:tcPr>
            <w:tcW w:w="1276" w:type="dxa"/>
          </w:tcPr>
          <w:p w:rsidR="00E6057B" w:rsidRDefault="00E6057B" w:rsidP="00855B85">
            <w:pPr>
              <w:pStyle w:val="Tabulasteksts"/>
            </w:pPr>
          </w:p>
        </w:tc>
      </w:tr>
    </w:tbl>
    <w:p w:rsidR="00811B72" w:rsidRDefault="00811B72" w:rsidP="002E1CB5">
      <w:pPr>
        <w:pStyle w:val="Heading3"/>
      </w:pPr>
      <w:bookmarkStart w:id="44" w:name="_Toc408774142"/>
      <w:r>
        <w:t>Nefunkcionālo prasību definēšana</w:t>
      </w:r>
      <w:bookmarkEnd w:id="44"/>
    </w:p>
    <w:p w:rsidR="00811B72" w:rsidRDefault="00D327AC" w:rsidP="00811B72">
      <w:pPr>
        <w:pStyle w:val="Pamatteksts1"/>
      </w:pPr>
      <w:r>
        <w:t>Lietotens izstrādei tika definētas sekojošas prasības:</w:t>
      </w:r>
    </w:p>
    <w:p w:rsidR="00D327AC" w:rsidRDefault="00D327AC" w:rsidP="00D327AC">
      <w:pPr>
        <w:pStyle w:val="Pamatteksts1"/>
        <w:numPr>
          <w:ilvl w:val="0"/>
          <w:numId w:val="71"/>
        </w:numPr>
      </w:pPr>
      <w:r>
        <w:t xml:space="preserve">populārāko tiešsaistes pārlūku atbalsts, piem., </w:t>
      </w:r>
      <w:r w:rsidR="00B006CE" w:rsidRPr="00B006CE">
        <w:rPr>
          <w:i/>
        </w:rPr>
        <w:t>Opera 26</w:t>
      </w:r>
      <w:r w:rsidR="00B006CE">
        <w:t xml:space="preserve">, </w:t>
      </w:r>
      <w:r w:rsidRPr="0048202D">
        <w:rPr>
          <w:i/>
        </w:rPr>
        <w:t>Firexox 3</w:t>
      </w:r>
      <w:r w:rsidR="000F5214" w:rsidRPr="0048202D">
        <w:rPr>
          <w:i/>
        </w:rPr>
        <w:t>4</w:t>
      </w:r>
      <w:r>
        <w:t xml:space="preserve">, </w:t>
      </w:r>
      <w:r w:rsidRPr="0048202D">
        <w:rPr>
          <w:i/>
        </w:rPr>
        <w:t>Google Chrome 34</w:t>
      </w:r>
      <w:r>
        <w:t xml:space="preserve"> un </w:t>
      </w:r>
      <w:r w:rsidRPr="0048202D">
        <w:rPr>
          <w:i/>
        </w:rPr>
        <w:t>Internet E</w:t>
      </w:r>
      <w:r w:rsidR="00BD3F92" w:rsidRPr="0048202D">
        <w:rPr>
          <w:i/>
        </w:rPr>
        <w:t xml:space="preserve">xplorer </w:t>
      </w:r>
      <w:r w:rsidR="0048202D">
        <w:rPr>
          <w:i/>
        </w:rPr>
        <w:t>10</w:t>
      </w:r>
      <w:r w:rsidR="00BD3F92">
        <w:t xml:space="preserve"> un jaunāku </w:t>
      </w:r>
      <w:r>
        <w:t>versiju atbalsts</w:t>
      </w:r>
      <w:r w:rsidR="00BD3F92">
        <w:t>,</w:t>
      </w:r>
    </w:p>
    <w:p w:rsidR="00D327AC" w:rsidRDefault="00D327AC" w:rsidP="00D327AC">
      <w:pPr>
        <w:pStyle w:val="Pamatteksts1"/>
        <w:numPr>
          <w:ilvl w:val="0"/>
          <w:numId w:val="71"/>
        </w:numPr>
      </w:pPr>
      <w:r>
        <w:t xml:space="preserve">pizsardzība pret </w:t>
      </w:r>
      <w:r w:rsidRPr="0048202D">
        <w:rPr>
          <w:i/>
        </w:rPr>
        <w:t>SQL</w:t>
      </w:r>
      <w:r>
        <w:t xml:space="preserve"> injekcijām, </w:t>
      </w:r>
      <w:r w:rsidRPr="0048202D">
        <w:rPr>
          <w:i/>
        </w:rPr>
        <w:t>XXS</w:t>
      </w:r>
      <w:r>
        <w:t xml:space="preserve"> uzbrukumiem u.c.</w:t>
      </w:r>
      <w:r w:rsidR="00347ADC">
        <w:t xml:space="preserve"> uzbrukumiem</w:t>
      </w:r>
      <w:r>
        <w:t>,</w:t>
      </w:r>
    </w:p>
    <w:p w:rsidR="00D327AC" w:rsidRDefault="00D327AC" w:rsidP="00D327AC">
      <w:pPr>
        <w:pStyle w:val="Pamatteksts1"/>
        <w:numPr>
          <w:ilvl w:val="0"/>
          <w:numId w:val="71"/>
        </w:numPr>
      </w:pPr>
      <w:r>
        <w:t>datubāzes nodrošinājuma atbalstam,</w:t>
      </w:r>
    </w:p>
    <w:p w:rsidR="002D36F0" w:rsidRPr="00811B72" w:rsidRDefault="00E21609" w:rsidP="00874C50">
      <w:pPr>
        <w:pStyle w:val="Pamatteksts1"/>
        <w:numPr>
          <w:ilvl w:val="0"/>
          <w:numId w:val="71"/>
        </w:numPr>
      </w:pPr>
      <w:r>
        <w:t>lietotnei ir jābūt pārvietojamai starp operētājsistēmām (</w:t>
      </w:r>
      <w:r w:rsidRPr="0048202D">
        <w:rPr>
          <w:i/>
        </w:rPr>
        <w:t>Windows</w:t>
      </w:r>
      <w:r>
        <w:t xml:space="preserve"> un </w:t>
      </w:r>
      <w:r w:rsidRPr="0048202D">
        <w:rPr>
          <w:i/>
        </w:rPr>
        <w:t>Linux</w:t>
      </w:r>
      <w:r>
        <w:t>)</w:t>
      </w:r>
      <w:r w:rsidR="003802EC">
        <w:t>.</w:t>
      </w:r>
    </w:p>
    <w:p w:rsidR="00AF0E22" w:rsidRDefault="002E1CB5" w:rsidP="002E1CB5">
      <w:pPr>
        <w:pStyle w:val="Heading3"/>
      </w:pPr>
      <w:bookmarkStart w:id="45" w:name="_Toc408774143"/>
      <w:r>
        <w:t>Funkcionālās prasības</w:t>
      </w:r>
      <w:bookmarkEnd w:id="45"/>
    </w:p>
    <w:p w:rsidR="00DA2199" w:rsidRDefault="006F0F60" w:rsidP="00DA2199">
      <w:pPr>
        <w:pStyle w:val="Heading4"/>
      </w:pPr>
      <w:r>
        <w:t>„</w:t>
      </w:r>
      <w:r w:rsidR="00DA2199">
        <w:t>Ierakstīties sistēmā</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
        <w:gridCol w:w="1068"/>
        <w:gridCol w:w="3259"/>
        <w:gridCol w:w="316"/>
        <w:gridCol w:w="4328"/>
      </w:tblGrid>
      <w:tr w:rsidR="00DA2199" w:rsidRPr="00DA2199" w:rsidTr="00547EAB">
        <w:tc>
          <w:tcPr>
            <w:tcW w:w="1384" w:type="dxa"/>
            <w:gridSpan w:val="2"/>
          </w:tcPr>
          <w:p w:rsidR="00DA2199" w:rsidRPr="00AF56E0" w:rsidRDefault="00DA2199" w:rsidP="00AF56E0">
            <w:pPr>
              <w:pStyle w:val="Tabulasteksts"/>
              <w:rPr>
                <w:b/>
              </w:rPr>
            </w:pPr>
            <w:r w:rsidRPr="00AF56E0">
              <w:rPr>
                <w:b/>
              </w:rPr>
              <w:t>Aktieri:</w:t>
            </w:r>
          </w:p>
        </w:tc>
        <w:tc>
          <w:tcPr>
            <w:tcW w:w="7903" w:type="dxa"/>
            <w:gridSpan w:val="3"/>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547EAB">
        <w:tc>
          <w:tcPr>
            <w:tcW w:w="1384" w:type="dxa"/>
            <w:gridSpan w:val="2"/>
          </w:tcPr>
          <w:p w:rsidR="00DA2199" w:rsidRPr="0097384D" w:rsidRDefault="00DA2199" w:rsidP="00DA2199">
            <w:pPr>
              <w:rPr>
                <w:b/>
                <w:sz w:val="20"/>
              </w:rPr>
            </w:pPr>
            <w:r w:rsidRPr="0097384D">
              <w:rPr>
                <w:b/>
                <w:sz w:val="20"/>
              </w:rPr>
              <w:t>Mērķis:</w:t>
            </w:r>
          </w:p>
        </w:tc>
        <w:tc>
          <w:tcPr>
            <w:tcW w:w="7903" w:type="dxa"/>
            <w:gridSpan w:val="3"/>
          </w:tcPr>
          <w:p w:rsidR="00DA2199" w:rsidRPr="00DA2199" w:rsidRDefault="00DA2199" w:rsidP="00DA2199">
            <w:pPr>
              <w:rPr>
                <w:sz w:val="20"/>
              </w:rPr>
            </w:pPr>
            <w:r w:rsidRPr="00DA2199">
              <w:rPr>
                <w:sz w:val="20"/>
              </w:rPr>
              <w:t>Ierakstīties sistēmā</w:t>
            </w:r>
          </w:p>
        </w:tc>
      </w:tr>
      <w:tr w:rsidR="00DA2199" w:rsidRPr="00DA2199" w:rsidTr="00547EAB">
        <w:tc>
          <w:tcPr>
            <w:tcW w:w="1384" w:type="dxa"/>
            <w:gridSpan w:val="2"/>
          </w:tcPr>
          <w:p w:rsidR="00DA2199" w:rsidRPr="0097384D" w:rsidRDefault="00DA2199" w:rsidP="00DA2199">
            <w:pPr>
              <w:rPr>
                <w:b/>
                <w:sz w:val="20"/>
              </w:rPr>
            </w:pPr>
            <w:r w:rsidRPr="0097384D">
              <w:rPr>
                <w:b/>
                <w:sz w:val="20"/>
              </w:rPr>
              <w:t>Īss apraksts:</w:t>
            </w:r>
          </w:p>
        </w:tc>
        <w:tc>
          <w:tcPr>
            <w:tcW w:w="7903" w:type="dxa"/>
            <w:gridSpan w:val="3"/>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547EAB">
        <w:tc>
          <w:tcPr>
            <w:tcW w:w="1384" w:type="dxa"/>
            <w:gridSpan w:val="2"/>
          </w:tcPr>
          <w:p w:rsidR="00DA2199" w:rsidRPr="0097384D" w:rsidRDefault="00DA2199" w:rsidP="00DA2199">
            <w:pPr>
              <w:rPr>
                <w:b/>
                <w:sz w:val="20"/>
              </w:rPr>
            </w:pPr>
            <w:r w:rsidRPr="0097384D">
              <w:rPr>
                <w:b/>
                <w:sz w:val="20"/>
              </w:rPr>
              <w:t>Tips:</w:t>
            </w:r>
          </w:p>
        </w:tc>
        <w:tc>
          <w:tcPr>
            <w:tcW w:w="7903" w:type="dxa"/>
            <w:gridSpan w:val="3"/>
          </w:tcPr>
          <w:p w:rsidR="00DA2199" w:rsidRPr="00DA2199" w:rsidRDefault="00DA2199" w:rsidP="00DA2199">
            <w:pPr>
              <w:rPr>
                <w:sz w:val="20"/>
              </w:rPr>
            </w:pPr>
            <w:r w:rsidRPr="00DA2199">
              <w:rPr>
                <w:sz w:val="20"/>
              </w:rPr>
              <w:t>Galvenais</w:t>
            </w:r>
          </w:p>
        </w:tc>
      </w:tr>
      <w:tr w:rsidR="00DA2199" w:rsidRPr="00DA2199" w:rsidTr="00B5462F">
        <w:tc>
          <w:tcPr>
            <w:tcW w:w="1384" w:type="dxa"/>
            <w:gridSpan w:val="2"/>
            <w:tcBorders>
              <w:bottom w:val="single" w:sz="4" w:space="0" w:color="000000" w:themeColor="text1"/>
            </w:tcBorders>
          </w:tcPr>
          <w:p w:rsidR="00DA2199" w:rsidRPr="0097384D" w:rsidRDefault="00DA2199" w:rsidP="00DA2199">
            <w:pPr>
              <w:rPr>
                <w:b/>
                <w:sz w:val="20"/>
              </w:rPr>
            </w:pPr>
            <w:r w:rsidRPr="0097384D">
              <w:rPr>
                <w:b/>
                <w:sz w:val="20"/>
              </w:rPr>
              <w:t>Atsauces:</w:t>
            </w:r>
          </w:p>
        </w:tc>
        <w:tc>
          <w:tcPr>
            <w:tcW w:w="7903" w:type="dxa"/>
            <w:gridSpan w:val="3"/>
            <w:tcBorders>
              <w:bottom w:val="single" w:sz="4" w:space="0" w:color="000000" w:themeColor="text1"/>
            </w:tcBorders>
          </w:tcPr>
          <w:p w:rsidR="00DA2199" w:rsidRPr="00DA2199" w:rsidRDefault="00DA2199" w:rsidP="00DA2199">
            <w:pPr>
              <w:rPr>
                <w:b/>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Aktiera darbība</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AF56E0" w:rsidRDefault="00DA2199" w:rsidP="00AF56E0">
            <w:pPr>
              <w:pStyle w:val="Tabulasteksts"/>
              <w:rPr>
                <w:b/>
              </w:rPr>
            </w:pPr>
            <w:r w:rsidRPr="00AF56E0">
              <w:rPr>
                <w:b/>
              </w:rPr>
              <w:t>Sistēmas reakcija</w:t>
            </w:r>
          </w:p>
        </w:tc>
      </w:tr>
      <w:tr w:rsidR="00F3571F"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r>
              <w:rPr>
                <w:sz w:val="20"/>
              </w:rPr>
              <w:t>1</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F3571F">
            <w:pPr>
              <w:pStyle w:val="Tabulasteksts"/>
            </w:pPr>
            <w:r>
              <w:t xml:space="preserve">Ielogošanās formas attēlošana (skatīt </w:t>
            </w:r>
            <w:fldSimple w:instr=" REF _Ref408534054 \h  \* MERGEFORMAT ">
              <w:r>
                <w:rPr>
                  <w:noProof/>
                </w:rPr>
                <w:t>3.1.3.1</w:t>
              </w:r>
              <w:r>
                <w:t>.</w:t>
              </w:r>
              <w:r>
                <w:rPr>
                  <w:noProof/>
                </w:rPr>
                <w:t>1</w:t>
              </w:r>
              <w:r>
                <w:t>. att.</w:t>
              </w:r>
            </w:fldSimple>
            <w:r>
              <w:t>)</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571F" w:rsidRDefault="00F3571F" w:rsidP="00DA2199">
            <w:pPr>
              <w:rPr>
                <w:sz w:val="20"/>
              </w:rPr>
            </w:pP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lastRenderedPageBreak/>
              <w:t>2</w:t>
            </w: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 xml:space="preserve">Lietotājs </w:t>
            </w:r>
            <w:r w:rsidR="00DA2199">
              <w:rPr>
                <w:sz w:val="20"/>
              </w:rPr>
              <w:t>ievada autentifikācijas datus</w:t>
            </w: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3</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DA2199"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F3571F" w:rsidP="00DA2199">
            <w:pPr>
              <w:rPr>
                <w:sz w:val="20"/>
              </w:rPr>
            </w:pPr>
            <w:r>
              <w:rPr>
                <w:sz w:val="20"/>
              </w:rPr>
              <w:t>4</w:t>
            </w: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2199" w:rsidRPr="00DA2199" w:rsidRDefault="00E70901" w:rsidP="00DA2199">
            <w:pPr>
              <w:rPr>
                <w:sz w:val="20"/>
              </w:rPr>
            </w:pPr>
            <w:r>
              <w:rPr>
                <w:sz w:val="20"/>
              </w:rPr>
              <w:t>Tiek parādīta darba vide</w:t>
            </w:r>
          </w:p>
        </w:tc>
      </w:tr>
      <w:tr w:rsidR="001A24B0" w:rsidRPr="00DA2199" w:rsidTr="00B546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43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Pr="00DA2199" w:rsidRDefault="001A24B0" w:rsidP="00DA2199">
            <w:pPr>
              <w:rPr>
                <w:sz w:val="20"/>
              </w:rPr>
            </w:pPr>
          </w:p>
        </w:tc>
        <w:tc>
          <w:tcPr>
            <w:tcW w:w="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p>
        </w:tc>
        <w:tc>
          <w:tcPr>
            <w:tcW w:w="4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24B0" w:rsidRDefault="001A24B0" w:rsidP="00DA2199">
            <w:pPr>
              <w:rPr>
                <w:sz w:val="20"/>
              </w:rPr>
            </w:pPr>
            <w:r>
              <w:rPr>
                <w:sz w:val="20"/>
              </w:rPr>
              <w:t>Lietošanas gadījuma beigas</w:t>
            </w:r>
          </w:p>
        </w:tc>
      </w:tr>
    </w:tbl>
    <w:p w:rsidR="0097384D" w:rsidRPr="00142D3E" w:rsidRDefault="0097384D" w:rsidP="0097384D">
      <w:pPr>
        <w:rPr>
          <w:u w:val="single"/>
        </w:rPr>
      </w:pPr>
      <w:r w:rsidRPr="00142D3E">
        <w:rPr>
          <w:u w:val="single"/>
        </w:rPr>
        <w:t>Kļūdu apstrāde:</w:t>
      </w:r>
    </w:p>
    <w:p w:rsidR="00C92B0F" w:rsidRDefault="00F3571F" w:rsidP="00C92B0F">
      <w:pPr>
        <w:pStyle w:val="Pamatteksts1"/>
      </w:pPr>
      <w:r>
        <w:t>3</w:t>
      </w:r>
      <w:r w:rsidR="001A24B0">
        <w:t>a</w:t>
      </w:r>
      <w:r w:rsidR="00C92B0F">
        <w:t>.Lietotāja dati neatbilst norādītajiem nosacījumiem -</w:t>
      </w:r>
      <w:r w:rsidR="00044A24">
        <w:t>-</w:t>
      </w:r>
      <w:r w:rsidR="00C92B0F">
        <w:t>&gt; tek izvadīta kļūda par neatbilstošajiem datiem.</w:t>
      </w:r>
    </w:p>
    <w:p w:rsidR="00C92B0F" w:rsidRDefault="00F3571F" w:rsidP="00C92B0F">
      <w:pPr>
        <w:pStyle w:val="Pamatteksts1"/>
      </w:pPr>
      <w:r>
        <w:t>4</w:t>
      </w:r>
      <w:r w:rsidR="001A24B0">
        <w:t>e</w:t>
      </w:r>
      <w:r w:rsidR="00C92B0F">
        <w:t xml:space="preserve">.Lietotāju neizdodas atrast sistēmā </w:t>
      </w:r>
      <w:r w:rsidR="00122BC6">
        <w:t>--&gt;</w:t>
      </w:r>
      <w:r w:rsidR="00C92B0F">
        <w:t xml:space="preserve">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bookmarkStart w:id="46" w:name="_Ref408534054"/>
    <w:p w:rsidR="004C4388" w:rsidRDefault="00A82348" w:rsidP="00127264">
      <w:pPr>
        <w:pStyle w:val="Attlanosaukums"/>
      </w:pPr>
      <w:r>
        <w:fldChar w:fldCharType="begin"/>
      </w:r>
      <w:r w:rsidR="00BA0308">
        <w:instrText xml:space="preserve"> STYLEREF 4 \s </w:instrText>
      </w:r>
      <w:r>
        <w:fldChar w:fldCharType="separate"/>
      </w:r>
      <w:r w:rsidR="003802EC">
        <w:rPr>
          <w:noProof/>
        </w:rPr>
        <w:t>3.1.3.1</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5D6156">
        <w:t>. att.</w:t>
      </w:r>
      <w:bookmarkEnd w:id="46"/>
      <w:r w:rsidR="005D6156">
        <w:t xml:space="preserve"> </w:t>
      </w:r>
      <w:r w:rsidR="00C92B0F">
        <w:t>Ielogošanās sistēmā</w:t>
      </w:r>
    </w:p>
    <w:p w:rsidR="005631E8" w:rsidRDefault="0008241F" w:rsidP="005631E8">
      <w:pPr>
        <w:pStyle w:val="Heading4"/>
      </w:pPr>
      <w:r>
        <w:t>„</w:t>
      </w:r>
      <w:r w:rsidR="005631E8">
        <w:t>Lietotāja profila labošana</w:t>
      </w:r>
      <w:r>
        <w:t>”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52"/>
      </w:tblGrid>
      <w:tr w:rsidR="005631E8" w:rsidRPr="00AF56E0" w:rsidTr="00541257">
        <w:tc>
          <w:tcPr>
            <w:tcW w:w="2235" w:type="dxa"/>
          </w:tcPr>
          <w:p w:rsidR="005631E8" w:rsidRPr="00AF56E0" w:rsidRDefault="005631E8" w:rsidP="00AF56E0">
            <w:pPr>
              <w:pStyle w:val="Tabulasteksts"/>
              <w:rPr>
                <w:b/>
              </w:rPr>
            </w:pPr>
            <w:r w:rsidRPr="00AF56E0">
              <w:rPr>
                <w:b/>
              </w:rPr>
              <w:t>Lietošanas gadījums:</w:t>
            </w:r>
          </w:p>
        </w:tc>
        <w:tc>
          <w:tcPr>
            <w:tcW w:w="7052" w:type="dxa"/>
          </w:tcPr>
          <w:p w:rsidR="005631E8" w:rsidRPr="00AF56E0" w:rsidRDefault="005631E8" w:rsidP="00AF56E0">
            <w:pPr>
              <w:pStyle w:val="Tabulasteksts"/>
              <w:rPr>
                <w:b/>
              </w:rPr>
            </w:pPr>
            <w:r w:rsidRPr="00AF56E0">
              <w:rPr>
                <w:b/>
              </w:rPr>
              <w:t>Lietotāja profila labošana</w:t>
            </w:r>
          </w:p>
        </w:tc>
      </w:tr>
      <w:tr w:rsidR="005631E8" w:rsidTr="00541257">
        <w:tc>
          <w:tcPr>
            <w:tcW w:w="2235" w:type="dxa"/>
          </w:tcPr>
          <w:p w:rsidR="005631E8" w:rsidRPr="00320E5F" w:rsidRDefault="005631E8" w:rsidP="00237437">
            <w:pPr>
              <w:pStyle w:val="Tabulasteksts"/>
              <w:rPr>
                <w:b/>
              </w:rPr>
            </w:pPr>
            <w:r w:rsidRPr="00320E5F">
              <w:rPr>
                <w:b/>
              </w:rPr>
              <w:t>Aktieris:</w:t>
            </w:r>
          </w:p>
        </w:tc>
        <w:tc>
          <w:tcPr>
            <w:tcW w:w="7052" w:type="dxa"/>
          </w:tcPr>
          <w:p w:rsidR="005631E8" w:rsidRPr="00A567C3" w:rsidRDefault="005631E8" w:rsidP="00237437">
            <w:pPr>
              <w:pStyle w:val="Tabulasteksts"/>
            </w:pPr>
            <w:r w:rsidRPr="00A567C3">
              <w:t>Administrators, autors, reģistrētais lietotājs</w:t>
            </w:r>
          </w:p>
        </w:tc>
      </w:tr>
      <w:tr w:rsidR="005631E8" w:rsidTr="00541257">
        <w:tc>
          <w:tcPr>
            <w:tcW w:w="2235" w:type="dxa"/>
          </w:tcPr>
          <w:p w:rsidR="005631E8" w:rsidRPr="00320E5F" w:rsidRDefault="005631E8" w:rsidP="00237437">
            <w:pPr>
              <w:pStyle w:val="Tabulasteksts"/>
              <w:rPr>
                <w:b/>
              </w:rPr>
            </w:pPr>
            <w:r w:rsidRPr="00320E5F">
              <w:rPr>
                <w:b/>
              </w:rPr>
              <w:t>Mērķis:</w:t>
            </w:r>
          </w:p>
        </w:tc>
        <w:tc>
          <w:tcPr>
            <w:tcW w:w="7052" w:type="dxa"/>
          </w:tcPr>
          <w:p w:rsidR="005631E8" w:rsidRPr="00A567C3" w:rsidRDefault="005631E8" w:rsidP="00237437">
            <w:pPr>
              <w:pStyle w:val="Tabulasteksts"/>
            </w:pPr>
            <w:r>
              <w:t>Labot lietotāja norādīto profila informāciju</w:t>
            </w:r>
          </w:p>
        </w:tc>
      </w:tr>
      <w:tr w:rsidR="005631E8" w:rsidTr="00541257">
        <w:tc>
          <w:tcPr>
            <w:tcW w:w="2235" w:type="dxa"/>
          </w:tcPr>
          <w:p w:rsidR="005631E8" w:rsidRPr="00320E5F" w:rsidRDefault="005631E8" w:rsidP="00237437">
            <w:pPr>
              <w:pStyle w:val="Tabulasteksts"/>
              <w:rPr>
                <w:b/>
              </w:rPr>
            </w:pPr>
            <w:r w:rsidRPr="00320E5F">
              <w:rPr>
                <w:b/>
              </w:rPr>
              <w:t>Īss apraksts:</w:t>
            </w:r>
          </w:p>
        </w:tc>
        <w:tc>
          <w:tcPr>
            <w:tcW w:w="7052" w:type="dxa"/>
          </w:tcPr>
          <w:p w:rsidR="005631E8" w:rsidRPr="00A567C3" w:rsidRDefault="005631E8" w:rsidP="005631E8">
            <w:pPr>
              <w:pStyle w:val="Tabulasteksts"/>
            </w:pPr>
            <w:r>
              <w:t xml:space="preserve">Nodrošināt lietotāja informācijas </w:t>
            </w:r>
            <w:r w:rsidR="00FE33E0">
              <w:t>atjaunošana</w:t>
            </w:r>
            <w:r w:rsidR="00BD21A9">
              <w:t xml:space="preserve"> un saglabāšanu datubāzē</w:t>
            </w:r>
          </w:p>
        </w:tc>
      </w:tr>
      <w:tr w:rsidR="005631E8" w:rsidTr="00541257">
        <w:tc>
          <w:tcPr>
            <w:tcW w:w="2235" w:type="dxa"/>
          </w:tcPr>
          <w:p w:rsidR="005631E8" w:rsidRPr="00320E5F" w:rsidRDefault="005631E8" w:rsidP="00237437">
            <w:pPr>
              <w:pStyle w:val="Tabulasteksts"/>
              <w:rPr>
                <w:b/>
              </w:rPr>
            </w:pPr>
            <w:r w:rsidRPr="00320E5F">
              <w:rPr>
                <w:b/>
              </w:rPr>
              <w:t>Tips:</w:t>
            </w:r>
          </w:p>
        </w:tc>
        <w:tc>
          <w:tcPr>
            <w:tcW w:w="7052" w:type="dxa"/>
          </w:tcPr>
          <w:p w:rsidR="005631E8" w:rsidRPr="00A567C3" w:rsidRDefault="005631E8" w:rsidP="00237437">
            <w:pPr>
              <w:pStyle w:val="Tabulasteksts"/>
            </w:pPr>
            <w:r>
              <w:t>Sekundārs</w:t>
            </w:r>
          </w:p>
        </w:tc>
      </w:tr>
      <w:tr w:rsidR="005631E8" w:rsidTr="00541257">
        <w:tc>
          <w:tcPr>
            <w:tcW w:w="2235" w:type="dxa"/>
          </w:tcPr>
          <w:p w:rsidR="005631E8" w:rsidRPr="00320E5F" w:rsidRDefault="005631E8" w:rsidP="00237437">
            <w:pPr>
              <w:pStyle w:val="Tabulasteksts"/>
              <w:rPr>
                <w:b/>
              </w:rPr>
            </w:pPr>
            <w:r w:rsidRPr="00320E5F">
              <w:rPr>
                <w:b/>
              </w:rPr>
              <w:t>Atsauces:</w:t>
            </w:r>
          </w:p>
        </w:tc>
        <w:tc>
          <w:tcPr>
            <w:tcW w:w="7052" w:type="dxa"/>
          </w:tcPr>
          <w:p w:rsidR="005631E8" w:rsidRPr="00A567C3" w:rsidRDefault="00BD21A9" w:rsidP="00237437">
            <w:pPr>
              <w:pStyle w:val="Tabulasteksts"/>
            </w:pPr>
            <w:r>
              <w:t>Lietošanas gadījumam „Ielogojies sistēmā” ir veiksmīgi izpildījies</w:t>
            </w:r>
          </w:p>
        </w:tc>
      </w:tr>
    </w:tbl>
    <w:p w:rsidR="005631E8" w:rsidRPr="00E2089B" w:rsidRDefault="00B5462F" w:rsidP="00E2089B">
      <w:pPr>
        <w:rPr>
          <w:u w:val="single"/>
        </w:rPr>
      </w:pPr>
      <w:r w:rsidRPr="00E2089B">
        <w:rPr>
          <w:u w:val="single"/>
        </w:rPr>
        <w:t>T</w:t>
      </w:r>
      <w:r w:rsidR="0008241F" w:rsidRPr="00E2089B">
        <w:rPr>
          <w:u w:val="single"/>
        </w:rPr>
        <w:t>ipiskā notikumu secība</w:t>
      </w:r>
      <w:r w:rsidR="00E2089B" w:rsidRPr="00E2089B">
        <w:rPr>
          <w:u w:val="single"/>
        </w:rPr>
        <w:t>:</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r w:rsidR="001A24B0" w:rsidRPr="00DA2199" w:rsidTr="00237437">
        <w:tc>
          <w:tcPr>
            <w:tcW w:w="316" w:type="dxa"/>
          </w:tcPr>
          <w:p w:rsidR="001A24B0" w:rsidRPr="00DA2199" w:rsidRDefault="001A24B0" w:rsidP="00237437">
            <w:pPr>
              <w:rPr>
                <w:sz w:val="20"/>
              </w:rPr>
            </w:pPr>
          </w:p>
        </w:tc>
        <w:tc>
          <w:tcPr>
            <w:tcW w:w="4327" w:type="dxa"/>
          </w:tcPr>
          <w:p w:rsidR="001A24B0" w:rsidRPr="00DA2199"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237437">
            <w:pPr>
              <w:rPr>
                <w:sz w:val="20"/>
              </w:rPr>
            </w:pPr>
            <w:r>
              <w:rPr>
                <w:sz w:val="20"/>
              </w:rPr>
              <w:t>Lietošanas gadījuma beigas</w:t>
            </w:r>
          </w:p>
        </w:tc>
      </w:tr>
    </w:tbl>
    <w:p w:rsidR="005631E8" w:rsidRPr="00E2089B" w:rsidRDefault="00FE33E0" w:rsidP="005631E8">
      <w:pPr>
        <w:pStyle w:val="Pamatteksts1"/>
        <w:rPr>
          <w:u w:val="single"/>
        </w:rPr>
      </w:pPr>
      <w:r w:rsidRPr="00E2089B">
        <w:rPr>
          <w:u w:val="single"/>
        </w:rPr>
        <w:t>Kļūdas gadījumi:</w:t>
      </w:r>
    </w:p>
    <w:p w:rsidR="00FE33E0" w:rsidRDefault="00FE33E0" w:rsidP="005631E8">
      <w:pPr>
        <w:pStyle w:val="Pamatteksts1"/>
      </w:pPr>
      <w:r>
        <w:t>2</w:t>
      </w:r>
      <w:r w:rsidR="001A24B0">
        <w:t>e</w:t>
      </w:r>
      <w:r>
        <w:t>.Pēc lietotāja identifikatora neizdodas atrast lietotāju -&gt; tiek attēlota kļūdas ziņa un pārtraukta lietotāja sesija.</w:t>
      </w:r>
    </w:p>
    <w:p w:rsidR="005264E4" w:rsidRDefault="005264E4" w:rsidP="005631E8">
      <w:pPr>
        <w:pStyle w:val="Pamatteksts1"/>
      </w:pPr>
      <w:r>
        <w:t>7</w:t>
      </w:r>
      <w:r w:rsidR="001A24B0">
        <w:t>e</w:t>
      </w:r>
      <w:r>
        <w:t>.Datubāzes kļūda saglabājot informāciju -&gt; tiek atgriezta kļūda, ka informācija netika saglabāta.</w:t>
      </w:r>
    </w:p>
    <w:p w:rsidR="005631E8" w:rsidRPr="00E2089B" w:rsidRDefault="00FE33E0" w:rsidP="00C02FE1">
      <w:pPr>
        <w:pStyle w:val="Pamatteksts1"/>
        <w:rPr>
          <w:u w:val="single"/>
        </w:rPr>
      </w:pPr>
      <w:r w:rsidRPr="00E2089B">
        <w:rPr>
          <w:u w:val="single"/>
        </w:rPr>
        <w:lastRenderedPageBreak/>
        <w:t>Alternatīvie notikumi:</w:t>
      </w:r>
    </w:p>
    <w:p w:rsidR="005631E8" w:rsidRDefault="005264E4" w:rsidP="00C02FE1">
      <w:pPr>
        <w:pStyle w:val="Pamatteksts1"/>
      </w:pPr>
      <w:r>
        <w:t>6</w:t>
      </w:r>
      <w:r w:rsidR="001A24B0">
        <w:t>a</w:t>
      </w:r>
      <w:r>
        <w:t>.Ievadītie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802354" w:rsidRPr="0058238F" w:rsidTr="00563C5A">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563C5A">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563C5A">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563C5A">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563C5A">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563C5A">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Pr="00827996" w:rsidRDefault="00827996" w:rsidP="00827996">
      <w:pPr>
        <w:rPr>
          <w:u w:val="single"/>
        </w:rPr>
      </w:pPr>
      <w:r w:rsidRPr="00827996">
        <w:rPr>
          <w:u w:val="single"/>
        </w:rPr>
        <w:t>T</w:t>
      </w:r>
      <w:r w:rsidR="0029594A" w:rsidRPr="00827996">
        <w:rPr>
          <w:u w:val="single"/>
        </w:rPr>
        <w:t>ipiskā notikumu secība</w:t>
      </w:r>
      <w:r w:rsidRPr="00827996">
        <w:rPr>
          <w:u w:val="single"/>
        </w:rPr>
        <w:t>:</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F3571F">
            <w:pPr>
              <w:pStyle w:val="Tabulasteksts"/>
            </w:pPr>
            <w:r>
              <w:t>Informācijas attēlošana formā</w:t>
            </w:r>
            <w:r w:rsidR="00F3571F">
              <w:t xml:space="preserve"> (skatīt </w:t>
            </w:r>
            <w:fldSimple w:instr=" REF _Ref408533946 \h  \* MERGEFORMAT ">
              <w:r w:rsidR="00F3571F">
                <w:rPr>
                  <w:noProof/>
                </w:rPr>
                <w:t>3.1.3.3</w:t>
              </w:r>
              <w:r w:rsidR="00F3571F">
                <w:t>.</w:t>
              </w:r>
              <w:r w:rsidR="00F3571F">
                <w:rPr>
                  <w:noProof/>
                </w:rPr>
                <w:t>1</w:t>
              </w:r>
              <w:r w:rsidR="00F3571F">
                <w:t xml:space="preserve"> att.</w:t>
              </w:r>
            </w:fldSimple>
            <w:r w:rsidR="00F3571F">
              <w:t>)</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r w:rsidR="001A24B0" w:rsidRPr="00DA2199" w:rsidTr="00237437">
        <w:tc>
          <w:tcPr>
            <w:tcW w:w="316" w:type="dxa"/>
          </w:tcPr>
          <w:p w:rsidR="001A24B0" w:rsidRDefault="001A24B0" w:rsidP="00237437">
            <w:pPr>
              <w:rPr>
                <w:sz w:val="20"/>
              </w:rPr>
            </w:pPr>
          </w:p>
        </w:tc>
        <w:tc>
          <w:tcPr>
            <w:tcW w:w="4327" w:type="dxa"/>
          </w:tcPr>
          <w:p w:rsidR="001A24B0" w:rsidRDefault="001A24B0" w:rsidP="00237437">
            <w:pPr>
              <w:rPr>
                <w:sz w:val="20"/>
              </w:rPr>
            </w:pPr>
          </w:p>
        </w:tc>
        <w:tc>
          <w:tcPr>
            <w:tcW w:w="316" w:type="dxa"/>
          </w:tcPr>
          <w:p w:rsidR="001A24B0" w:rsidRDefault="001A24B0" w:rsidP="00237437">
            <w:pPr>
              <w:rPr>
                <w:sz w:val="20"/>
              </w:rPr>
            </w:pPr>
          </w:p>
        </w:tc>
        <w:tc>
          <w:tcPr>
            <w:tcW w:w="4328" w:type="dxa"/>
          </w:tcPr>
          <w:p w:rsidR="001A24B0" w:rsidRDefault="001A24B0" w:rsidP="00824AE9">
            <w:pPr>
              <w:rPr>
                <w:sz w:val="20"/>
              </w:rPr>
            </w:pPr>
            <w:r>
              <w:rPr>
                <w:sz w:val="20"/>
              </w:rPr>
              <w:t>Lietošanas gadījuma beigas</w:t>
            </w:r>
          </w:p>
        </w:tc>
      </w:tr>
    </w:tbl>
    <w:p w:rsidR="0000086D" w:rsidRPr="00827996" w:rsidRDefault="00450295" w:rsidP="00C02FE1">
      <w:pPr>
        <w:pStyle w:val="Pamatteksts1"/>
        <w:rPr>
          <w:u w:val="single"/>
        </w:rPr>
      </w:pPr>
      <w:r w:rsidRPr="00827996">
        <w:rPr>
          <w:u w:val="single"/>
        </w:rPr>
        <w:t>Kļūdu apstrāde:</w:t>
      </w:r>
    </w:p>
    <w:p w:rsidR="00466E3E" w:rsidRDefault="00466E3E" w:rsidP="00C02FE1">
      <w:pPr>
        <w:pStyle w:val="Pamatteksts1"/>
      </w:pPr>
      <w:r>
        <w:t>5</w:t>
      </w:r>
      <w:r w:rsidR="00EC6159">
        <w:t>e</w:t>
      </w:r>
      <w:r>
        <w:t xml:space="preserve">.Netiek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EC6159">
        <w:t>e</w:t>
      </w:r>
      <w:r w:rsidR="00450295">
        <w:t>.Datubāzes kļūda saglabājot informāciju datubāzē -&gt; tiek atgriezta kļūdas ziņa par to, ka nav izdevies saglabāt informāciju datubāzē.</w:t>
      </w:r>
    </w:p>
    <w:p w:rsidR="0000086D" w:rsidRPr="00827996" w:rsidRDefault="00827996" w:rsidP="00C02FE1">
      <w:pPr>
        <w:pStyle w:val="Pamatteksts1"/>
        <w:rPr>
          <w:u w:val="single"/>
        </w:rPr>
      </w:pPr>
      <w:r>
        <w:rPr>
          <w:u w:val="single"/>
        </w:rPr>
        <w:t>Alternatīvie notikumi</w:t>
      </w:r>
      <w:r w:rsidR="00E24273" w:rsidRPr="00827996">
        <w:rPr>
          <w:u w:val="single"/>
        </w:rPr>
        <w:t>:</w:t>
      </w:r>
    </w:p>
    <w:p w:rsidR="00E24273" w:rsidRDefault="00466E3E" w:rsidP="00C02FE1">
      <w:pPr>
        <w:pStyle w:val="Pamatteksts1"/>
      </w:pPr>
      <w:r>
        <w:t>2</w:t>
      </w:r>
      <w:r w:rsidR="00EC6159">
        <w:t>a</w:t>
      </w:r>
      <w:r>
        <w:t>.Nav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bookmarkStart w:id="47" w:name="_Ref408533946"/>
    <w:p w:rsidR="00291C9D" w:rsidRDefault="00A82348" w:rsidP="00127264">
      <w:pPr>
        <w:pStyle w:val="Attlanosaukums"/>
      </w:pPr>
      <w:r>
        <w:fldChar w:fldCharType="begin"/>
      </w:r>
      <w:r w:rsidR="00BA0308">
        <w:instrText xml:space="preserve"> STYLEREF 4 \s </w:instrText>
      </w:r>
      <w:r>
        <w:fldChar w:fldCharType="separate"/>
      </w:r>
      <w:r w:rsidR="003802EC">
        <w:rPr>
          <w:noProof/>
        </w:rPr>
        <w:t>3.1.3.3</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4D1581">
        <w:t xml:space="preserve"> att.</w:t>
      </w:r>
      <w:bookmarkEnd w:id="47"/>
      <w:r w:rsidR="004D1581">
        <w:t xml:space="preserve"> </w:t>
      </w:r>
      <w:r w:rsidR="00291C9D">
        <w:t>Lietotāju bloķēšana</w:t>
      </w:r>
    </w:p>
    <w:p w:rsidR="00D612C8" w:rsidRDefault="00D612C8" w:rsidP="00D612C8">
      <w:pPr>
        <w:pStyle w:val="Heading4"/>
      </w:pPr>
      <w:r>
        <w:lastRenderedPageBreak/>
        <w:t>„Lietotāju atbloķēšana” lietošanas gadījums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6344"/>
      </w:tblGrid>
      <w:tr w:rsidR="00D612C8" w:rsidRPr="0058238F" w:rsidTr="00C94E66">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C94E66">
        <w:tc>
          <w:tcPr>
            <w:tcW w:w="2943" w:type="dxa"/>
          </w:tcPr>
          <w:p w:rsidR="00D612C8" w:rsidRPr="00C94E66" w:rsidRDefault="00D612C8" w:rsidP="00237437">
            <w:pPr>
              <w:pStyle w:val="Tabulasteksts"/>
              <w:rPr>
                <w:b/>
              </w:rPr>
            </w:pPr>
            <w:r w:rsidRPr="00C94E66">
              <w:rPr>
                <w:b/>
              </w:rPr>
              <w:t>Aktieris:</w:t>
            </w:r>
          </w:p>
        </w:tc>
        <w:tc>
          <w:tcPr>
            <w:tcW w:w="6344" w:type="dxa"/>
          </w:tcPr>
          <w:p w:rsidR="00D612C8" w:rsidRPr="00A567C3" w:rsidRDefault="00D612C8" w:rsidP="00237437">
            <w:pPr>
              <w:pStyle w:val="Tabulasteksts"/>
            </w:pPr>
            <w:r>
              <w:t>Administrators</w:t>
            </w:r>
          </w:p>
        </w:tc>
      </w:tr>
      <w:tr w:rsidR="00D612C8" w:rsidTr="00C94E66">
        <w:tc>
          <w:tcPr>
            <w:tcW w:w="2943" w:type="dxa"/>
          </w:tcPr>
          <w:p w:rsidR="00D612C8" w:rsidRPr="00C94E66" w:rsidRDefault="00D612C8" w:rsidP="00237437">
            <w:pPr>
              <w:pStyle w:val="Tabulasteksts"/>
              <w:rPr>
                <w:b/>
              </w:rPr>
            </w:pPr>
            <w:r w:rsidRPr="00C94E66">
              <w:rPr>
                <w:b/>
              </w:rPr>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C94E66">
        <w:tc>
          <w:tcPr>
            <w:tcW w:w="2943" w:type="dxa"/>
          </w:tcPr>
          <w:p w:rsidR="00D612C8" w:rsidRPr="00C94E66" w:rsidRDefault="00D612C8" w:rsidP="00237437">
            <w:pPr>
              <w:pStyle w:val="Tabulasteksts"/>
              <w:rPr>
                <w:b/>
              </w:rPr>
            </w:pPr>
            <w:r w:rsidRPr="00C94E66">
              <w:rPr>
                <w:b/>
              </w:rPr>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C94E66">
        <w:tc>
          <w:tcPr>
            <w:tcW w:w="2943" w:type="dxa"/>
          </w:tcPr>
          <w:p w:rsidR="00D612C8" w:rsidRPr="00C94E66" w:rsidRDefault="00D612C8" w:rsidP="00237437">
            <w:pPr>
              <w:pStyle w:val="Tabulasteksts"/>
              <w:rPr>
                <w:b/>
              </w:rPr>
            </w:pPr>
            <w:r w:rsidRPr="00C94E66">
              <w:rPr>
                <w:b/>
              </w:rPr>
              <w:t>Tips:</w:t>
            </w:r>
          </w:p>
        </w:tc>
        <w:tc>
          <w:tcPr>
            <w:tcW w:w="6344" w:type="dxa"/>
          </w:tcPr>
          <w:p w:rsidR="00D612C8" w:rsidRPr="00A567C3" w:rsidRDefault="00D612C8" w:rsidP="00237437">
            <w:pPr>
              <w:pStyle w:val="Tabulasteksts"/>
            </w:pPr>
            <w:r w:rsidRPr="00A567C3">
              <w:t>Galvenais</w:t>
            </w:r>
          </w:p>
        </w:tc>
      </w:tr>
      <w:tr w:rsidR="00D612C8" w:rsidTr="00C94E66">
        <w:tc>
          <w:tcPr>
            <w:tcW w:w="2943" w:type="dxa"/>
          </w:tcPr>
          <w:p w:rsidR="00D612C8" w:rsidRPr="00C94E66" w:rsidRDefault="00D612C8" w:rsidP="00237437">
            <w:pPr>
              <w:pStyle w:val="Tabulasteksts"/>
              <w:rPr>
                <w:b/>
              </w:rPr>
            </w:pPr>
            <w:r w:rsidRPr="00C94E66">
              <w:rPr>
                <w:b/>
              </w:rPr>
              <w:t>Atsauces:</w:t>
            </w:r>
          </w:p>
        </w:tc>
        <w:tc>
          <w:tcPr>
            <w:tcW w:w="6344" w:type="dxa"/>
          </w:tcPr>
          <w:p w:rsidR="00D612C8" w:rsidRPr="00A567C3" w:rsidRDefault="00C94E66" w:rsidP="00237437">
            <w:pPr>
              <w:pStyle w:val="Tabulasteksts"/>
            </w:pPr>
            <w:r>
              <w:t>Lietotājs ir veiksmīgie izpildījis „Ielogoties sistēmā” lietošans gadījumu</w:t>
            </w:r>
          </w:p>
        </w:tc>
      </w:tr>
    </w:tbl>
    <w:p w:rsidR="00D612C8" w:rsidRPr="00666405" w:rsidRDefault="00666405" w:rsidP="00666405">
      <w:pPr>
        <w:rPr>
          <w:u w:val="single"/>
        </w:rPr>
      </w:pPr>
      <w:r w:rsidRPr="00666405">
        <w:rPr>
          <w:u w:val="single"/>
        </w:rPr>
        <w:t>T</w:t>
      </w:r>
      <w:r w:rsidR="0029594A" w:rsidRPr="00666405">
        <w:rPr>
          <w:u w:val="single"/>
        </w:rPr>
        <w:t>ipiskā notikumu secība</w:t>
      </w:r>
      <w:r w:rsidRPr="00666405">
        <w:rPr>
          <w:u w:val="single"/>
        </w:rPr>
        <w:t>:</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r w:rsidR="00EC6159" w:rsidRPr="00DA2199" w:rsidTr="00237437">
        <w:tc>
          <w:tcPr>
            <w:tcW w:w="316" w:type="dxa"/>
          </w:tcPr>
          <w:p w:rsidR="00EC6159" w:rsidRDefault="00EC6159" w:rsidP="00237437">
            <w:pPr>
              <w:rPr>
                <w:sz w:val="20"/>
              </w:rPr>
            </w:pPr>
          </w:p>
        </w:tc>
        <w:tc>
          <w:tcPr>
            <w:tcW w:w="4327" w:type="dxa"/>
          </w:tcPr>
          <w:p w:rsidR="00EC6159" w:rsidRDefault="00EC6159" w:rsidP="00237437">
            <w:pPr>
              <w:rPr>
                <w:sz w:val="20"/>
              </w:rPr>
            </w:pPr>
          </w:p>
        </w:tc>
        <w:tc>
          <w:tcPr>
            <w:tcW w:w="316" w:type="dxa"/>
          </w:tcPr>
          <w:p w:rsidR="00EC6159" w:rsidRDefault="00EC6159" w:rsidP="00237437">
            <w:pPr>
              <w:rPr>
                <w:sz w:val="20"/>
              </w:rPr>
            </w:pPr>
          </w:p>
        </w:tc>
        <w:tc>
          <w:tcPr>
            <w:tcW w:w="4328" w:type="dxa"/>
          </w:tcPr>
          <w:p w:rsidR="00EC6159" w:rsidRDefault="00EC6159" w:rsidP="00237437">
            <w:pPr>
              <w:rPr>
                <w:sz w:val="20"/>
              </w:rPr>
            </w:pPr>
            <w:r>
              <w:rPr>
                <w:sz w:val="20"/>
              </w:rPr>
              <w:t>Lietošanas gadījuma beigas</w:t>
            </w:r>
          </w:p>
        </w:tc>
      </w:tr>
    </w:tbl>
    <w:p w:rsidR="00D612C8" w:rsidRPr="0057760B" w:rsidRDefault="00D612C8" w:rsidP="00D612C8">
      <w:pPr>
        <w:pStyle w:val="Pamatteksts1"/>
        <w:rPr>
          <w:u w:val="single"/>
        </w:rPr>
      </w:pPr>
      <w:r w:rsidRPr="0057760B">
        <w:rPr>
          <w:u w:val="single"/>
        </w:rPr>
        <w:t>Kļūdu apstrāde:</w:t>
      </w:r>
    </w:p>
    <w:p w:rsidR="00D612C8" w:rsidRDefault="00D612C8" w:rsidP="00D612C8">
      <w:pPr>
        <w:pStyle w:val="Pamatteksts1"/>
      </w:pPr>
      <w:r>
        <w:t>5</w:t>
      </w:r>
      <w:r w:rsidR="006D5E01">
        <w:t>e</w:t>
      </w:r>
      <w:r>
        <w:t>.Netiek atrasts lietotājs pēc norādīta identifikatora -&gt; tiek atgriezta kļūdas ziņa, ierakstu neizdevās atrast.</w:t>
      </w:r>
    </w:p>
    <w:p w:rsidR="00D612C8" w:rsidRDefault="00D612C8" w:rsidP="00D612C8">
      <w:pPr>
        <w:pStyle w:val="Pamatteksts1"/>
      </w:pPr>
      <w:r>
        <w:t>7</w:t>
      </w:r>
      <w:r w:rsidR="006D5E01">
        <w:t>e</w:t>
      </w:r>
      <w:r>
        <w:t>.Datubāzes kļūda saglabājot informāciju datubāzē -&gt; tiek atgriezta kļūdas ziņa par to, ka nav izdevies saglabāt informāciju datubāzē.</w:t>
      </w:r>
    </w:p>
    <w:p w:rsidR="00D612C8" w:rsidRPr="0057760B" w:rsidRDefault="00D612C8" w:rsidP="00D612C8">
      <w:pPr>
        <w:pStyle w:val="Pamatteksts1"/>
        <w:rPr>
          <w:u w:val="single"/>
        </w:rPr>
      </w:pPr>
      <w:r w:rsidRPr="0057760B">
        <w:rPr>
          <w:u w:val="single"/>
        </w:rPr>
        <w:t>Alternatīvie notikum</w:t>
      </w:r>
      <w:r w:rsidR="0057760B" w:rsidRPr="0057760B">
        <w:rPr>
          <w:u w:val="single"/>
        </w:rPr>
        <w:t>i</w:t>
      </w:r>
      <w:r w:rsidRPr="0057760B">
        <w:rPr>
          <w:u w:val="single"/>
        </w:rPr>
        <w:t>:</w:t>
      </w:r>
    </w:p>
    <w:p w:rsidR="00802354" w:rsidRDefault="00D612C8" w:rsidP="0031357E">
      <w:pPr>
        <w:pStyle w:val="Pamatteksts1"/>
      </w:pPr>
      <w:r>
        <w:t>2</w:t>
      </w:r>
      <w:r w:rsidR="006D5E01">
        <w:t>a</w:t>
      </w:r>
      <w:r>
        <w:t>.Nav atrasts neviens ieraksts datubāzē -&gt; tiek attēlota brīdinājuma ziņa</w:t>
      </w:r>
    </w:p>
    <w:p w:rsidR="002579B0" w:rsidRDefault="002579B0" w:rsidP="00D612C8">
      <w:pPr>
        <w:pStyle w:val="Heading4"/>
      </w:pPr>
      <w:r>
        <w:t>“Rakstu pievienošana”</w:t>
      </w:r>
      <w:r w:rsidR="00F120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A07CCD">
        <w:tc>
          <w:tcPr>
            <w:tcW w:w="2400" w:type="dxa"/>
            <w:shd w:val="clear" w:color="auto" w:fill="auto"/>
          </w:tcPr>
          <w:p w:rsidR="002579B0" w:rsidRPr="002C097C" w:rsidRDefault="002579B0" w:rsidP="002C097C">
            <w:pPr>
              <w:pStyle w:val="Tabulasteksts"/>
              <w:rPr>
                <w:b/>
              </w:rPr>
            </w:pPr>
            <w:r w:rsidRPr="002C097C">
              <w:rPr>
                <w:b/>
              </w:rPr>
              <w:t>Lietošanas gadījums:</w:t>
            </w:r>
          </w:p>
        </w:tc>
        <w:tc>
          <w:tcPr>
            <w:tcW w:w="6701" w:type="dxa"/>
            <w:shd w:val="clear" w:color="auto" w:fill="auto"/>
          </w:tcPr>
          <w:p w:rsidR="002579B0" w:rsidRPr="002C097C" w:rsidRDefault="002579B0" w:rsidP="002C097C">
            <w:pPr>
              <w:pStyle w:val="Tabulasteksts"/>
              <w:rPr>
                <w:b/>
              </w:rPr>
            </w:pPr>
            <w:r w:rsidRPr="002C097C">
              <w:rPr>
                <w:b/>
              </w:rPr>
              <w:t>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Aktieris:</w:t>
            </w:r>
          </w:p>
        </w:tc>
        <w:tc>
          <w:tcPr>
            <w:tcW w:w="6701" w:type="dxa"/>
            <w:shd w:val="clear" w:color="auto" w:fill="auto"/>
          </w:tcPr>
          <w:p w:rsidR="002579B0" w:rsidRDefault="00A0062B" w:rsidP="00DB1643">
            <w:pPr>
              <w:pStyle w:val="Tabulasteksts"/>
            </w:pPr>
            <w:r>
              <w:t>Administrators</w:t>
            </w:r>
            <w:r w:rsidR="002579B0">
              <w:t>, autors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Mērķis:</w:t>
            </w:r>
          </w:p>
        </w:tc>
        <w:tc>
          <w:tcPr>
            <w:tcW w:w="6701" w:type="dxa"/>
            <w:shd w:val="clear" w:color="auto" w:fill="auto"/>
          </w:tcPr>
          <w:p w:rsidR="002579B0" w:rsidRDefault="002579B0" w:rsidP="00DB1643">
            <w:pPr>
              <w:pStyle w:val="Tabulasteksts"/>
            </w:pPr>
            <w:r>
              <w:t>Jaunu rakstu pievienošana</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Īss apraksts:</w:t>
            </w:r>
          </w:p>
        </w:tc>
        <w:tc>
          <w:tcPr>
            <w:tcW w:w="6701" w:type="dxa"/>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Tips:</w:t>
            </w:r>
          </w:p>
        </w:tc>
        <w:tc>
          <w:tcPr>
            <w:tcW w:w="6701" w:type="dxa"/>
            <w:shd w:val="clear" w:color="auto" w:fill="auto"/>
          </w:tcPr>
          <w:p w:rsidR="002579B0" w:rsidRDefault="002579B0" w:rsidP="00DB1643">
            <w:pPr>
              <w:pStyle w:val="Tabulasteksts"/>
            </w:pPr>
            <w:r>
              <w:t>Galvenais</w:t>
            </w:r>
          </w:p>
        </w:tc>
      </w:tr>
      <w:tr w:rsidR="002579B0" w:rsidTr="00A07CCD">
        <w:tc>
          <w:tcPr>
            <w:tcW w:w="2400" w:type="dxa"/>
            <w:shd w:val="clear" w:color="auto" w:fill="auto"/>
          </w:tcPr>
          <w:p w:rsidR="002579B0" w:rsidRPr="00A07CCD" w:rsidRDefault="002579B0" w:rsidP="00DB1643">
            <w:pPr>
              <w:pStyle w:val="Tabulasteksts"/>
              <w:rPr>
                <w:b/>
              </w:rPr>
            </w:pPr>
            <w:r w:rsidRPr="00A07CCD">
              <w:rPr>
                <w:b/>
              </w:rPr>
              <w:t>Atsauces:</w:t>
            </w:r>
          </w:p>
        </w:tc>
        <w:tc>
          <w:tcPr>
            <w:tcW w:w="6701" w:type="dxa"/>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Pr="00321CCA" w:rsidRDefault="00321CCA" w:rsidP="00321CCA">
      <w:pPr>
        <w:rPr>
          <w:u w:val="single"/>
        </w:rPr>
      </w:pPr>
      <w:r w:rsidRPr="00321CCA">
        <w:rPr>
          <w:u w:val="single"/>
        </w:rPr>
        <w:t>T</w:t>
      </w:r>
      <w:r w:rsidR="00E539D4" w:rsidRPr="00321CCA">
        <w:rPr>
          <w:u w:val="single"/>
        </w:rPr>
        <w:t>ipiskā notikumu secība</w:t>
      </w:r>
      <w:r>
        <w:rPr>
          <w:u w:val="single"/>
        </w:rPr>
        <w:t>:</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F3571F">
            <w:pPr>
              <w:pStyle w:val="Tabulasteksts"/>
            </w:pPr>
            <w:r>
              <w:t>Administrators vai autors aizpilda raksta formu</w:t>
            </w:r>
            <w:r w:rsidR="00F3571F">
              <w:t xml:space="preserve"> </w:t>
            </w:r>
            <w:r w:rsidR="00F3571F">
              <w:lastRenderedPageBreak/>
              <w:t xml:space="preserve">(skatīt </w:t>
            </w:r>
            <w:fldSimple w:instr=" REF _Ref408533877 \h  \* MERGEFORMAT ">
              <w:r w:rsidR="00F3571F">
                <w:rPr>
                  <w:noProof/>
                </w:rPr>
                <w:t>3.1.3.5</w:t>
              </w:r>
              <w:r w:rsidR="00F3571F">
                <w:t>.</w:t>
              </w:r>
              <w:r w:rsidR="00F3571F">
                <w:rPr>
                  <w:noProof/>
                </w:rPr>
                <w:t>1</w:t>
              </w:r>
              <w:r w:rsidR="00F3571F">
                <w:t xml:space="preserve"> att.</w:t>
              </w:r>
            </w:fldSimple>
            <w:r w:rsidR="00F3571F">
              <w:t>)</w:t>
            </w:r>
          </w:p>
        </w:tc>
        <w:tc>
          <w:tcPr>
            <w:tcW w:w="316" w:type="dxa"/>
          </w:tcPr>
          <w:p w:rsidR="00EB0884" w:rsidRPr="00DA2199" w:rsidRDefault="00EB0884" w:rsidP="002D0DE1">
            <w:pPr>
              <w:rPr>
                <w:sz w:val="20"/>
              </w:rPr>
            </w:pPr>
            <w:r>
              <w:rPr>
                <w:sz w:val="20"/>
              </w:rPr>
              <w:lastRenderedPageBreak/>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r w:rsidR="006D5E01" w:rsidRPr="00DA2199" w:rsidTr="002D0DE1">
        <w:tc>
          <w:tcPr>
            <w:tcW w:w="316" w:type="dxa"/>
          </w:tcPr>
          <w:p w:rsidR="006D5E01" w:rsidRPr="00DA2199" w:rsidRDefault="006D5E01" w:rsidP="002D0DE1">
            <w:pPr>
              <w:rPr>
                <w:sz w:val="20"/>
              </w:rPr>
            </w:pPr>
          </w:p>
        </w:tc>
        <w:tc>
          <w:tcPr>
            <w:tcW w:w="4327" w:type="dxa"/>
          </w:tcPr>
          <w:p w:rsidR="006D5E01" w:rsidRPr="00DA2199" w:rsidRDefault="006D5E01" w:rsidP="002D0DE1">
            <w:pPr>
              <w:rPr>
                <w:sz w:val="20"/>
              </w:rPr>
            </w:pPr>
          </w:p>
        </w:tc>
        <w:tc>
          <w:tcPr>
            <w:tcW w:w="316" w:type="dxa"/>
          </w:tcPr>
          <w:p w:rsidR="006D5E01" w:rsidRDefault="006D5E01" w:rsidP="002D0DE1">
            <w:pPr>
              <w:rPr>
                <w:sz w:val="20"/>
              </w:rPr>
            </w:pPr>
          </w:p>
        </w:tc>
        <w:tc>
          <w:tcPr>
            <w:tcW w:w="4328" w:type="dxa"/>
          </w:tcPr>
          <w:p w:rsidR="006D5E01" w:rsidRDefault="006D5E01" w:rsidP="002D0DE1">
            <w:pPr>
              <w:rPr>
                <w:sz w:val="20"/>
              </w:rPr>
            </w:pPr>
            <w:r>
              <w:rPr>
                <w:sz w:val="20"/>
              </w:rPr>
              <w:t>Lietošanas gadījuma beigas</w:t>
            </w:r>
          </w:p>
        </w:tc>
      </w:tr>
    </w:tbl>
    <w:p w:rsidR="0067148E" w:rsidRPr="00321CCA" w:rsidRDefault="0067148E" w:rsidP="00957F19">
      <w:pPr>
        <w:pStyle w:val="Pamatteksts1"/>
        <w:rPr>
          <w:u w:val="single"/>
        </w:rPr>
      </w:pPr>
      <w:r w:rsidRPr="00321CCA">
        <w:rPr>
          <w:u w:val="single"/>
        </w:rPr>
        <w:t>Kļūdu apstrāde</w:t>
      </w:r>
      <w:r w:rsidR="00D74694" w:rsidRPr="00321CCA">
        <w:rPr>
          <w:u w:val="single"/>
        </w:rPr>
        <w:t>:</w:t>
      </w:r>
    </w:p>
    <w:p w:rsidR="0067148E" w:rsidRPr="00510FDE" w:rsidRDefault="0067148E" w:rsidP="0067148E">
      <w:pPr>
        <w:pStyle w:val="Pamatteksts1"/>
      </w:pPr>
      <w:r>
        <w:t>7</w:t>
      </w:r>
      <w:r w:rsidR="00515D28">
        <w:t>e</w:t>
      </w:r>
      <w:r>
        <w:t>.Kļūda datubāzes līmenī -&gt; lietotājam tiek atgriezta kļūda par to, ka ierakstu neizdevās saglabāt.</w:t>
      </w:r>
    </w:p>
    <w:p w:rsidR="0067148E" w:rsidRPr="00321CCA" w:rsidRDefault="00957F19" w:rsidP="00C02FE1">
      <w:pPr>
        <w:pStyle w:val="Pamatteksts1"/>
        <w:rPr>
          <w:u w:val="single"/>
        </w:rPr>
      </w:pPr>
      <w:r w:rsidRPr="00321CCA">
        <w:rPr>
          <w:u w:val="single"/>
        </w:rPr>
        <w:t>Alternatīvie notikumi:</w:t>
      </w:r>
    </w:p>
    <w:p w:rsidR="00C02FE1" w:rsidRDefault="00957F19" w:rsidP="00957F19">
      <w:pPr>
        <w:pStyle w:val="Pamatteksts1"/>
      </w:pPr>
      <w:r>
        <w:t>2</w:t>
      </w:r>
      <w:r w:rsidR="00515D28">
        <w:t>a</w:t>
      </w:r>
      <w:r>
        <w:t>.Norādīta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bookmarkStart w:id="48" w:name="_Ref408533877"/>
    <w:p w:rsidR="007E0558" w:rsidRDefault="00A82348" w:rsidP="00127264">
      <w:pPr>
        <w:pStyle w:val="Attlanosaukums"/>
      </w:pPr>
      <w:r>
        <w:fldChar w:fldCharType="begin"/>
      </w:r>
      <w:r w:rsidR="00BA0308">
        <w:instrText xml:space="preserve"> STYLEREF 4 \s </w:instrText>
      </w:r>
      <w:r>
        <w:fldChar w:fldCharType="separate"/>
      </w:r>
      <w:r w:rsidR="003802EC">
        <w:rPr>
          <w:noProof/>
        </w:rPr>
        <w:t>3.1.3.5</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0E2E04">
        <w:t xml:space="preserve"> att.</w:t>
      </w:r>
      <w:bookmarkEnd w:id="48"/>
      <w:r w:rsidR="000E2E04">
        <w:t xml:space="preserve"> </w:t>
      </w:r>
      <w:r w:rsidR="007E0558">
        <w:t>Raksta pievienošana</w:t>
      </w:r>
    </w:p>
    <w:p w:rsidR="001D5639" w:rsidRDefault="001D5639" w:rsidP="00936C4F">
      <w:pPr>
        <w:pStyle w:val="Heading4"/>
      </w:pPr>
      <w:r>
        <w:t xml:space="preserve"> „Rakstu saraksta iegūšana”</w:t>
      </w:r>
      <w:r w:rsidR="00936C4F">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9973E8">
        <w:tc>
          <w:tcPr>
            <w:tcW w:w="2400" w:type="dxa"/>
            <w:shd w:val="clear" w:color="auto" w:fill="auto"/>
          </w:tcPr>
          <w:p w:rsidR="001D5639" w:rsidRPr="000201F2" w:rsidRDefault="001D5639" w:rsidP="00F546BC">
            <w:pPr>
              <w:pStyle w:val="Tabulasteksts"/>
              <w:rPr>
                <w:b/>
              </w:rPr>
            </w:pPr>
            <w:r w:rsidRPr="000201F2">
              <w:rPr>
                <w:b/>
              </w:rPr>
              <w:t>Lietošanas gadījums:</w:t>
            </w:r>
          </w:p>
        </w:tc>
        <w:tc>
          <w:tcPr>
            <w:tcW w:w="6701" w:type="dxa"/>
            <w:shd w:val="clear" w:color="auto" w:fill="auto"/>
          </w:tcPr>
          <w:p w:rsidR="001D5639" w:rsidRPr="000201F2" w:rsidRDefault="001D5639" w:rsidP="00F546BC">
            <w:pPr>
              <w:pStyle w:val="Tabulasteksts"/>
              <w:rPr>
                <w:b/>
              </w:rPr>
            </w:pPr>
            <w:r w:rsidRPr="000201F2">
              <w:rPr>
                <w:b/>
              </w:rPr>
              <w:t>Rakstu publicēšana</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Aktieris:</w:t>
            </w:r>
          </w:p>
        </w:tc>
        <w:tc>
          <w:tcPr>
            <w:tcW w:w="6701" w:type="dxa"/>
            <w:shd w:val="clear" w:color="auto" w:fill="auto"/>
          </w:tcPr>
          <w:p w:rsidR="001D5639" w:rsidRDefault="001D5639" w:rsidP="00F546BC">
            <w:pPr>
              <w:pStyle w:val="Tabulasteksts"/>
            </w:pPr>
            <w:r>
              <w:t>Administrators, autors, reģistrēts lietotājas, viesis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Mērķis:</w:t>
            </w:r>
          </w:p>
        </w:tc>
        <w:tc>
          <w:tcPr>
            <w:tcW w:w="6701" w:type="dxa"/>
            <w:shd w:val="clear" w:color="auto" w:fill="auto"/>
          </w:tcPr>
          <w:p w:rsidR="001D5639" w:rsidRDefault="001D5639" w:rsidP="00F546BC">
            <w:pPr>
              <w:pStyle w:val="Tabulasteksts"/>
            </w:pPr>
            <w:r>
              <w:t>Attēlot pieejamo rakstu informāciju</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Īss apraksts:</w:t>
            </w:r>
          </w:p>
        </w:tc>
        <w:tc>
          <w:tcPr>
            <w:tcW w:w="6701" w:type="dxa"/>
            <w:shd w:val="clear" w:color="auto" w:fill="auto"/>
          </w:tcPr>
          <w:p w:rsidR="001D5639" w:rsidRDefault="001D5639" w:rsidP="00F546BC">
            <w:pPr>
              <w:pStyle w:val="Tabulasteksts"/>
            </w:pPr>
            <w:r>
              <w:t>No datubāzes tiks ielādēti raksti, kuri tiks attēloti lietotājiem</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Tips:</w:t>
            </w:r>
          </w:p>
        </w:tc>
        <w:tc>
          <w:tcPr>
            <w:tcW w:w="6701" w:type="dxa"/>
            <w:shd w:val="clear" w:color="auto" w:fill="auto"/>
          </w:tcPr>
          <w:p w:rsidR="001D5639" w:rsidRDefault="001D5639" w:rsidP="00F546BC">
            <w:pPr>
              <w:pStyle w:val="Tabulasteksts"/>
            </w:pPr>
            <w:r>
              <w:t>Galvenais</w:t>
            </w:r>
          </w:p>
        </w:tc>
      </w:tr>
      <w:tr w:rsidR="001D5639" w:rsidTr="009973E8">
        <w:tc>
          <w:tcPr>
            <w:tcW w:w="2400" w:type="dxa"/>
            <w:shd w:val="clear" w:color="auto" w:fill="auto"/>
          </w:tcPr>
          <w:p w:rsidR="001D5639" w:rsidRPr="009973E8" w:rsidRDefault="001D5639" w:rsidP="00F546BC">
            <w:pPr>
              <w:pStyle w:val="Tabulasteksts"/>
              <w:rPr>
                <w:b/>
              </w:rPr>
            </w:pPr>
            <w:r w:rsidRPr="009973E8">
              <w:rPr>
                <w:b/>
              </w:rPr>
              <w:t>Atsauces:</w:t>
            </w:r>
          </w:p>
        </w:tc>
        <w:tc>
          <w:tcPr>
            <w:tcW w:w="6701" w:type="dxa"/>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Pr="009973E8" w:rsidRDefault="009973E8" w:rsidP="009973E8">
      <w:pPr>
        <w:rPr>
          <w:u w:val="single"/>
        </w:rPr>
      </w:pPr>
      <w:r w:rsidRPr="009973E8">
        <w:rPr>
          <w:u w:val="single"/>
        </w:rPr>
        <w:t>T</w:t>
      </w:r>
      <w:r w:rsidR="006559AE" w:rsidRPr="009973E8">
        <w:rPr>
          <w:u w:val="single"/>
        </w:rPr>
        <w:t>ipiskā notikumu secība</w:t>
      </w:r>
      <w:r w:rsidRPr="009973E8">
        <w:rPr>
          <w:u w:val="single"/>
        </w:rPr>
        <w:t>:</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1776DA">
            <w:pPr>
              <w:pStyle w:val="Tabulasteksts"/>
            </w:pPr>
            <w:r>
              <w:t>Informācija tiek attēlota šablonā</w:t>
            </w:r>
            <w:r w:rsidR="001776DA">
              <w:t xml:space="preserve"> (skatīt </w:t>
            </w:r>
            <w:fldSimple w:instr=" REF _Ref408533748 \h  \* MERGEFORMAT ">
              <w:r w:rsidR="001776DA">
                <w:rPr>
                  <w:noProof/>
                </w:rPr>
                <w:t>3.1.3.6</w:t>
              </w:r>
              <w:r w:rsidR="001776DA">
                <w:t>.</w:t>
              </w:r>
              <w:r w:rsidR="001776DA">
                <w:rPr>
                  <w:noProof/>
                </w:rPr>
                <w:t>1</w:t>
              </w:r>
              <w:r w:rsidR="001776DA">
                <w:t xml:space="preserve"> att.</w:t>
              </w:r>
            </w:fldSimple>
            <w:r w:rsidR="001776DA">
              <w:t>)</w:t>
            </w:r>
          </w:p>
        </w:tc>
      </w:tr>
      <w:tr w:rsidR="00D33FE0" w:rsidRPr="00DA2199" w:rsidTr="00F546BC">
        <w:tc>
          <w:tcPr>
            <w:tcW w:w="316" w:type="dxa"/>
          </w:tcPr>
          <w:p w:rsidR="00D33FE0" w:rsidRPr="00DA2199" w:rsidRDefault="00D33FE0" w:rsidP="00F546BC">
            <w:pPr>
              <w:rPr>
                <w:sz w:val="20"/>
              </w:rPr>
            </w:pPr>
          </w:p>
        </w:tc>
        <w:tc>
          <w:tcPr>
            <w:tcW w:w="4327" w:type="dxa"/>
          </w:tcPr>
          <w:p w:rsidR="00D33FE0" w:rsidRPr="00DA2199" w:rsidRDefault="00D33FE0" w:rsidP="00F546BC">
            <w:pPr>
              <w:rPr>
                <w:sz w:val="20"/>
              </w:rPr>
            </w:pPr>
          </w:p>
        </w:tc>
        <w:tc>
          <w:tcPr>
            <w:tcW w:w="316" w:type="dxa"/>
          </w:tcPr>
          <w:p w:rsidR="00D33FE0" w:rsidRDefault="00D33FE0" w:rsidP="00F546BC">
            <w:pPr>
              <w:rPr>
                <w:sz w:val="20"/>
              </w:rPr>
            </w:pPr>
          </w:p>
        </w:tc>
        <w:tc>
          <w:tcPr>
            <w:tcW w:w="4328" w:type="dxa"/>
          </w:tcPr>
          <w:p w:rsidR="00D33FE0" w:rsidRDefault="00D33FE0" w:rsidP="001776DA">
            <w:pPr>
              <w:pStyle w:val="Tabulasteksts"/>
            </w:pPr>
            <w:r>
              <w:t>Lietošanas gadījuma beigas</w:t>
            </w:r>
          </w:p>
        </w:tc>
      </w:tr>
    </w:tbl>
    <w:p w:rsidR="00E07E62" w:rsidRPr="00A34FD9" w:rsidRDefault="00E07E62" w:rsidP="00957F19">
      <w:pPr>
        <w:pStyle w:val="Pamatteksts1"/>
        <w:rPr>
          <w:u w:val="single"/>
        </w:rPr>
      </w:pPr>
      <w:r w:rsidRPr="00A34FD9">
        <w:rPr>
          <w:u w:val="single"/>
        </w:rPr>
        <w:t>Kļūdu apstrāde:</w:t>
      </w:r>
    </w:p>
    <w:p w:rsidR="00E07E62" w:rsidRDefault="00E07E62" w:rsidP="00957F19">
      <w:pPr>
        <w:pStyle w:val="Pamatteksts1"/>
      </w:pPr>
      <w:r>
        <w:t>2</w:t>
      </w:r>
      <w:r w:rsidR="00D33FE0">
        <w:t>e</w:t>
      </w:r>
      <w:r>
        <w:t>.Nav iespējams pieslēgties datubāzei -&gt; tiek attēlots kļūdas paziņojums.</w:t>
      </w:r>
    </w:p>
    <w:p w:rsidR="00E07E62" w:rsidRPr="00A34FD9" w:rsidRDefault="00E07E62" w:rsidP="006559AE">
      <w:pPr>
        <w:pStyle w:val="Pamatteksts1"/>
        <w:rPr>
          <w:u w:val="single"/>
        </w:rPr>
      </w:pPr>
      <w:r w:rsidRPr="00A34FD9">
        <w:rPr>
          <w:u w:val="single"/>
        </w:rPr>
        <w:t>Alternatīvie notikumi:</w:t>
      </w:r>
    </w:p>
    <w:p w:rsidR="00E07E62" w:rsidRDefault="00E07E62" w:rsidP="00957F19">
      <w:pPr>
        <w:pStyle w:val="Pamatteksts1"/>
      </w:pPr>
      <w:r>
        <w:t>2</w:t>
      </w:r>
      <w:r w:rsidR="00D33FE0">
        <w:t>a.</w:t>
      </w:r>
      <w:r>
        <w:t xml:space="preserve">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bookmarkStart w:id="49" w:name="_Ref408533748"/>
    <w:p w:rsidR="001D5639" w:rsidRDefault="00A82348" w:rsidP="00127264">
      <w:pPr>
        <w:pStyle w:val="Attlanosaukums"/>
      </w:pPr>
      <w:r>
        <w:fldChar w:fldCharType="begin"/>
      </w:r>
      <w:r w:rsidR="00BA0308">
        <w:instrText xml:space="preserve"> STYLEREF 4 \s </w:instrText>
      </w:r>
      <w:r>
        <w:fldChar w:fldCharType="separate"/>
      </w:r>
      <w:r w:rsidR="003802EC">
        <w:rPr>
          <w:noProof/>
        </w:rPr>
        <w:t>3.1.3.6</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8B6CB4">
        <w:t xml:space="preserve"> att.</w:t>
      </w:r>
      <w:bookmarkEnd w:id="49"/>
      <w:r w:rsidR="008B6CB4">
        <w:t xml:space="preserve">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7B6C76">
        <w:tc>
          <w:tcPr>
            <w:tcW w:w="2400" w:type="dxa"/>
            <w:shd w:val="clear" w:color="auto" w:fill="auto"/>
          </w:tcPr>
          <w:p w:rsidR="000328FE" w:rsidRPr="000201F2" w:rsidRDefault="000328FE" w:rsidP="000201F2">
            <w:pPr>
              <w:pStyle w:val="Tabulasteksts"/>
              <w:rPr>
                <w:b/>
              </w:rPr>
            </w:pPr>
            <w:r w:rsidRPr="000201F2">
              <w:rPr>
                <w:b/>
              </w:rPr>
              <w:t>Lietošanas gadījums:</w:t>
            </w:r>
          </w:p>
        </w:tc>
        <w:tc>
          <w:tcPr>
            <w:tcW w:w="6701" w:type="dxa"/>
            <w:shd w:val="clear" w:color="auto" w:fill="auto"/>
          </w:tcPr>
          <w:p w:rsidR="000328FE" w:rsidRPr="000201F2" w:rsidRDefault="000328FE" w:rsidP="000201F2">
            <w:pPr>
              <w:pStyle w:val="Tabulasteksts"/>
              <w:rPr>
                <w:b/>
              </w:rPr>
            </w:pPr>
            <w:r w:rsidRPr="000201F2">
              <w:rPr>
                <w:b/>
              </w:rPr>
              <w:t>Rakstu publicēšana</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Aktieris:</w:t>
            </w:r>
          </w:p>
        </w:tc>
        <w:tc>
          <w:tcPr>
            <w:tcW w:w="6701" w:type="dxa"/>
            <w:shd w:val="clear" w:color="auto" w:fill="auto"/>
          </w:tcPr>
          <w:p w:rsidR="000328FE" w:rsidRDefault="000328FE" w:rsidP="001D5100">
            <w:pPr>
              <w:pStyle w:val="Tabulasteksts"/>
            </w:pPr>
            <w:r>
              <w:t>Administrators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Mērķis:</w:t>
            </w:r>
          </w:p>
        </w:tc>
        <w:tc>
          <w:tcPr>
            <w:tcW w:w="6701" w:type="dxa"/>
            <w:shd w:val="clear" w:color="auto" w:fill="auto"/>
          </w:tcPr>
          <w:p w:rsidR="000328FE" w:rsidRDefault="000328FE" w:rsidP="001D5100">
            <w:pPr>
              <w:pStyle w:val="Tabulasteksts"/>
            </w:pPr>
            <w:r>
              <w:t>Padarīt pievienoto rakstu publisku</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Īss apraksts:</w:t>
            </w:r>
          </w:p>
        </w:tc>
        <w:tc>
          <w:tcPr>
            <w:tcW w:w="6701" w:type="dxa"/>
            <w:shd w:val="clear" w:color="auto" w:fill="auto"/>
          </w:tcPr>
          <w:p w:rsidR="000328FE" w:rsidRDefault="000328FE" w:rsidP="001D5100">
            <w:pPr>
              <w:pStyle w:val="Tabulasteksts"/>
            </w:pPr>
            <w:r>
              <w:t>Lietotājs raksta ievada datus, kuri tiek saglabāti datubāzē, kā raksts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Tips:</w:t>
            </w:r>
          </w:p>
        </w:tc>
        <w:tc>
          <w:tcPr>
            <w:tcW w:w="6701" w:type="dxa"/>
            <w:shd w:val="clear" w:color="auto" w:fill="auto"/>
          </w:tcPr>
          <w:p w:rsidR="000328FE" w:rsidRDefault="000328FE" w:rsidP="001D5100">
            <w:pPr>
              <w:pStyle w:val="Tabulasteksts"/>
            </w:pPr>
            <w:r>
              <w:t>Galvenais</w:t>
            </w:r>
          </w:p>
        </w:tc>
      </w:tr>
      <w:tr w:rsidR="000328FE" w:rsidTr="007B6C76">
        <w:tc>
          <w:tcPr>
            <w:tcW w:w="2400" w:type="dxa"/>
            <w:shd w:val="clear" w:color="auto" w:fill="auto"/>
          </w:tcPr>
          <w:p w:rsidR="000328FE" w:rsidRPr="00DF665D" w:rsidRDefault="000328FE" w:rsidP="001D5100">
            <w:pPr>
              <w:pStyle w:val="Tabulasteksts"/>
              <w:rPr>
                <w:b/>
              </w:rPr>
            </w:pPr>
            <w:r w:rsidRPr="00DF665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Pr="007B6C76" w:rsidRDefault="007B6C76" w:rsidP="007B6C76">
      <w:pPr>
        <w:rPr>
          <w:u w:val="single"/>
        </w:rPr>
      </w:pPr>
      <w:r w:rsidRPr="007B6C76">
        <w:rPr>
          <w:u w:val="single"/>
        </w:rPr>
        <w:t>T</w:t>
      </w:r>
      <w:r w:rsidR="00F2739C" w:rsidRPr="007B6C76">
        <w:rPr>
          <w:u w:val="single"/>
        </w:rPr>
        <w:t>ipiskā notikumu secība</w:t>
      </w:r>
      <w:r w:rsidRPr="007B6C76">
        <w:rPr>
          <w:u w:val="single"/>
        </w:rPr>
        <w:t>:</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r w:rsidR="008573F2" w:rsidRPr="00DA2199" w:rsidTr="002D0DE1">
        <w:tc>
          <w:tcPr>
            <w:tcW w:w="316" w:type="dxa"/>
          </w:tcPr>
          <w:p w:rsidR="008573F2" w:rsidRPr="00DA2199" w:rsidRDefault="008573F2" w:rsidP="002D0DE1">
            <w:pPr>
              <w:rPr>
                <w:sz w:val="20"/>
              </w:rPr>
            </w:pPr>
          </w:p>
        </w:tc>
        <w:tc>
          <w:tcPr>
            <w:tcW w:w="4327" w:type="dxa"/>
          </w:tcPr>
          <w:p w:rsidR="008573F2" w:rsidRPr="00DA2199" w:rsidRDefault="008573F2" w:rsidP="002D0DE1">
            <w:pPr>
              <w:rPr>
                <w:sz w:val="20"/>
              </w:rPr>
            </w:pPr>
          </w:p>
        </w:tc>
        <w:tc>
          <w:tcPr>
            <w:tcW w:w="316" w:type="dxa"/>
          </w:tcPr>
          <w:p w:rsidR="008573F2" w:rsidRDefault="008573F2" w:rsidP="002D0DE1">
            <w:pPr>
              <w:rPr>
                <w:sz w:val="20"/>
              </w:rPr>
            </w:pPr>
          </w:p>
        </w:tc>
        <w:tc>
          <w:tcPr>
            <w:tcW w:w="4328" w:type="dxa"/>
          </w:tcPr>
          <w:p w:rsidR="008573F2" w:rsidRDefault="008573F2" w:rsidP="002D0DE1">
            <w:pPr>
              <w:rPr>
                <w:sz w:val="20"/>
              </w:rPr>
            </w:pPr>
            <w:r>
              <w:rPr>
                <w:sz w:val="20"/>
              </w:rPr>
              <w:t>Lietošanas gadījuma beigas</w:t>
            </w:r>
          </w:p>
        </w:tc>
      </w:tr>
    </w:tbl>
    <w:p w:rsidR="005B7414" w:rsidRPr="00DF665D" w:rsidRDefault="005B7414" w:rsidP="00C02FE1">
      <w:pPr>
        <w:pStyle w:val="Pamatteksts1"/>
        <w:rPr>
          <w:u w:val="single"/>
        </w:rPr>
      </w:pPr>
      <w:r w:rsidRPr="00DF665D">
        <w:rPr>
          <w:u w:val="single"/>
        </w:rPr>
        <w:t>Kļūdu apstrāde</w:t>
      </w:r>
      <w:r w:rsidR="003802EC" w:rsidRPr="00DF665D">
        <w:rPr>
          <w:u w:val="single"/>
        </w:rPr>
        <w:t>:</w:t>
      </w:r>
    </w:p>
    <w:p w:rsidR="005B7414" w:rsidRDefault="005B7414" w:rsidP="005B7414">
      <w:pPr>
        <w:pStyle w:val="Pamatteksts1"/>
      </w:pPr>
      <w:r>
        <w:t>2</w:t>
      </w:r>
      <w:r w:rsidR="00816336">
        <w:t>e</w:t>
      </w:r>
      <w:r>
        <w:t>.Neizdodas atrast ierakstu pēc norādīta identifikatora -&gt; tiek atgriezta kļūda par neeksistējošu ierakstu</w:t>
      </w:r>
    </w:p>
    <w:p w:rsidR="005B7414" w:rsidRDefault="005B7414" w:rsidP="00953B14">
      <w:pPr>
        <w:pStyle w:val="Pamatteksts1"/>
      </w:pPr>
      <w:r>
        <w:t>7</w:t>
      </w:r>
      <w:r w:rsidR="00816336">
        <w:t>e</w:t>
      </w:r>
      <w:r>
        <w:t>.Kļūda datubāzes līmenī</w:t>
      </w:r>
      <w:r w:rsidR="00953B14">
        <w:t xml:space="preserve"> saglabājot informāciju</w:t>
      </w:r>
      <w:r>
        <w:t xml:space="preserve"> -&gt; lietotājam tiek atgriezta kļūda par to, ka ierakstu neizdevās saglabāt.</w:t>
      </w:r>
    </w:p>
    <w:p w:rsidR="004158EC" w:rsidRPr="00DF665D" w:rsidRDefault="008C5DA2" w:rsidP="00C02FE1">
      <w:pPr>
        <w:pStyle w:val="Pamatteksts1"/>
        <w:rPr>
          <w:u w:val="single"/>
        </w:rPr>
      </w:pPr>
      <w:r w:rsidRPr="00DF665D">
        <w:rPr>
          <w:u w:val="single"/>
        </w:rPr>
        <w:t>Alternatīvie notikumi:</w:t>
      </w:r>
    </w:p>
    <w:p w:rsidR="008C5DA2" w:rsidRDefault="008C5DA2" w:rsidP="00C02FE1">
      <w:pPr>
        <w:pStyle w:val="Pamatteksts1"/>
      </w:pPr>
      <w:r>
        <w:t>4</w:t>
      </w:r>
      <w:r w:rsidR="00816336">
        <w:t>a</w:t>
      </w:r>
      <w:r>
        <w:t>.Netiek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0F7EFC">
        <w:tc>
          <w:tcPr>
            <w:tcW w:w="2400" w:type="dxa"/>
            <w:shd w:val="clear" w:color="auto" w:fill="auto"/>
          </w:tcPr>
          <w:p w:rsidR="000328FE" w:rsidRPr="00532471" w:rsidRDefault="000328FE" w:rsidP="00532471">
            <w:pPr>
              <w:pStyle w:val="Tabulasteksts"/>
              <w:rPr>
                <w:b/>
              </w:rPr>
            </w:pPr>
            <w:r w:rsidRPr="00532471">
              <w:rPr>
                <w:b/>
              </w:rPr>
              <w:t>Lietošanas gadījums:</w:t>
            </w:r>
          </w:p>
        </w:tc>
        <w:tc>
          <w:tcPr>
            <w:tcW w:w="6701" w:type="dxa"/>
            <w:shd w:val="clear" w:color="auto" w:fill="auto"/>
          </w:tcPr>
          <w:p w:rsidR="000328FE" w:rsidRPr="00532471" w:rsidRDefault="000328FE" w:rsidP="00532471">
            <w:pPr>
              <w:pStyle w:val="Tabulasteksts"/>
              <w:rPr>
                <w:b/>
              </w:rPr>
            </w:pPr>
            <w:r w:rsidRPr="00532471">
              <w:rPr>
                <w:b/>
              </w:rPr>
              <w:t>Rakstu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Aktieris:</w:t>
            </w:r>
          </w:p>
        </w:tc>
        <w:tc>
          <w:tcPr>
            <w:tcW w:w="6701" w:type="dxa"/>
            <w:shd w:val="clear" w:color="auto" w:fill="auto"/>
          </w:tcPr>
          <w:p w:rsidR="000328FE" w:rsidRDefault="000328FE" w:rsidP="001D5100">
            <w:pPr>
              <w:pStyle w:val="Tabulasteksts"/>
            </w:pPr>
            <w:r>
              <w:t>Autors, administrators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Mērķis:</w:t>
            </w:r>
          </w:p>
        </w:tc>
        <w:tc>
          <w:tcPr>
            <w:tcW w:w="6701" w:type="dxa"/>
            <w:shd w:val="clear" w:color="auto" w:fill="auto"/>
          </w:tcPr>
          <w:p w:rsidR="000328FE" w:rsidRDefault="000328FE" w:rsidP="001D5100">
            <w:pPr>
              <w:pStyle w:val="Tabulasteksts"/>
            </w:pPr>
            <w:r>
              <w:t>Pievienotā raksta informācijas labošana</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Īss apraksts:</w:t>
            </w:r>
          </w:p>
        </w:tc>
        <w:tc>
          <w:tcPr>
            <w:tcW w:w="6701" w:type="dxa"/>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Tips:</w:t>
            </w:r>
          </w:p>
        </w:tc>
        <w:tc>
          <w:tcPr>
            <w:tcW w:w="6701" w:type="dxa"/>
            <w:shd w:val="clear" w:color="auto" w:fill="auto"/>
          </w:tcPr>
          <w:p w:rsidR="000328FE" w:rsidRDefault="000328FE" w:rsidP="001D5100">
            <w:pPr>
              <w:pStyle w:val="Tabulasteksts"/>
            </w:pPr>
            <w:r>
              <w:t>Galvenais</w:t>
            </w:r>
          </w:p>
        </w:tc>
      </w:tr>
      <w:tr w:rsidR="000328FE" w:rsidTr="000F7EFC">
        <w:tc>
          <w:tcPr>
            <w:tcW w:w="2400" w:type="dxa"/>
            <w:shd w:val="clear" w:color="auto" w:fill="auto"/>
          </w:tcPr>
          <w:p w:rsidR="000328FE" w:rsidRPr="00DB48FD" w:rsidRDefault="000328FE" w:rsidP="001D5100">
            <w:pPr>
              <w:pStyle w:val="Tabulasteksts"/>
              <w:rPr>
                <w:b/>
              </w:rPr>
            </w:pPr>
            <w:r w:rsidRPr="00DB48FD">
              <w:rPr>
                <w:b/>
              </w:rPr>
              <w:t>Atsauces:</w:t>
            </w:r>
          </w:p>
        </w:tc>
        <w:tc>
          <w:tcPr>
            <w:tcW w:w="6701" w:type="dxa"/>
            <w:shd w:val="clear" w:color="auto" w:fill="auto"/>
          </w:tcPr>
          <w:p w:rsidR="000328FE" w:rsidRDefault="000328FE" w:rsidP="001D5100">
            <w:pPr>
              <w:pStyle w:val="Tabulasteksts"/>
            </w:pPr>
            <w:r>
              <w:t>Jābūt sekmīgi izpildītiem lietošanas gadījumiem “Lietotāja ielogošanās sistēmā”</w:t>
            </w:r>
          </w:p>
        </w:tc>
      </w:tr>
    </w:tbl>
    <w:p w:rsidR="000328FE" w:rsidRPr="000F7EFC" w:rsidRDefault="000F7EFC" w:rsidP="000F7EFC">
      <w:pPr>
        <w:rPr>
          <w:u w:val="single"/>
        </w:rPr>
      </w:pPr>
      <w:r w:rsidRPr="000F7EFC">
        <w:rPr>
          <w:u w:val="single"/>
        </w:rPr>
        <w:t>T</w:t>
      </w:r>
      <w:r w:rsidR="001B2E2C" w:rsidRPr="000F7EFC">
        <w:rPr>
          <w:u w:val="single"/>
        </w:rPr>
        <w:t>ipiskā notikumu secība</w:t>
      </w:r>
      <w:r w:rsidRPr="000F7EFC">
        <w:rPr>
          <w:u w:val="single"/>
        </w:rPr>
        <w:t>:</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1776DA">
            <w:pPr>
              <w:pStyle w:val="Tabulasteksts"/>
            </w:pPr>
            <w:r>
              <w:t>Administrators vai autors izvēlās labojamo ieraktu</w:t>
            </w:r>
            <w:r w:rsidR="001776DA">
              <w:t xml:space="preserve"> (skatīt </w:t>
            </w:r>
            <w:r w:rsidR="00A82348">
              <w:fldChar w:fldCharType="begin"/>
            </w:r>
            <w:r w:rsidR="001776DA">
              <w:instrText xml:space="preserve"> REF _Ref408533792 \h </w:instrText>
            </w:r>
            <w:r w:rsidR="00A82348">
              <w:fldChar w:fldCharType="separate"/>
            </w:r>
            <w:r w:rsidR="001776DA">
              <w:rPr>
                <w:noProof/>
              </w:rPr>
              <w:t>3.1.3.9</w:t>
            </w:r>
            <w:r w:rsidR="001776DA">
              <w:t>.</w:t>
            </w:r>
            <w:r w:rsidR="001776DA">
              <w:rPr>
                <w:noProof/>
              </w:rPr>
              <w:t>1</w:t>
            </w:r>
            <w:r w:rsidR="001776DA">
              <w:t xml:space="preserve"> att.</w:t>
            </w:r>
            <w:r w:rsidR="00A82348">
              <w:fldChar w:fldCharType="end"/>
            </w:r>
            <w:r w:rsidR="001776DA">
              <w:t>)</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r w:rsidR="00651BEF" w:rsidRPr="00DA2199" w:rsidTr="002D0DE1">
        <w:tc>
          <w:tcPr>
            <w:tcW w:w="316" w:type="dxa"/>
          </w:tcPr>
          <w:p w:rsidR="00651BEF" w:rsidRPr="00DA2199" w:rsidRDefault="00651BEF" w:rsidP="002D0DE1">
            <w:pPr>
              <w:rPr>
                <w:sz w:val="20"/>
              </w:rPr>
            </w:pPr>
          </w:p>
        </w:tc>
        <w:tc>
          <w:tcPr>
            <w:tcW w:w="4327" w:type="dxa"/>
          </w:tcPr>
          <w:p w:rsidR="00651BEF" w:rsidRPr="00DA2199" w:rsidRDefault="00651BEF" w:rsidP="002D0DE1">
            <w:pPr>
              <w:rPr>
                <w:sz w:val="20"/>
              </w:rPr>
            </w:pPr>
          </w:p>
        </w:tc>
        <w:tc>
          <w:tcPr>
            <w:tcW w:w="316" w:type="dxa"/>
          </w:tcPr>
          <w:p w:rsidR="00651BEF" w:rsidRDefault="00651BEF" w:rsidP="002D0DE1">
            <w:pPr>
              <w:rPr>
                <w:sz w:val="20"/>
              </w:rPr>
            </w:pPr>
          </w:p>
        </w:tc>
        <w:tc>
          <w:tcPr>
            <w:tcW w:w="4328" w:type="dxa"/>
          </w:tcPr>
          <w:p w:rsidR="00651BEF" w:rsidRDefault="00651BEF" w:rsidP="002D0DE1">
            <w:pPr>
              <w:rPr>
                <w:sz w:val="20"/>
              </w:rPr>
            </w:pPr>
            <w:r>
              <w:rPr>
                <w:sz w:val="20"/>
              </w:rPr>
              <w:t>Lietošanas gadījuma beigas</w:t>
            </w:r>
          </w:p>
        </w:tc>
      </w:tr>
    </w:tbl>
    <w:p w:rsidR="00FA75EA" w:rsidRPr="000F7EFC" w:rsidRDefault="00FA75EA" w:rsidP="00C02FE1">
      <w:pPr>
        <w:pStyle w:val="Pamatteksts1"/>
        <w:rPr>
          <w:u w:val="single"/>
        </w:rPr>
      </w:pPr>
      <w:r w:rsidRPr="000F7EFC">
        <w:rPr>
          <w:u w:val="single"/>
        </w:rPr>
        <w:t>Kļūdu apstrāde</w:t>
      </w:r>
      <w:r w:rsidR="003802EC" w:rsidRPr="000F7EFC">
        <w:rPr>
          <w:u w:val="single"/>
        </w:rPr>
        <w:t>:</w:t>
      </w:r>
    </w:p>
    <w:p w:rsidR="00FA75EA" w:rsidRDefault="00FA75EA" w:rsidP="00FA75EA">
      <w:pPr>
        <w:pStyle w:val="Pamatteksts1"/>
      </w:pPr>
      <w:r>
        <w:t>2</w:t>
      </w:r>
      <w:r w:rsidR="003F6CE6">
        <w:t>e</w:t>
      </w:r>
      <w:r>
        <w:t>.Neizdodas atrast ierakstu pēc norādīta identifikatora -&gt; tiek atgriezta kļūda par neeksistējošu ierakstu</w:t>
      </w:r>
    </w:p>
    <w:p w:rsidR="00FA75EA" w:rsidRPr="00510FDE" w:rsidRDefault="00FA75EA" w:rsidP="00FA75EA">
      <w:pPr>
        <w:pStyle w:val="Pamatteksts1"/>
      </w:pPr>
      <w:r>
        <w:t>7</w:t>
      </w:r>
      <w:r w:rsidR="003F6CE6">
        <w:t>e</w:t>
      </w:r>
      <w:r>
        <w:t>.Kļūda datubāzes līmenī -&gt; lietotājam tiek atgriezta kļūda par to, ka ierakstu neizdevās saglabāt.</w:t>
      </w:r>
    </w:p>
    <w:p w:rsidR="00FA75EA" w:rsidRPr="00F93EB5" w:rsidRDefault="00737BA3" w:rsidP="00C02FE1">
      <w:pPr>
        <w:pStyle w:val="Pamatteksts1"/>
        <w:rPr>
          <w:u w:val="single"/>
        </w:rPr>
      </w:pPr>
      <w:r w:rsidRPr="00F93EB5">
        <w:rPr>
          <w:u w:val="single"/>
        </w:rPr>
        <w:t>Alternatīvie notikumi</w:t>
      </w:r>
      <w:r w:rsidR="003802EC" w:rsidRPr="00F93EB5">
        <w:rPr>
          <w:u w:val="single"/>
        </w:rPr>
        <w:t>:</w:t>
      </w:r>
    </w:p>
    <w:p w:rsidR="00417BC2" w:rsidRDefault="00360331" w:rsidP="00C02FE1">
      <w:pPr>
        <w:pStyle w:val="Pamatteksts1"/>
      </w:pPr>
      <w:r>
        <w:t>4</w:t>
      </w:r>
      <w:r w:rsidR="003F6CE6">
        <w:t>a</w:t>
      </w:r>
      <w:r>
        <w:t>.Ievadītā informācija neatbilst nosacījumiem -&gt; tiek izvadīta brīdinājuma ziņa par nekorekti aizpildītu informāciju.</w:t>
      </w:r>
    </w:p>
    <w:p w:rsidR="00692838" w:rsidRDefault="00692838" w:rsidP="00C02FE1">
      <w:pPr>
        <w:pStyle w:val="Pamatteksts1"/>
      </w:pPr>
    </w:p>
    <w:p w:rsidR="00417BC2" w:rsidRDefault="00417BC2" w:rsidP="00D612C8">
      <w:pPr>
        <w:pStyle w:val="Heading4"/>
      </w:pPr>
      <w:r w:rsidRPr="00417BC2">
        <w:lastRenderedPageBreak/>
        <w:t xml:space="preserve"> “Rakstu dzēšana”</w:t>
      </w:r>
      <w:r w:rsidR="00141915">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6B6487">
        <w:tc>
          <w:tcPr>
            <w:tcW w:w="2400" w:type="dxa"/>
            <w:shd w:val="clear" w:color="auto" w:fill="auto"/>
          </w:tcPr>
          <w:p w:rsidR="00417BC2" w:rsidRPr="00BF2A6A" w:rsidRDefault="00417BC2" w:rsidP="00BF2A6A">
            <w:pPr>
              <w:pStyle w:val="Tabulasteksts"/>
              <w:rPr>
                <w:b/>
              </w:rPr>
            </w:pPr>
            <w:r w:rsidRPr="00BF2A6A">
              <w:rPr>
                <w:b/>
              </w:rPr>
              <w:t>Lietošanas gadījums:</w:t>
            </w:r>
          </w:p>
        </w:tc>
        <w:tc>
          <w:tcPr>
            <w:tcW w:w="6701" w:type="dxa"/>
            <w:shd w:val="clear" w:color="auto" w:fill="auto"/>
          </w:tcPr>
          <w:p w:rsidR="00417BC2" w:rsidRPr="00BF2A6A" w:rsidRDefault="00417BC2" w:rsidP="00BF2A6A">
            <w:pPr>
              <w:pStyle w:val="Tabulasteksts"/>
              <w:rPr>
                <w:b/>
              </w:rPr>
            </w:pPr>
            <w:r w:rsidRPr="00BF2A6A">
              <w:rPr>
                <w:b/>
              </w:rPr>
              <w:t>Rakstu dzēšana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Aktieris:</w:t>
            </w:r>
          </w:p>
        </w:tc>
        <w:tc>
          <w:tcPr>
            <w:tcW w:w="6701" w:type="dxa"/>
            <w:shd w:val="clear" w:color="auto" w:fill="auto"/>
          </w:tcPr>
          <w:p w:rsidR="00417BC2" w:rsidRDefault="00417BC2" w:rsidP="00417BC2">
            <w:pPr>
              <w:pStyle w:val="Tabulasteksts"/>
            </w:pPr>
            <w:r>
              <w:t>Autors, administrators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Mērķis:</w:t>
            </w:r>
          </w:p>
        </w:tc>
        <w:tc>
          <w:tcPr>
            <w:tcW w:w="6701" w:type="dxa"/>
            <w:shd w:val="clear" w:color="auto" w:fill="auto"/>
          </w:tcPr>
          <w:p w:rsidR="00417BC2" w:rsidRDefault="00417BC2" w:rsidP="00417BC2">
            <w:pPr>
              <w:pStyle w:val="Tabulasteksts"/>
            </w:pPr>
            <w:r>
              <w:t>Raksta dzēšana no datubāzes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Īss apraksts:</w:t>
            </w:r>
          </w:p>
        </w:tc>
        <w:tc>
          <w:tcPr>
            <w:tcW w:w="6701" w:type="dxa"/>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Tips:</w:t>
            </w:r>
          </w:p>
        </w:tc>
        <w:tc>
          <w:tcPr>
            <w:tcW w:w="6701" w:type="dxa"/>
            <w:shd w:val="clear" w:color="auto" w:fill="auto"/>
          </w:tcPr>
          <w:p w:rsidR="00417BC2" w:rsidRDefault="00417BC2" w:rsidP="00417BC2">
            <w:pPr>
              <w:pStyle w:val="Tabulasteksts"/>
            </w:pPr>
            <w:r>
              <w:t>Galvenais</w:t>
            </w:r>
          </w:p>
        </w:tc>
      </w:tr>
      <w:tr w:rsidR="00417BC2" w:rsidTr="006B6487">
        <w:tc>
          <w:tcPr>
            <w:tcW w:w="2400" w:type="dxa"/>
            <w:shd w:val="clear" w:color="auto" w:fill="auto"/>
          </w:tcPr>
          <w:p w:rsidR="00417BC2" w:rsidRPr="006B6487" w:rsidRDefault="00417BC2" w:rsidP="00417BC2">
            <w:pPr>
              <w:pStyle w:val="Tabulasteksts"/>
              <w:rPr>
                <w:b/>
              </w:rPr>
            </w:pPr>
            <w:r w:rsidRPr="006B6487">
              <w:rPr>
                <w:b/>
              </w:rPr>
              <w:t>Atsauces:</w:t>
            </w:r>
          </w:p>
        </w:tc>
        <w:tc>
          <w:tcPr>
            <w:tcW w:w="6701" w:type="dxa"/>
            <w:shd w:val="clear" w:color="auto" w:fill="auto"/>
          </w:tcPr>
          <w:p w:rsidR="00417BC2" w:rsidRDefault="00417BC2" w:rsidP="00417BC2">
            <w:pPr>
              <w:pStyle w:val="Tabulasteksts"/>
            </w:pPr>
            <w:r>
              <w:t>Jābūt sekmīgi izpildītiem lietošanas gadījumiem “Lietotāja ielogošanās sistēmā”</w:t>
            </w:r>
          </w:p>
        </w:tc>
      </w:tr>
    </w:tbl>
    <w:p w:rsidR="00417BC2" w:rsidRPr="009F0DFC" w:rsidRDefault="009F0DFC" w:rsidP="009F0DFC">
      <w:pPr>
        <w:rPr>
          <w:u w:val="single"/>
        </w:rPr>
      </w:pPr>
      <w:r w:rsidRPr="009F0DFC">
        <w:rPr>
          <w:u w:val="single"/>
        </w:rPr>
        <w:t>T</w:t>
      </w:r>
      <w:r w:rsidR="005D29DD" w:rsidRPr="009F0DFC">
        <w:rPr>
          <w:u w:val="single"/>
        </w:rPr>
        <w:t>ipiskā notikumu secība</w:t>
      </w:r>
      <w:r w:rsidRPr="009F0DFC">
        <w:rPr>
          <w:u w:val="single"/>
        </w:rPr>
        <w:t>:</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r w:rsidR="00007589" w:rsidRPr="00DA2199" w:rsidTr="002D0DE1">
        <w:tc>
          <w:tcPr>
            <w:tcW w:w="316" w:type="dxa"/>
          </w:tcPr>
          <w:p w:rsidR="00007589" w:rsidRPr="00DA2199" w:rsidRDefault="00007589" w:rsidP="002D0DE1">
            <w:pPr>
              <w:rPr>
                <w:sz w:val="20"/>
              </w:rPr>
            </w:pPr>
          </w:p>
        </w:tc>
        <w:tc>
          <w:tcPr>
            <w:tcW w:w="4327" w:type="dxa"/>
          </w:tcPr>
          <w:p w:rsidR="00007589" w:rsidRPr="00DA2199" w:rsidRDefault="00007589" w:rsidP="002D0DE1">
            <w:pPr>
              <w:rPr>
                <w:sz w:val="20"/>
              </w:rPr>
            </w:pPr>
          </w:p>
        </w:tc>
        <w:tc>
          <w:tcPr>
            <w:tcW w:w="316" w:type="dxa"/>
          </w:tcPr>
          <w:p w:rsidR="00007589" w:rsidRDefault="00007589" w:rsidP="002D0DE1">
            <w:pPr>
              <w:rPr>
                <w:sz w:val="20"/>
              </w:rPr>
            </w:pPr>
          </w:p>
        </w:tc>
        <w:tc>
          <w:tcPr>
            <w:tcW w:w="4328" w:type="dxa"/>
          </w:tcPr>
          <w:p w:rsidR="00007589" w:rsidRDefault="00007589" w:rsidP="002D0DE1">
            <w:pPr>
              <w:rPr>
                <w:sz w:val="20"/>
              </w:rPr>
            </w:pPr>
            <w:r>
              <w:rPr>
                <w:sz w:val="20"/>
              </w:rPr>
              <w:t>Lietošanas gadījuma beigas</w:t>
            </w:r>
          </w:p>
        </w:tc>
      </w:tr>
    </w:tbl>
    <w:p w:rsidR="003B3973" w:rsidRPr="00583BAF" w:rsidRDefault="00545832" w:rsidP="00C02FE1">
      <w:pPr>
        <w:pStyle w:val="Pamatteksts1"/>
        <w:rPr>
          <w:u w:val="single"/>
        </w:rPr>
      </w:pPr>
      <w:r w:rsidRPr="00583BAF">
        <w:rPr>
          <w:u w:val="single"/>
        </w:rPr>
        <w:t>Kļūdu gadījumu:</w:t>
      </w:r>
    </w:p>
    <w:p w:rsidR="00545832" w:rsidRDefault="00545832" w:rsidP="00C02FE1">
      <w:pPr>
        <w:pStyle w:val="Pamatteksts1"/>
      </w:pPr>
      <w:r>
        <w:t>2</w:t>
      </w:r>
      <w:r w:rsidR="00352A40">
        <w:t>e</w:t>
      </w:r>
      <w:r>
        <w:t>.Datubā</w:t>
      </w:r>
      <w:r w:rsidR="009746E2">
        <w:t>zē</w:t>
      </w:r>
      <w:r>
        <w:t xml:space="preserve"> netiek atrasts ierakts pēc norādītā identifikatora -&gt; tiek izvadīta kļūdas ziņa.</w:t>
      </w:r>
    </w:p>
    <w:p w:rsidR="00545832" w:rsidRDefault="00545832" w:rsidP="00C02FE1">
      <w:pPr>
        <w:pStyle w:val="Pamatteksts1"/>
      </w:pPr>
      <w:r>
        <w:t>3</w:t>
      </w:r>
      <w:r w:rsidR="00352A40">
        <w:t>e</w:t>
      </w:r>
      <w:r>
        <w:t>.Datubāzes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bookmarkStart w:id="50" w:name="_Ref408533792"/>
    <w:p w:rsidR="0044655A" w:rsidRDefault="00A82348" w:rsidP="00127264">
      <w:pPr>
        <w:pStyle w:val="Attlanosaukums"/>
      </w:pPr>
      <w:r>
        <w:fldChar w:fldCharType="begin"/>
      </w:r>
      <w:r w:rsidR="00BA0308">
        <w:instrText xml:space="preserve"> STYLEREF 4 \s </w:instrText>
      </w:r>
      <w:r>
        <w:fldChar w:fldCharType="separate"/>
      </w:r>
      <w:r w:rsidR="003802EC">
        <w:rPr>
          <w:noProof/>
        </w:rPr>
        <w:t>3.1.3.9</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83DD3">
        <w:t xml:space="preserve"> att.</w:t>
      </w:r>
      <w:bookmarkEnd w:id="50"/>
      <w:r w:rsidR="00283DD3">
        <w:t xml:space="preserve"> </w:t>
      </w:r>
      <w:r w:rsidR="0044655A">
        <w:t>Raksta dzēšana</w:t>
      </w:r>
      <w:r w:rsidR="00127264">
        <w:t xml:space="preserve"> skats</w:t>
      </w:r>
    </w:p>
    <w:p w:rsidR="0013261E" w:rsidRDefault="0013261E" w:rsidP="00D612C8">
      <w:pPr>
        <w:pStyle w:val="Heading4"/>
      </w:pPr>
      <w:r w:rsidRPr="0013261E">
        <w:lastRenderedPageBreak/>
        <w:t xml:space="preserve"> “Komentāru pievienošana rakstam”</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661142">
        <w:tc>
          <w:tcPr>
            <w:tcW w:w="2400" w:type="dxa"/>
            <w:shd w:val="clear" w:color="auto" w:fill="auto"/>
          </w:tcPr>
          <w:p w:rsidR="0013261E" w:rsidRPr="00243037" w:rsidRDefault="0013261E" w:rsidP="00243037">
            <w:pPr>
              <w:pStyle w:val="Tabulasteksts"/>
              <w:rPr>
                <w:b/>
              </w:rPr>
            </w:pPr>
            <w:r w:rsidRPr="00243037">
              <w:rPr>
                <w:b/>
              </w:rPr>
              <w:t>Lietošanas gadījums:</w:t>
            </w:r>
          </w:p>
        </w:tc>
        <w:tc>
          <w:tcPr>
            <w:tcW w:w="6701" w:type="dxa"/>
            <w:shd w:val="clear" w:color="auto" w:fill="auto"/>
          </w:tcPr>
          <w:p w:rsidR="0013261E" w:rsidRPr="00243037" w:rsidRDefault="0013261E" w:rsidP="00243037">
            <w:pPr>
              <w:pStyle w:val="Tabulasteksts"/>
              <w:rPr>
                <w:b/>
              </w:rPr>
            </w:pPr>
            <w:r w:rsidRPr="00243037">
              <w:rPr>
                <w:b/>
              </w:rPr>
              <w:t>Komentāru pievienošana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Aktieris:</w:t>
            </w:r>
          </w:p>
        </w:tc>
        <w:tc>
          <w:tcPr>
            <w:tcW w:w="6701" w:type="dxa"/>
            <w:shd w:val="clear" w:color="auto" w:fill="auto"/>
          </w:tcPr>
          <w:p w:rsidR="0013261E" w:rsidRDefault="0013261E" w:rsidP="0013261E">
            <w:pPr>
              <w:pStyle w:val="Tabulasteksts"/>
            </w:pPr>
            <w:r>
              <w:t>Autors, administrators, reģistrētais lietotājs</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Mērķis:</w:t>
            </w:r>
          </w:p>
        </w:tc>
        <w:tc>
          <w:tcPr>
            <w:tcW w:w="6701" w:type="dxa"/>
            <w:shd w:val="clear" w:color="auto" w:fill="auto"/>
          </w:tcPr>
          <w:p w:rsidR="0013261E" w:rsidRDefault="0013261E" w:rsidP="0013261E">
            <w:pPr>
              <w:pStyle w:val="Tabulasteksts"/>
            </w:pPr>
            <w:r>
              <w:t>Pievienot lietotāj komentāru rakstam</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Īss apraksts:</w:t>
            </w:r>
          </w:p>
        </w:tc>
        <w:tc>
          <w:tcPr>
            <w:tcW w:w="6701" w:type="dxa"/>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661142">
        <w:tc>
          <w:tcPr>
            <w:tcW w:w="2400" w:type="dxa"/>
            <w:shd w:val="clear" w:color="auto" w:fill="auto"/>
          </w:tcPr>
          <w:p w:rsidR="0013261E" w:rsidRPr="00661142" w:rsidRDefault="0013261E" w:rsidP="0013261E">
            <w:pPr>
              <w:pStyle w:val="Tabulasteksts"/>
              <w:rPr>
                <w:b/>
              </w:rPr>
            </w:pPr>
            <w:r w:rsidRPr="00661142">
              <w:rPr>
                <w:b/>
              </w:rPr>
              <w:t>Tips:</w:t>
            </w:r>
          </w:p>
        </w:tc>
        <w:tc>
          <w:tcPr>
            <w:tcW w:w="6701" w:type="dxa"/>
            <w:shd w:val="clear" w:color="auto" w:fill="auto"/>
          </w:tcPr>
          <w:p w:rsidR="0013261E" w:rsidRDefault="0013261E" w:rsidP="0013261E">
            <w:pPr>
              <w:pStyle w:val="Tabulasteksts"/>
            </w:pPr>
          </w:p>
        </w:tc>
      </w:tr>
      <w:tr w:rsidR="0013261E" w:rsidTr="00661142">
        <w:tc>
          <w:tcPr>
            <w:tcW w:w="2400" w:type="dxa"/>
            <w:shd w:val="clear" w:color="auto" w:fill="auto"/>
          </w:tcPr>
          <w:p w:rsidR="0013261E" w:rsidRPr="00661142" w:rsidRDefault="0013261E" w:rsidP="0013261E">
            <w:pPr>
              <w:pStyle w:val="Tabulasteksts"/>
              <w:rPr>
                <w:b/>
              </w:rPr>
            </w:pPr>
            <w:r w:rsidRPr="00661142">
              <w:rPr>
                <w:b/>
              </w:rPr>
              <w:t>Atsauces:</w:t>
            </w:r>
          </w:p>
        </w:tc>
        <w:tc>
          <w:tcPr>
            <w:tcW w:w="6701" w:type="dxa"/>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Pr="0061749F" w:rsidRDefault="0061749F" w:rsidP="0061749F">
      <w:pPr>
        <w:rPr>
          <w:u w:val="single"/>
        </w:rPr>
      </w:pPr>
      <w:r w:rsidRPr="0061749F">
        <w:rPr>
          <w:u w:val="single"/>
        </w:rPr>
        <w:t>T</w:t>
      </w:r>
      <w:r w:rsidR="00B539DB" w:rsidRPr="0061749F">
        <w:rPr>
          <w:u w:val="single"/>
        </w:rPr>
        <w:t>ipiskā notikumu secība</w:t>
      </w:r>
      <w:r w:rsidRPr="0061749F">
        <w:rPr>
          <w:u w:val="single"/>
        </w:rPr>
        <w:t>:</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337174">
            <w:pPr>
              <w:pStyle w:val="Tabulasteksts"/>
            </w:pPr>
            <w:r>
              <w:t>Komentāru formas aizpildīšana</w:t>
            </w:r>
            <w:r w:rsidR="00337174">
              <w:t xml:space="preserve"> (skatīt </w:t>
            </w:r>
            <w:fldSimple w:instr=" REF _Ref408533649 \h  \* MERGEFORMAT ">
              <w:r w:rsidR="00337174">
                <w:rPr>
                  <w:noProof/>
                </w:rPr>
                <w:t>3.1.3.10</w:t>
              </w:r>
              <w:r w:rsidR="00337174">
                <w:t>.</w:t>
              </w:r>
              <w:r w:rsidR="00337174">
                <w:rPr>
                  <w:noProof/>
                </w:rPr>
                <w:t>1</w:t>
              </w:r>
              <w:r w:rsidR="00337174">
                <w:t xml:space="preserve"> att.</w:t>
              </w:r>
            </w:fldSimple>
            <w:r w:rsidR="00337174">
              <w:t>)</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r w:rsidR="00456160" w:rsidRPr="00DA2199" w:rsidTr="002D0DE1">
        <w:tc>
          <w:tcPr>
            <w:tcW w:w="316" w:type="dxa"/>
          </w:tcPr>
          <w:p w:rsidR="00456160" w:rsidRPr="00DA2199" w:rsidRDefault="00456160" w:rsidP="002D0DE1">
            <w:pPr>
              <w:rPr>
                <w:sz w:val="20"/>
              </w:rPr>
            </w:pPr>
          </w:p>
        </w:tc>
        <w:tc>
          <w:tcPr>
            <w:tcW w:w="4327" w:type="dxa"/>
          </w:tcPr>
          <w:p w:rsidR="00456160" w:rsidRPr="00DA2199" w:rsidRDefault="00456160" w:rsidP="002D0DE1">
            <w:pPr>
              <w:rPr>
                <w:sz w:val="20"/>
              </w:rPr>
            </w:pPr>
          </w:p>
        </w:tc>
        <w:tc>
          <w:tcPr>
            <w:tcW w:w="316" w:type="dxa"/>
          </w:tcPr>
          <w:p w:rsidR="00456160" w:rsidRDefault="00456160" w:rsidP="002D0DE1">
            <w:pPr>
              <w:rPr>
                <w:sz w:val="20"/>
              </w:rPr>
            </w:pPr>
          </w:p>
        </w:tc>
        <w:tc>
          <w:tcPr>
            <w:tcW w:w="4328" w:type="dxa"/>
          </w:tcPr>
          <w:p w:rsidR="00456160" w:rsidRDefault="00456160" w:rsidP="002D0DE1">
            <w:pPr>
              <w:rPr>
                <w:sz w:val="20"/>
              </w:rPr>
            </w:pPr>
            <w:r>
              <w:rPr>
                <w:sz w:val="20"/>
              </w:rPr>
              <w:t>Lietošanas gadījuma beigas</w:t>
            </w:r>
          </w:p>
        </w:tc>
      </w:tr>
    </w:tbl>
    <w:p w:rsidR="008333C4" w:rsidRPr="0061749F" w:rsidRDefault="008333C4" w:rsidP="00C02FE1">
      <w:pPr>
        <w:pStyle w:val="Pamatteksts1"/>
        <w:rPr>
          <w:u w:val="single"/>
        </w:rPr>
      </w:pPr>
      <w:r w:rsidRPr="0061749F">
        <w:rPr>
          <w:u w:val="single"/>
        </w:rPr>
        <w:t>Kļūdu apstrāde:</w:t>
      </w:r>
    </w:p>
    <w:p w:rsidR="008333C4" w:rsidRDefault="00337174" w:rsidP="008333C4">
      <w:pPr>
        <w:pStyle w:val="Pamatteksts1"/>
      </w:pPr>
      <w:r>
        <w:t>2</w:t>
      </w:r>
      <w:r w:rsidR="00456160">
        <w:t>e</w:t>
      </w:r>
      <w:r>
        <w:t>.,6</w:t>
      </w:r>
      <w:r w:rsidR="00456160">
        <w:t>e</w:t>
      </w:r>
      <w:r w:rsidR="008333C4">
        <w:t>.Neizdodas atrast ierakstu pēc norādīta identifikatora -&gt; tiek atgriezta kļūda par neeksistējošu ierakstu</w:t>
      </w:r>
    </w:p>
    <w:p w:rsidR="008333C4" w:rsidRPr="00510FDE" w:rsidRDefault="008333C4" w:rsidP="008333C4">
      <w:pPr>
        <w:pStyle w:val="Pamatteksts1"/>
      </w:pPr>
      <w:r>
        <w:t>7</w:t>
      </w:r>
      <w:r w:rsidR="009708B3">
        <w:t>e</w:t>
      </w:r>
      <w:r>
        <w:t>.Kļūda datubāzes līmenī -&gt; lietotājam tiek atgriezta kļūda par to, ka ierakstu neizdevās saglabāt.</w:t>
      </w:r>
    </w:p>
    <w:p w:rsidR="008333C4" w:rsidRPr="0061749F" w:rsidRDefault="00EE0973" w:rsidP="00C02FE1">
      <w:pPr>
        <w:pStyle w:val="Pamatteksts1"/>
        <w:rPr>
          <w:u w:val="single"/>
        </w:rPr>
      </w:pPr>
      <w:r w:rsidRPr="0061749F">
        <w:rPr>
          <w:u w:val="single"/>
        </w:rPr>
        <w:t>Alternatīvie notikumi:</w:t>
      </w:r>
    </w:p>
    <w:p w:rsidR="00EE0973" w:rsidRDefault="00EE0973" w:rsidP="00C02FE1">
      <w:pPr>
        <w:pStyle w:val="Pamatteksts1"/>
      </w:pPr>
      <w:r>
        <w:t>6</w:t>
      </w:r>
      <w:r w:rsidR="009708B3">
        <w:t>a</w:t>
      </w:r>
      <w:r>
        <w:t>.Komentāra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bookmarkStart w:id="51" w:name="_Ref408533649"/>
    <w:p w:rsidR="002D0DE1" w:rsidRDefault="00A82348" w:rsidP="00127264">
      <w:pPr>
        <w:pStyle w:val="Attlanosaukums"/>
      </w:pPr>
      <w:r>
        <w:lastRenderedPageBreak/>
        <w:fldChar w:fldCharType="begin"/>
      </w:r>
      <w:r w:rsidR="00BA0308">
        <w:instrText xml:space="preserve"> STYLEREF 4 \s </w:instrText>
      </w:r>
      <w:r>
        <w:fldChar w:fldCharType="separate"/>
      </w:r>
      <w:r w:rsidR="003802EC">
        <w:rPr>
          <w:noProof/>
        </w:rPr>
        <w:t>3.1.3.10</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666E81">
        <w:t xml:space="preserve"> att.</w:t>
      </w:r>
      <w:bookmarkEnd w:id="51"/>
      <w:r w:rsidR="00666E81">
        <w:t xml:space="preserve">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C1590">
        <w:tc>
          <w:tcPr>
            <w:tcW w:w="2400" w:type="dxa"/>
            <w:shd w:val="clear" w:color="auto" w:fill="auto"/>
          </w:tcPr>
          <w:p w:rsidR="00F830CE" w:rsidRPr="00954B82" w:rsidRDefault="00F830CE" w:rsidP="00954B82">
            <w:pPr>
              <w:pStyle w:val="Tabulasteksts"/>
              <w:rPr>
                <w:b/>
              </w:rPr>
            </w:pPr>
            <w:r w:rsidRPr="00954B82">
              <w:rPr>
                <w:b/>
              </w:rPr>
              <w:t>Lietošanas gadījums:</w:t>
            </w:r>
          </w:p>
        </w:tc>
        <w:tc>
          <w:tcPr>
            <w:tcW w:w="6701" w:type="dxa"/>
            <w:shd w:val="clear" w:color="auto" w:fill="auto"/>
          </w:tcPr>
          <w:p w:rsidR="00F830CE" w:rsidRPr="00954B82" w:rsidRDefault="00F830CE" w:rsidP="00954B82">
            <w:pPr>
              <w:pStyle w:val="Tabulasteksts"/>
              <w:rPr>
                <w:b/>
              </w:rPr>
            </w:pPr>
            <w:r w:rsidRPr="00954B82">
              <w:rPr>
                <w:b/>
              </w:rPr>
              <w:t>Komentāru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Aktieris:</w:t>
            </w:r>
          </w:p>
        </w:tc>
        <w:tc>
          <w:tcPr>
            <w:tcW w:w="6701" w:type="dxa"/>
            <w:shd w:val="clear" w:color="auto" w:fill="auto"/>
          </w:tcPr>
          <w:p w:rsidR="00F830CE" w:rsidRDefault="00F830CE" w:rsidP="00F830CE">
            <w:pPr>
              <w:pStyle w:val="Tabulasteksts"/>
            </w:pPr>
            <w:r>
              <w:t>Autors, administrators, reģistrētais lietotājs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Mērķis:</w:t>
            </w:r>
          </w:p>
        </w:tc>
        <w:tc>
          <w:tcPr>
            <w:tcW w:w="6701" w:type="dxa"/>
            <w:shd w:val="clear" w:color="auto" w:fill="auto"/>
          </w:tcPr>
          <w:p w:rsidR="00F830CE" w:rsidRDefault="00F830CE" w:rsidP="00F830CE">
            <w:pPr>
              <w:pStyle w:val="Tabulasteksts"/>
            </w:pPr>
            <w:r>
              <w:t>Komentāra pievienošana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Īss apraksts:</w:t>
            </w:r>
          </w:p>
        </w:tc>
        <w:tc>
          <w:tcPr>
            <w:tcW w:w="6701" w:type="dxa"/>
            <w:shd w:val="clear" w:color="auto" w:fill="auto"/>
          </w:tcPr>
          <w:p w:rsidR="00F830CE" w:rsidRDefault="00F830CE" w:rsidP="00F830CE">
            <w:pPr>
              <w:pStyle w:val="Tabulasteksts"/>
            </w:pPr>
            <w:r>
              <w:t>Reģistrēts lietotājs, autors vai administrators veiks komentāru pievienošanu aptaujai.</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Tips:</w:t>
            </w:r>
          </w:p>
        </w:tc>
        <w:tc>
          <w:tcPr>
            <w:tcW w:w="6701" w:type="dxa"/>
            <w:shd w:val="clear" w:color="auto" w:fill="auto"/>
          </w:tcPr>
          <w:p w:rsidR="00F830CE" w:rsidRDefault="00E676DD" w:rsidP="00F830CE">
            <w:pPr>
              <w:pStyle w:val="Tabulasteksts"/>
            </w:pPr>
            <w:r>
              <w:t>Galvenais</w:t>
            </w:r>
          </w:p>
        </w:tc>
      </w:tr>
      <w:tr w:rsidR="00F830CE" w:rsidTr="002C1590">
        <w:tc>
          <w:tcPr>
            <w:tcW w:w="2400" w:type="dxa"/>
            <w:shd w:val="clear" w:color="auto" w:fill="auto"/>
          </w:tcPr>
          <w:p w:rsidR="00F830CE" w:rsidRPr="002C1590" w:rsidRDefault="00F830CE" w:rsidP="00F830CE">
            <w:pPr>
              <w:pStyle w:val="Tabulasteksts"/>
              <w:rPr>
                <w:b/>
              </w:rPr>
            </w:pPr>
            <w:r w:rsidRPr="002C1590">
              <w:rPr>
                <w:b/>
              </w:rPr>
              <w:t>Atsauces:</w:t>
            </w:r>
          </w:p>
        </w:tc>
        <w:tc>
          <w:tcPr>
            <w:tcW w:w="6701" w:type="dxa"/>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Pr="002C1590" w:rsidRDefault="002C1590" w:rsidP="002C1590">
      <w:pPr>
        <w:rPr>
          <w:u w:val="single"/>
        </w:rPr>
      </w:pPr>
      <w:r w:rsidRPr="002C1590">
        <w:rPr>
          <w:u w:val="single"/>
        </w:rPr>
        <w:t>T</w:t>
      </w:r>
      <w:r w:rsidR="00A672B4" w:rsidRPr="002C1590">
        <w:rPr>
          <w:u w:val="single"/>
        </w:rPr>
        <w:t>ipiskā notikumu secība</w:t>
      </w:r>
      <w:r w:rsidRPr="002C1590">
        <w:rPr>
          <w:u w:val="single"/>
        </w:rPr>
        <w:t>:</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r w:rsidR="00C7086C" w:rsidRPr="00DA2199" w:rsidTr="00237437">
        <w:tc>
          <w:tcPr>
            <w:tcW w:w="316" w:type="dxa"/>
          </w:tcPr>
          <w:p w:rsidR="00C7086C" w:rsidRPr="00DA2199" w:rsidRDefault="00C7086C" w:rsidP="00237437">
            <w:pPr>
              <w:rPr>
                <w:sz w:val="20"/>
              </w:rPr>
            </w:pPr>
          </w:p>
        </w:tc>
        <w:tc>
          <w:tcPr>
            <w:tcW w:w="4327" w:type="dxa"/>
          </w:tcPr>
          <w:p w:rsidR="00C7086C" w:rsidRPr="00DA2199" w:rsidRDefault="00C7086C" w:rsidP="00237437">
            <w:pPr>
              <w:rPr>
                <w:sz w:val="20"/>
              </w:rPr>
            </w:pPr>
          </w:p>
        </w:tc>
        <w:tc>
          <w:tcPr>
            <w:tcW w:w="316" w:type="dxa"/>
          </w:tcPr>
          <w:p w:rsidR="00C7086C" w:rsidRDefault="00C7086C" w:rsidP="00237437">
            <w:pPr>
              <w:rPr>
                <w:sz w:val="20"/>
              </w:rPr>
            </w:pPr>
          </w:p>
        </w:tc>
        <w:tc>
          <w:tcPr>
            <w:tcW w:w="4328" w:type="dxa"/>
          </w:tcPr>
          <w:p w:rsidR="00C7086C" w:rsidRDefault="00C7086C" w:rsidP="00237437">
            <w:pPr>
              <w:rPr>
                <w:sz w:val="20"/>
              </w:rPr>
            </w:pPr>
            <w:r>
              <w:rPr>
                <w:sz w:val="20"/>
              </w:rPr>
              <w:t>Lietošanas gadījuma beigas</w:t>
            </w:r>
          </w:p>
        </w:tc>
      </w:tr>
    </w:tbl>
    <w:p w:rsidR="009464DB" w:rsidRPr="00E477FD" w:rsidRDefault="009464DB" w:rsidP="00C02FE1">
      <w:pPr>
        <w:pStyle w:val="Pamatteksts1"/>
        <w:rPr>
          <w:u w:val="single"/>
        </w:rPr>
      </w:pPr>
      <w:r w:rsidRPr="00E477FD">
        <w:rPr>
          <w:u w:val="single"/>
        </w:rPr>
        <w:t>Kļūdu apstrāde</w:t>
      </w:r>
      <w:r w:rsidR="003802EC" w:rsidRPr="00E477FD">
        <w:rPr>
          <w:u w:val="single"/>
        </w:rPr>
        <w:t>:</w:t>
      </w:r>
    </w:p>
    <w:p w:rsidR="009464DB" w:rsidRDefault="009464DB" w:rsidP="009464DB">
      <w:pPr>
        <w:pStyle w:val="Pamatteksts1"/>
      </w:pPr>
      <w:r>
        <w:t>2</w:t>
      </w:r>
      <w:r w:rsidR="004050D1">
        <w:t>e</w:t>
      </w:r>
      <w:r>
        <w:t>.Neizdodas atrast ierakstu pēc norādīta identifikatora -&gt; tiek atgriezta kļūda par neeksistējošu ierakstu</w:t>
      </w:r>
    </w:p>
    <w:p w:rsidR="009464DB" w:rsidRPr="00510FDE" w:rsidRDefault="009464DB" w:rsidP="009464DB">
      <w:pPr>
        <w:pStyle w:val="Pamatteksts1"/>
      </w:pPr>
      <w:r>
        <w:t>7</w:t>
      </w:r>
      <w:r w:rsidR="004050D1">
        <w:t>e</w:t>
      </w:r>
      <w:r>
        <w:t>.Kļūda datubāzes līmenī -&gt; lietotājam tiek atgriezta kļūda par to, ka ierakstu neizdevās saglabāt.</w:t>
      </w:r>
    </w:p>
    <w:p w:rsidR="009464DB" w:rsidRPr="00E477FD" w:rsidRDefault="00E676DD" w:rsidP="00C02FE1">
      <w:pPr>
        <w:pStyle w:val="Pamatteksts1"/>
        <w:rPr>
          <w:u w:val="single"/>
        </w:rPr>
      </w:pPr>
      <w:r w:rsidRPr="00E477FD">
        <w:rPr>
          <w:u w:val="single"/>
        </w:rPr>
        <w:t>Alternatīvie notikumi:</w:t>
      </w:r>
    </w:p>
    <w:p w:rsidR="00E676DD" w:rsidRDefault="00F87D6A" w:rsidP="00C02FE1">
      <w:pPr>
        <w:pStyle w:val="Pamatteksts1"/>
      </w:pPr>
      <w:r>
        <w:t>3</w:t>
      </w:r>
      <w:r w:rsidR="004050D1">
        <w:t>a</w:t>
      </w:r>
      <w:r>
        <w:t>.</w:t>
      </w:r>
      <w:r w:rsidR="00655ED4">
        <w:t>Rakstam nav atrasts neviens komentārs -&gt; tiek attēlota ziņa, ka pagaidām šai aptaujai nav pievienots neviens komentārs.</w:t>
      </w:r>
    </w:p>
    <w:p w:rsidR="00F830CE" w:rsidRDefault="00655ED4" w:rsidP="00EC4A6C">
      <w:pPr>
        <w:pStyle w:val="Pamatteksts1"/>
      </w:pPr>
      <w:r>
        <w:t>6</w:t>
      </w:r>
      <w:r w:rsidR="004050D1">
        <w:t>a</w:t>
      </w:r>
      <w:r>
        <w:t>.Komentāra ievadītie dati neatbilst nosacījumiem -&gt; tiek attēlota ziņa par nepareizo datu formātu.</w:t>
      </w:r>
    </w:p>
    <w:p w:rsidR="00712253" w:rsidRDefault="00712253" w:rsidP="00EC4A6C">
      <w:pPr>
        <w:pStyle w:val="Pamatteksts1"/>
      </w:pPr>
    </w:p>
    <w:p w:rsidR="00712253" w:rsidRDefault="00712253" w:rsidP="00EC4A6C">
      <w:pPr>
        <w:pStyle w:val="Pamatteksts1"/>
      </w:pPr>
    </w:p>
    <w:p w:rsidR="008441DA" w:rsidRDefault="008441DA" w:rsidP="00D612C8">
      <w:pPr>
        <w:pStyle w:val="Heading4"/>
      </w:pPr>
      <w:r w:rsidRPr="008441DA">
        <w:lastRenderedPageBreak/>
        <w:t xml:space="preserve"> “Aptaujas pievienošana”</w:t>
      </w:r>
      <w:r w:rsidR="00975C4D">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826598">
        <w:tc>
          <w:tcPr>
            <w:tcW w:w="2400" w:type="dxa"/>
            <w:shd w:val="clear" w:color="auto" w:fill="auto"/>
          </w:tcPr>
          <w:p w:rsidR="008441DA" w:rsidRPr="00924838" w:rsidRDefault="008441DA" w:rsidP="00924838">
            <w:pPr>
              <w:pStyle w:val="Tabulasteksts"/>
              <w:rPr>
                <w:b/>
              </w:rPr>
            </w:pPr>
            <w:r w:rsidRPr="00924838">
              <w:rPr>
                <w:b/>
              </w:rPr>
              <w:t>Lietošanas gadījums:</w:t>
            </w:r>
          </w:p>
        </w:tc>
        <w:tc>
          <w:tcPr>
            <w:tcW w:w="6701" w:type="dxa"/>
            <w:shd w:val="clear" w:color="auto" w:fill="auto"/>
          </w:tcPr>
          <w:p w:rsidR="008441DA" w:rsidRPr="00924838" w:rsidRDefault="008441DA" w:rsidP="00924838">
            <w:pPr>
              <w:pStyle w:val="Tabulasteksts"/>
              <w:rPr>
                <w:b/>
              </w:rPr>
            </w:pPr>
            <w:r w:rsidRPr="00924838">
              <w:rPr>
                <w:b/>
              </w:rPr>
              <w:t>Aptauju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Aktieris:</w:t>
            </w:r>
          </w:p>
        </w:tc>
        <w:tc>
          <w:tcPr>
            <w:tcW w:w="6701" w:type="dxa"/>
            <w:shd w:val="clear" w:color="auto" w:fill="auto"/>
          </w:tcPr>
          <w:p w:rsidR="008441DA" w:rsidRDefault="008441DA" w:rsidP="008441DA">
            <w:pPr>
              <w:pStyle w:val="Tabulasteksts"/>
            </w:pPr>
            <w:r>
              <w:t>Autors, administrators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Mērķis:</w:t>
            </w:r>
          </w:p>
        </w:tc>
        <w:tc>
          <w:tcPr>
            <w:tcW w:w="6701" w:type="dxa"/>
            <w:shd w:val="clear" w:color="auto" w:fill="auto"/>
          </w:tcPr>
          <w:p w:rsidR="008441DA" w:rsidRDefault="008441DA" w:rsidP="008441DA">
            <w:pPr>
              <w:pStyle w:val="Tabulasteksts"/>
            </w:pPr>
            <w:r>
              <w:t>Aptaujas pievienošana</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Īss apraksts:</w:t>
            </w:r>
          </w:p>
        </w:tc>
        <w:tc>
          <w:tcPr>
            <w:tcW w:w="6701" w:type="dxa"/>
            <w:shd w:val="clear" w:color="auto" w:fill="auto"/>
          </w:tcPr>
          <w:p w:rsidR="008441DA" w:rsidRDefault="008441DA" w:rsidP="008441DA">
            <w:pPr>
              <w:pStyle w:val="Tabulasteksts"/>
            </w:pPr>
            <w:r>
              <w:t>Administrators vai autors aizpilda aptaujas formu, kuras satur informāciju par aptauju.</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Tips:</w:t>
            </w:r>
          </w:p>
        </w:tc>
        <w:tc>
          <w:tcPr>
            <w:tcW w:w="6701" w:type="dxa"/>
            <w:shd w:val="clear" w:color="auto" w:fill="auto"/>
          </w:tcPr>
          <w:p w:rsidR="008441DA" w:rsidRDefault="008441DA" w:rsidP="008441DA">
            <w:pPr>
              <w:pStyle w:val="Tabulasteksts"/>
            </w:pPr>
            <w:r>
              <w:t>Galvenais</w:t>
            </w:r>
          </w:p>
        </w:tc>
      </w:tr>
      <w:tr w:rsidR="008441DA" w:rsidTr="00826598">
        <w:tc>
          <w:tcPr>
            <w:tcW w:w="2400" w:type="dxa"/>
            <w:shd w:val="clear" w:color="auto" w:fill="auto"/>
          </w:tcPr>
          <w:p w:rsidR="008441DA" w:rsidRPr="00826598" w:rsidRDefault="008441DA" w:rsidP="008441DA">
            <w:pPr>
              <w:pStyle w:val="Tabulasteksts"/>
              <w:rPr>
                <w:b/>
              </w:rPr>
            </w:pPr>
            <w:r w:rsidRPr="00826598">
              <w:rPr>
                <w:b/>
              </w:rPr>
              <w:t>Atsauces:</w:t>
            </w:r>
          </w:p>
        </w:tc>
        <w:tc>
          <w:tcPr>
            <w:tcW w:w="6701" w:type="dxa"/>
            <w:shd w:val="clear" w:color="auto" w:fill="auto"/>
          </w:tcPr>
          <w:p w:rsidR="008441DA" w:rsidRDefault="008441DA" w:rsidP="008441DA">
            <w:pPr>
              <w:pStyle w:val="Tabulasteksts"/>
            </w:pPr>
            <w:r>
              <w:t>Jābūt sekmīgi izpildītiem lietošanas gadījumiem “Lietotāja ielogošanās sistēmā”</w:t>
            </w:r>
          </w:p>
        </w:tc>
      </w:tr>
    </w:tbl>
    <w:p w:rsidR="008441DA" w:rsidRPr="008F14A6" w:rsidRDefault="008F14A6" w:rsidP="008F14A6">
      <w:pPr>
        <w:rPr>
          <w:u w:val="single"/>
        </w:rPr>
      </w:pPr>
      <w:r w:rsidRPr="008F14A6">
        <w:rPr>
          <w:u w:val="single"/>
        </w:rPr>
        <w:t>T</w:t>
      </w:r>
      <w:r w:rsidR="004D101E" w:rsidRPr="008F14A6">
        <w:rPr>
          <w:u w:val="single"/>
        </w:rPr>
        <w:t>ipiskā notikumu secība</w:t>
      </w:r>
      <w:r w:rsidRPr="008F14A6">
        <w:rPr>
          <w:u w:val="single"/>
        </w:rPr>
        <w:t>:</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F4736E" w:rsidRPr="00DA2199" w:rsidTr="00237437">
        <w:tc>
          <w:tcPr>
            <w:tcW w:w="316" w:type="dxa"/>
          </w:tcPr>
          <w:p w:rsidR="00F4736E" w:rsidRPr="00DA2199" w:rsidRDefault="00F4736E" w:rsidP="000C0A2A">
            <w:pPr>
              <w:rPr>
                <w:sz w:val="20"/>
              </w:rPr>
            </w:pPr>
            <w:r>
              <w:rPr>
                <w:sz w:val="20"/>
              </w:rPr>
              <w:t>1</w:t>
            </w:r>
          </w:p>
        </w:tc>
        <w:tc>
          <w:tcPr>
            <w:tcW w:w="4327" w:type="dxa"/>
          </w:tcPr>
          <w:p w:rsidR="00F4736E" w:rsidRDefault="00F4736E" w:rsidP="00337174">
            <w:pPr>
              <w:pStyle w:val="Tabulasteksts"/>
            </w:pPr>
            <w:r>
              <w:t xml:space="preserve">Aptaujas formas attēlošana (skatīt </w:t>
            </w:r>
            <w:fldSimple w:instr=" REF _Ref408533475 \h  \* MERGEFORMAT ">
              <w:r w:rsidR="00337174">
                <w:rPr>
                  <w:noProof/>
                </w:rPr>
                <w:t>3.1.3.12</w:t>
              </w:r>
              <w:r w:rsidR="00337174">
                <w:t>.</w:t>
              </w:r>
              <w:r w:rsidR="00337174">
                <w:rPr>
                  <w:noProof/>
                </w:rPr>
                <w:t>1</w:t>
              </w:r>
              <w:r w:rsidR="00337174">
                <w:t xml:space="preserve"> att.</w:t>
              </w:r>
            </w:fldSimple>
            <w:r>
              <w:t>)</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0C0A2A">
            <w:pPr>
              <w:rPr>
                <w:sz w:val="20"/>
              </w:rPr>
            </w:pPr>
            <w:r>
              <w:rPr>
                <w:sz w:val="20"/>
              </w:rPr>
              <w:t>2</w:t>
            </w:r>
          </w:p>
        </w:tc>
        <w:tc>
          <w:tcPr>
            <w:tcW w:w="4327" w:type="dxa"/>
          </w:tcPr>
          <w:p w:rsidR="00F4736E" w:rsidRPr="00DA2199" w:rsidRDefault="00F4736E" w:rsidP="006D21AF">
            <w:pPr>
              <w:rPr>
                <w:sz w:val="20"/>
              </w:rPr>
            </w:pPr>
            <w:r>
              <w:rPr>
                <w:sz w:val="20"/>
              </w:rPr>
              <w:t>Administrators vai autors aizpilda aptaujas formu</w:t>
            </w:r>
          </w:p>
        </w:tc>
        <w:tc>
          <w:tcPr>
            <w:tcW w:w="316" w:type="dxa"/>
          </w:tcPr>
          <w:p w:rsidR="00F4736E" w:rsidRPr="00DA2199" w:rsidRDefault="00F4736E" w:rsidP="00237437">
            <w:pPr>
              <w:rPr>
                <w:sz w:val="20"/>
              </w:rPr>
            </w:pPr>
          </w:p>
        </w:tc>
        <w:tc>
          <w:tcPr>
            <w:tcW w:w="4328" w:type="dxa"/>
          </w:tcPr>
          <w:p w:rsidR="00F4736E" w:rsidRPr="00DA2199" w:rsidRDefault="00F4736E" w:rsidP="00237437">
            <w:pPr>
              <w:rPr>
                <w:sz w:val="20"/>
              </w:rPr>
            </w:pPr>
          </w:p>
        </w:tc>
      </w:tr>
      <w:tr w:rsidR="00F4736E" w:rsidRPr="00DA2199" w:rsidTr="00237437">
        <w:tc>
          <w:tcPr>
            <w:tcW w:w="316" w:type="dxa"/>
          </w:tcPr>
          <w:p w:rsidR="00F4736E" w:rsidRDefault="00F4736E" w:rsidP="00237437">
            <w:pPr>
              <w:rPr>
                <w:sz w:val="20"/>
              </w:rPr>
            </w:pPr>
            <w:r>
              <w:rPr>
                <w:sz w:val="20"/>
              </w:rPr>
              <w:t>3</w:t>
            </w:r>
          </w:p>
        </w:tc>
        <w:tc>
          <w:tcPr>
            <w:tcW w:w="4327" w:type="dxa"/>
          </w:tcPr>
          <w:p w:rsidR="00F4736E" w:rsidRDefault="00F4736E" w:rsidP="00237437">
            <w:pPr>
              <w:rPr>
                <w:sz w:val="20"/>
              </w:rPr>
            </w:pPr>
            <w:r>
              <w:rPr>
                <w:sz w:val="20"/>
              </w:rPr>
              <w:t>„Pievienot” pogas nospiešana</w:t>
            </w:r>
          </w:p>
        </w:tc>
        <w:tc>
          <w:tcPr>
            <w:tcW w:w="316" w:type="dxa"/>
          </w:tcPr>
          <w:p w:rsidR="00F4736E" w:rsidRDefault="00F4736E" w:rsidP="00237437">
            <w:pPr>
              <w:rPr>
                <w:sz w:val="20"/>
              </w:rPr>
            </w:pPr>
          </w:p>
        </w:tc>
        <w:tc>
          <w:tcPr>
            <w:tcW w:w="4328" w:type="dxa"/>
          </w:tcPr>
          <w:p w:rsidR="00F4736E" w:rsidRDefault="00F4736E" w:rsidP="00237437">
            <w:pPr>
              <w:rPr>
                <w:sz w:val="20"/>
              </w:rPr>
            </w:pPr>
          </w:p>
        </w:tc>
      </w:tr>
      <w:tr w:rsidR="00F4736E" w:rsidRPr="00DA2199" w:rsidTr="00237437">
        <w:tc>
          <w:tcPr>
            <w:tcW w:w="316" w:type="dxa"/>
          </w:tcPr>
          <w:p w:rsidR="00F4736E" w:rsidRDefault="00F4736E" w:rsidP="00237437">
            <w:pPr>
              <w:rPr>
                <w:sz w:val="20"/>
              </w:rPr>
            </w:pPr>
          </w:p>
        </w:tc>
        <w:tc>
          <w:tcPr>
            <w:tcW w:w="4327" w:type="dxa"/>
          </w:tcPr>
          <w:p w:rsidR="00F4736E" w:rsidRDefault="00F4736E" w:rsidP="00237437">
            <w:pPr>
              <w:rPr>
                <w:sz w:val="20"/>
              </w:rPr>
            </w:pPr>
          </w:p>
        </w:tc>
        <w:tc>
          <w:tcPr>
            <w:tcW w:w="316" w:type="dxa"/>
          </w:tcPr>
          <w:p w:rsidR="00F4736E" w:rsidRPr="00DA2199" w:rsidRDefault="00F4736E" w:rsidP="00237437">
            <w:pPr>
              <w:rPr>
                <w:sz w:val="20"/>
              </w:rPr>
            </w:pPr>
            <w:r>
              <w:rPr>
                <w:sz w:val="20"/>
              </w:rPr>
              <w:t>4</w:t>
            </w:r>
          </w:p>
        </w:tc>
        <w:tc>
          <w:tcPr>
            <w:tcW w:w="4328" w:type="dxa"/>
          </w:tcPr>
          <w:p w:rsidR="00F4736E" w:rsidRPr="00DA2199" w:rsidRDefault="00F4736E" w:rsidP="00237437">
            <w:pPr>
              <w:rPr>
                <w:sz w:val="20"/>
              </w:rPr>
            </w:pPr>
            <w:r>
              <w:rPr>
                <w:sz w:val="20"/>
              </w:rPr>
              <w:t>Sistēma pārbauda datu integritāti, verifikācija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Pr="00DA2199" w:rsidRDefault="00F4736E" w:rsidP="00237437">
            <w:pPr>
              <w:rPr>
                <w:sz w:val="20"/>
              </w:rPr>
            </w:pPr>
            <w:r>
              <w:rPr>
                <w:sz w:val="20"/>
              </w:rPr>
              <w:t>5</w:t>
            </w:r>
          </w:p>
        </w:tc>
        <w:tc>
          <w:tcPr>
            <w:tcW w:w="4328" w:type="dxa"/>
          </w:tcPr>
          <w:p w:rsidR="00F4736E" w:rsidRPr="00DA2199" w:rsidRDefault="00F4736E" w:rsidP="00237437">
            <w:pPr>
              <w:rPr>
                <w:sz w:val="20"/>
              </w:rPr>
            </w:pPr>
            <w:r>
              <w:rPr>
                <w:sz w:val="20"/>
              </w:rPr>
              <w:t>Informācijas saglabāšana</w:t>
            </w:r>
          </w:p>
        </w:tc>
      </w:tr>
      <w:tr w:rsidR="00F4736E" w:rsidRPr="00DA2199" w:rsidTr="00237437">
        <w:tc>
          <w:tcPr>
            <w:tcW w:w="316" w:type="dxa"/>
          </w:tcPr>
          <w:p w:rsidR="00F4736E" w:rsidRPr="00DA2199" w:rsidRDefault="00F4736E" w:rsidP="00237437">
            <w:pPr>
              <w:rPr>
                <w:sz w:val="20"/>
              </w:rPr>
            </w:pPr>
          </w:p>
        </w:tc>
        <w:tc>
          <w:tcPr>
            <w:tcW w:w="4327" w:type="dxa"/>
          </w:tcPr>
          <w:p w:rsidR="00F4736E" w:rsidRPr="00DA2199" w:rsidRDefault="00F4736E" w:rsidP="00237437">
            <w:pPr>
              <w:rPr>
                <w:sz w:val="20"/>
              </w:rPr>
            </w:pPr>
          </w:p>
        </w:tc>
        <w:tc>
          <w:tcPr>
            <w:tcW w:w="316" w:type="dxa"/>
          </w:tcPr>
          <w:p w:rsidR="00F4736E" w:rsidRDefault="00F4736E" w:rsidP="00237437">
            <w:pPr>
              <w:rPr>
                <w:sz w:val="20"/>
              </w:rPr>
            </w:pPr>
            <w:r>
              <w:rPr>
                <w:sz w:val="20"/>
              </w:rPr>
              <w:t>6</w:t>
            </w:r>
          </w:p>
        </w:tc>
        <w:tc>
          <w:tcPr>
            <w:tcW w:w="4328" w:type="dxa"/>
          </w:tcPr>
          <w:p w:rsidR="00F4736E" w:rsidRDefault="00F4736E" w:rsidP="00927ACD">
            <w:pPr>
              <w:rPr>
                <w:sz w:val="20"/>
              </w:rPr>
            </w:pPr>
            <w:r>
              <w:rPr>
                <w:sz w:val="20"/>
              </w:rPr>
              <w:t>Lietotāja pāradresēšana uz pievienotā aptauju katalogu</w:t>
            </w:r>
          </w:p>
        </w:tc>
      </w:tr>
      <w:tr w:rsidR="002E33FE" w:rsidRPr="00DA2199" w:rsidTr="00237437">
        <w:tc>
          <w:tcPr>
            <w:tcW w:w="316" w:type="dxa"/>
          </w:tcPr>
          <w:p w:rsidR="002E33FE" w:rsidRPr="00DA2199" w:rsidRDefault="002E33FE" w:rsidP="00237437">
            <w:pPr>
              <w:rPr>
                <w:sz w:val="20"/>
              </w:rPr>
            </w:pPr>
          </w:p>
        </w:tc>
        <w:tc>
          <w:tcPr>
            <w:tcW w:w="4327" w:type="dxa"/>
          </w:tcPr>
          <w:p w:rsidR="002E33FE" w:rsidRPr="00DA2199" w:rsidRDefault="002E33FE" w:rsidP="00237437">
            <w:pPr>
              <w:rPr>
                <w:sz w:val="20"/>
              </w:rPr>
            </w:pPr>
          </w:p>
        </w:tc>
        <w:tc>
          <w:tcPr>
            <w:tcW w:w="316" w:type="dxa"/>
          </w:tcPr>
          <w:p w:rsidR="002E33FE" w:rsidRDefault="002E33FE" w:rsidP="00237437">
            <w:pPr>
              <w:rPr>
                <w:sz w:val="20"/>
              </w:rPr>
            </w:pPr>
          </w:p>
        </w:tc>
        <w:tc>
          <w:tcPr>
            <w:tcW w:w="4328" w:type="dxa"/>
          </w:tcPr>
          <w:p w:rsidR="002E33FE" w:rsidRDefault="002E33FE" w:rsidP="00927ACD">
            <w:pPr>
              <w:rPr>
                <w:sz w:val="20"/>
              </w:rPr>
            </w:pPr>
            <w:r>
              <w:rPr>
                <w:sz w:val="20"/>
              </w:rPr>
              <w:t>Lietošanas gadījuma beigas</w:t>
            </w:r>
          </w:p>
        </w:tc>
      </w:tr>
    </w:tbl>
    <w:p w:rsidR="00700642" w:rsidRPr="00856E11" w:rsidRDefault="00700642" w:rsidP="00C02FE1">
      <w:pPr>
        <w:pStyle w:val="Pamatteksts1"/>
        <w:rPr>
          <w:u w:val="single"/>
        </w:rPr>
      </w:pPr>
      <w:r w:rsidRPr="00856E11">
        <w:rPr>
          <w:u w:val="single"/>
        </w:rPr>
        <w:t>Kļūdu apstrāde:</w:t>
      </w:r>
    </w:p>
    <w:p w:rsidR="00700642" w:rsidRDefault="00F4736E" w:rsidP="00700642">
      <w:pPr>
        <w:pStyle w:val="Pamatteksts1"/>
      </w:pPr>
      <w:r>
        <w:t>3</w:t>
      </w:r>
      <w:r w:rsidR="00366CDF">
        <w:t>e</w:t>
      </w:r>
      <w:r w:rsidR="00700642">
        <w:t>.Neizdodas atrast ierakstu pēc norādīta identifikatora -&gt; tiek atgriezta kļūda par neeksistējošu ierakstu</w:t>
      </w:r>
    </w:p>
    <w:p w:rsidR="00700642" w:rsidRPr="00510FDE" w:rsidRDefault="00F4736E" w:rsidP="00700642">
      <w:pPr>
        <w:pStyle w:val="Pamatteksts1"/>
      </w:pPr>
      <w:r>
        <w:t>8</w:t>
      </w:r>
      <w:r w:rsidR="00366CDF">
        <w:t>e</w:t>
      </w:r>
      <w:r w:rsidR="00700642">
        <w:t>.Kļūda datubāzes līmenī -&gt; lietotājam tiek atgriezta kļūda par to, ka ierakstu neizdevās saglabāt.</w:t>
      </w:r>
    </w:p>
    <w:p w:rsidR="00700642" w:rsidRPr="00856E11" w:rsidRDefault="005119DD" w:rsidP="00C02FE1">
      <w:pPr>
        <w:pStyle w:val="Pamatteksts1"/>
        <w:rPr>
          <w:u w:val="single"/>
        </w:rPr>
      </w:pPr>
      <w:r w:rsidRPr="00856E11">
        <w:rPr>
          <w:u w:val="single"/>
        </w:rPr>
        <w:t>Alternatīvie notikumi:</w:t>
      </w:r>
    </w:p>
    <w:p w:rsidR="005119DD" w:rsidRDefault="00F4736E" w:rsidP="005119DD">
      <w:pPr>
        <w:pStyle w:val="Pamatteksts1"/>
      </w:pPr>
      <w:r>
        <w:t>3</w:t>
      </w:r>
      <w:r w:rsidR="00366CDF">
        <w:t>a</w:t>
      </w:r>
      <w:r w:rsidR="005119DD">
        <w:t>.Ievadīta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bookmarkStart w:id="52" w:name="_Ref408533475"/>
    <w:p w:rsidR="006D21AF" w:rsidRDefault="00A82348" w:rsidP="00127264">
      <w:pPr>
        <w:pStyle w:val="Attlanosaukums"/>
      </w:pPr>
      <w:r>
        <w:fldChar w:fldCharType="begin"/>
      </w:r>
      <w:r w:rsidR="00BA0308">
        <w:instrText xml:space="preserve"> STYLEREF 4 \s </w:instrText>
      </w:r>
      <w:r>
        <w:fldChar w:fldCharType="separate"/>
      </w:r>
      <w:r w:rsidR="003802EC">
        <w:rPr>
          <w:noProof/>
        </w:rPr>
        <w:t>3.1.3.12</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67A44">
        <w:t xml:space="preserve"> att.</w:t>
      </w:r>
      <w:bookmarkEnd w:id="52"/>
      <w:r w:rsidR="00267A44">
        <w:t xml:space="preserve"> </w:t>
      </w:r>
      <w:r w:rsidR="00C76641">
        <w:t>Aptaujas izveidošana</w:t>
      </w:r>
      <w:r w:rsidR="00267A44">
        <w:t xml:space="preserve"> forma</w:t>
      </w:r>
    </w:p>
    <w:p w:rsidR="00AF56B1" w:rsidRPr="00AF56B1" w:rsidRDefault="00AF56B1" w:rsidP="00AF56B1">
      <w:pPr>
        <w:pStyle w:val="Pamatteksts1"/>
      </w:pPr>
    </w:p>
    <w:p w:rsidR="0006043D" w:rsidRDefault="00646493" w:rsidP="00D612C8">
      <w:pPr>
        <w:pStyle w:val="Heading4"/>
      </w:pPr>
      <w:r>
        <w:lastRenderedPageBreak/>
        <w:t>„</w:t>
      </w:r>
      <w:r w:rsidR="0006043D">
        <w:t>Aptaujas nosaukuma labošana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9D0A45">
        <w:tc>
          <w:tcPr>
            <w:tcW w:w="2400" w:type="dxa"/>
            <w:shd w:val="clear" w:color="auto" w:fill="auto"/>
          </w:tcPr>
          <w:p w:rsidR="0006043D" w:rsidRPr="000F58A3" w:rsidRDefault="0006043D" w:rsidP="000F58A3">
            <w:pPr>
              <w:pStyle w:val="Tabulasteksts"/>
              <w:rPr>
                <w:b/>
              </w:rPr>
            </w:pPr>
            <w:r w:rsidRPr="000F58A3">
              <w:rPr>
                <w:b/>
              </w:rPr>
              <w:t>Lietošanas gadījums:</w:t>
            </w:r>
          </w:p>
        </w:tc>
        <w:tc>
          <w:tcPr>
            <w:tcW w:w="6701" w:type="dxa"/>
            <w:shd w:val="clear" w:color="auto" w:fill="auto"/>
          </w:tcPr>
          <w:p w:rsidR="0006043D" w:rsidRPr="000F58A3" w:rsidRDefault="0006043D" w:rsidP="000F58A3">
            <w:pPr>
              <w:pStyle w:val="Tabulasteksts"/>
              <w:rPr>
                <w:b/>
              </w:rPr>
            </w:pPr>
            <w:r w:rsidRPr="000F58A3">
              <w:rPr>
                <w:b/>
              </w:rPr>
              <w:t>Aptauju nosaukumu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Aktieris:</w:t>
            </w:r>
          </w:p>
        </w:tc>
        <w:tc>
          <w:tcPr>
            <w:tcW w:w="6701" w:type="dxa"/>
            <w:shd w:val="clear" w:color="auto" w:fill="auto"/>
          </w:tcPr>
          <w:p w:rsidR="0006043D" w:rsidRDefault="0006043D" w:rsidP="0006043D">
            <w:pPr>
              <w:pStyle w:val="Tabulasteksts"/>
            </w:pPr>
            <w:r>
              <w:t>Autors, administrators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Mērķis:</w:t>
            </w:r>
          </w:p>
        </w:tc>
        <w:tc>
          <w:tcPr>
            <w:tcW w:w="6701" w:type="dxa"/>
            <w:shd w:val="clear" w:color="auto" w:fill="auto"/>
          </w:tcPr>
          <w:p w:rsidR="0006043D" w:rsidRDefault="0006043D" w:rsidP="0006043D">
            <w:pPr>
              <w:pStyle w:val="Tabulasteksts"/>
            </w:pPr>
            <w:r>
              <w:t>Aptaujas nosaukuma labošana</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Īss apraksts:</w:t>
            </w:r>
          </w:p>
        </w:tc>
        <w:tc>
          <w:tcPr>
            <w:tcW w:w="6701" w:type="dxa"/>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Tips:</w:t>
            </w:r>
          </w:p>
        </w:tc>
        <w:tc>
          <w:tcPr>
            <w:tcW w:w="6701" w:type="dxa"/>
            <w:shd w:val="clear" w:color="auto" w:fill="auto"/>
          </w:tcPr>
          <w:p w:rsidR="0006043D" w:rsidRDefault="0006043D" w:rsidP="0006043D">
            <w:pPr>
              <w:pStyle w:val="Tabulasteksts"/>
            </w:pPr>
            <w:r>
              <w:t>Galvenais</w:t>
            </w:r>
          </w:p>
        </w:tc>
      </w:tr>
      <w:tr w:rsidR="0006043D" w:rsidTr="009D0A45">
        <w:tc>
          <w:tcPr>
            <w:tcW w:w="2400" w:type="dxa"/>
            <w:shd w:val="clear" w:color="auto" w:fill="auto"/>
          </w:tcPr>
          <w:p w:rsidR="0006043D" w:rsidRPr="009D0A45" w:rsidRDefault="0006043D" w:rsidP="0006043D">
            <w:pPr>
              <w:pStyle w:val="Tabulasteksts"/>
              <w:rPr>
                <w:b/>
              </w:rPr>
            </w:pPr>
            <w:r w:rsidRPr="009D0A45">
              <w:rPr>
                <w:b/>
              </w:rPr>
              <w:t>Atsauces:</w:t>
            </w:r>
          </w:p>
        </w:tc>
        <w:tc>
          <w:tcPr>
            <w:tcW w:w="6701" w:type="dxa"/>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9D0A45" w:rsidP="009D0A45">
      <w:r>
        <w:t>T</w:t>
      </w:r>
      <w:r w:rsidR="005614C2">
        <w: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r w:rsidR="004A31CF" w:rsidRPr="00DA2199" w:rsidTr="00237437">
        <w:tc>
          <w:tcPr>
            <w:tcW w:w="316" w:type="dxa"/>
          </w:tcPr>
          <w:p w:rsidR="004A31CF" w:rsidRPr="00DA2199" w:rsidRDefault="004A31CF" w:rsidP="00237437">
            <w:pPr>
              <w:rPr>
                <w:sz w:val="20"/>
              </w:rPr>
            </w:pPr>
          </w:p>
        </w:tc>
        <w:tc>
          <w:tcPr>
            <w:tcW w:w="4327" w:type="dxa"/>
          </w:tcPr>
          <w:p w:rsidR="004A31CF" w:rsidRPr="00DA2199" w:rsidRDefault="004A31CF" w:rsidP="00237437">
            <w:pPr>
              <w:rPr>
                <w:sz w:val="20"/>
              </w:rPr>
            </w:pPr>
          </w:p>
        </w:tc>
        <w:tc>
          <w:tcPr>
            <w:tcW w:w="316" w:type="dxa"/>
          </w:tcPr>
          <w:p w:rsidR="004A31CF" w:rsidRDefault="004A31CF" w:rsidP="00237437">
            <w:pPr>
              <w:rPr>
                <w:sz w:val="20"/>
              </w:rPr>
            </w:pPr>
          </w:p>
        </w:tc>
        <w:tc>
          <w:tcPr>
            <w:tcW w:w="4328" w:type="dxa"/>
          </w:tcPr>
          <w:p w:rsidR="004A31CF" w:rsidRDefault="004A31CF" w:rsidP="00237437">
            <w:pPr>
              <w:rPr>
                <w:sz w:val="20"/>
              </w:rPr>
            </w:pPr>
            <w:r>
              <w:rPr>
                <w:sz w:val="20"/>
              </w:rPr>
              <w:t>Lietošanas gadījuma beigas</w:t>
            </w:r>
          </w:p>
        </w:tc>
      </w:tr>
    </w:tbl>
    <w:p w:rsidR="000C56C6" w:rsidRDefault="00CD12B4" w:rsidP="00C02FE1">
      <w:pPr>
        <w:pStyle w:val="Pamatteksts1"/>
      </w:pPr>
      <w:r>
        <w:t>Kļūdu apstrāde</w:t>
      </w:r>
      <w:r w:rsidR="00B449CB">
        <w:t>:</w:t>
      </w:r>
    </w:p>
    <w:p w:rsidR="000C56C6" w:rsidRDefault="00510FDE" w:rsidP="00510FDE">
      <w:pPr>
        <w:pStyle w:val="Pamatteksts1"/>
      </w:pPr>
      <w:r>
        <w:t>2</w:t>
      </w:r>
      <w:r w:rsidR="004262C5">
        <w:t>e</w:t>
      </w:r>
      <w:r>
        <w:t>.Neizdodas atrast ierakstu pēc norādīta identifikatora -&gt; tiek atgriezta kļūda par neeksistējošu ierakstu</w:t>
      </w:r>
    </w:p>
    <w:p w:rsidR="00510FDE" w:rsidRPr="00510FDE" w:rsidRDefault="005B02ED" w:rsidP="00510FDE">
      <w:pPr>
        <w:pStyle w:val="Pamatteksts1"/>
      </w:pPr>
      <w:r>
        <w:t>7</w:t>
      </w:r>
      <w:r w:rsidR="004262C5">
        <w:t>e</w:t>
      </w:r>
      <w:r>
        <w:t>.Kļūda datubāzes līmenī -&gt; lietotājam tiek atgriezta kļūda par to, ka ierakstu neizdevās saglabāt.</w:t>
      </w:r>
    </w:p>
    <w:p w:rsidR="000C56C6" w:rsidRDefault="008C0F53" w:rsidP="00C02FE1">
      <w:pPr>
        <w:pStyle w:val="Pamatteksts1"/>
      </w:pPr>
      <w:r>
        <w:t>Alternatīvo notikumu apstrāde</w:t>
      </w:r>
      <w:r w:rsidR="00B449CB">
        <w:t>:</w:t>
      </w:r>
    </w:p>
    <w:p w:rsidR="008C0F53" w:rsidRDefault="008C0F53" w:rsidP="00C02FE1">
      <w:pPr>
        <w:pStyle w:val="Pamatteksts1"/>
      </w:pPr>
      <w:r>
        <w:t>6</w:t>
      </w:r>
      <w:r w:rsidR="004262C5">
        <w:t>a</w:t>
      </w:r>
      <w:r>
        <w:t>.Dati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183F2C">
        <w:tc>
          <w:tcPr>
            <w:tcW w:w="2400" w:type="dxa"/>
            <w:shd w:val="clear" w:color="auto" w:fill="auto"/>
          </w:tcPr>
          <w:p w:rsidR="00572469" w:rsidRPr="00B42923" w:rsidRDefault="00572469" w:rsidP="00572469">
            <w:pPr>
              <w:pStyle w:val="Tabulasteksts"/>
              <w:rPr>
                <w:b/>
              </w:rPr>
            </w:pPr>
            <w:r w:rsidRPr="00B42923">
              <w:rPr>
                <w:b/>
              </w:rPr>
              <w:t>Lietošanas gadījums:</w:t>
            </w:r>
          </w:p>
        </w:tc>
        <w:tc>
          <w:tcPr>
            <w:tcW w:w="6701" w:type="dxa"/>
            <w:shd w:val="clear" w:color="auto" w:fill="auto"/>
          </w:tcPr>
          <w:p w:rsidR="00572469" w:rsidRPr="00B42923" w:rsidRDefault="00572469" w:rsidP="00572469">
            <w:pPr>
              <w:pStyle w:val="Tabulasteksts"/>
              <w:rPr>
                <w:b/>
              </w:rPr>
            </w:pPr>
            <w:r w:rsidRPr="00B42923">
              <w:rPr>
                <w:b/>
              </w:rPr>
              <w:t>Aptaujas dzēšana</w:t>
            </w:r>
          </w:p>
        </w:tc>
      </w:tr>
      <w:tr w:rsidR="00572469" w:rsidTr="00183F2C">
        <w:tc>
          <w:tcPr>
            <w:tcW w:w="2400" w:type="dxa"/>
            <w:shd w:val="clear" w:color="auto" w:fill="auto"/>
          </w:tcPr>
          <w:p w:rsidR="00572469" w:rsidRDefault="00572469" w:rsidP="00572469">
            <w:pPr>
              <w:pStyle w:val="Tabulasteksts"/>
            </w:pPr>
            <w:r>
              <w:t>Aktieris:</w:t>
            </w:r>
          </w:p>
        </w:tc>
        <w:tc>
          <w:tcPr>
            <w:tcW w:w="6701" w:type="dxa"/>
            <w:shd w:val="clear" w:color="auto" w:fill="auto"/>
          </w:tcPr>
          <w:p w:rsidR="00572469" w:rsidRDefault="00572469" w:rsidP="00572469">
            <w:pPr>
              <w:pStyle w:val="Tabulasteksts"/>
            </w:pPr>
            <w:r>
              <w:t>Autors, administrators</w:t>
            </w:r>
          </w:p>
        </w:tc>
      </w:tr>
      <w:tr w:rsidR="00572469" w:rsidTr="00183F2C">
        <w:tc>
          <w:tcPr>
            <w:tcW w:w="2400" w:type="dxa"/>
            <w:shd w:val="clear" w:color="auto" w:fill="auto"/>
          </w:tcPr>
          <w:p w:rsidR="00572469" w:rsidRDefault="00572469" w:rsidP="00572469">
            <w:pPr>
              <w:pStyle w:val="Tabulasteksts"/>
            </w:pPr>
            <w:r>
              <w:t>Mērķis:</w:t>
            </w:r>
          </w:p>
        </w:tc>
        <w:tc>
          <w:tcPr>
            <w:tcW w:w="6701" w:type="dxa"/>
            <w:shd w:val="clear" w:color="auto" w:fill="auto"/>
          </w:tcPr>
          <w:p w:rsidR="00572469" w:rsidRDefault="00572469" w:rsidP="00572469">
            <w:pPr>
              <w:pStyle w:val="Tabulasteksts"/>
            </w:pPr>
            <w:r>
              <w:t>Dzēst aptauju</w:t>
            </w:r>
          </w:p>
        </w:tc>
      </w:tr>
      <w:tr w:rsidR="00572469" w:rsidTr="00183F2C">
        <w:tc>
          <w:tcPr>
            <w:tcW w:w="2400" w:type="dxa"/>
            <w:shd w:val="clear" w:color="auto" w:fill="auto"/>
          </w:tcPr>
          <w:p w:rsidR="00572469" w:rsidRDefault="00572469" w:rsidP="00572469">
            <w:pPr>
              <w:pStyle w:val="Tabulasteksts"/>
            </w:pPr>
            <w:r>
              <w:t>Īss apraksts:</w:t>
            </w:r>
          </w:p>
        </w:tc>
        <w:tc>
          <w:tcPr>
            <w:tcW w:w="6701" w:type="dxa"/>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183F2C">
        <w:tc>
          <w:tcPr>
            <w:tcW w:w="2400" w:type="dxa"/>
            <w:shd w:val="clear" w:color="auto" w:fill="auto"/>
          </w:tcPr>
          <w:p w:rsidR="00572469" w:rsidRDefault="00572469" w:rsidP="00572469">
            <w:pPr>
              <w:pStyle w:val="Tabulasteksts"/>
            </w:pPr>
            <w:r>
              <w:lastRenderedPageBreak/>
              <w:t>Tips:</w:t>
            </w:r>
          </w:p>
        </w:tc>
        <w:tc>
          <w:tcPr>
            <w:tcW w:w="6701" w:type="dxa"/>
            <w:shd w:val="clear" w:color="auto" w:fill="auto"/>
          </w:tcPr>
          <w:p w:rsidR="00572469" w:rsidRDefault="00572469" w:rsidP="00572469">
            <w:pPr>
              <w:pStyle w:val="Tabulasteksts"/>
            </w:pPr>
            <w:r>
              <w:t>Galvenais</w:t>
            </w:r>
          </w:p>
        </w:tc>
      </w:tr>
      <w:tr w:rsidR="00572469" w:rsidTr="00183F2C">
        <w:tc>
          <w:tcPr>
            <w:tcW w:w="2400" w:type="dxa"/>
            <w:shd w:val="clear" w:color="auto" w:fill="auto"/>
          </w:tcPr>
          <w:p w:rsidR="00572469" w:rsidRDefault="00572469" w:rsidP="00572469">
            <w:pPr>
              <w:pStyle w:val="Tabulasteksts"/>
            </w:pPr>
            <w:r>
              <w:t>Atsauces:</w:t>
            </w:r>
          </w:p>
        </w:tc>
        <w:tc>
          <w:tcPr>
            <w:tcW w:w="6701" w:type="dxa"/>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Pr="00A3302E" w:rsidRDefault="00A3302E" w:rsidP="00A3302E">
      <w:pPr>
        <w:rPr>
          <w:u w:val="single"/>
        </w:rPr>
      </w:pPr>
      <w:r w:rsidRPr="00A3302E">
        <w:rPr>
          <w:u w:val="single"/>
        </w:rPr>
        <w:t>T</w:t>
      </w:r>
      <w:r w:rsidR="00BF05D4" w:rsidRPr="00A3302E">
        <w:rPr>
          <w:u w:val="single"/>
        </w:rPr>
        <w:t>ipiskā notikumu secība</w:t>
      </w:r>
      <w:r w:rsidRPr="00A3302E">
        <w:rPr>
          <w:u w:val="single"/>
        </w:rPr>
        <w:t>:</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r w:rsidR="00FE46FD" w:rsidRPr="00DA2199" w:rsidTr="00237437">
        <w:tc>
          <w:tcPr>
            <w:tcW w:w="316" w:type="dxa"/>
          </w:tcPr>
          <w:p w:rsidR="00FE46FD" w:rsidRPr="00DA2199" w:rsidRDefault="00FE46FD" w:rsidP="00237437">
            <w:pPr>
              <w:rPr>
                <w:sz w:val="20"/>
              </w:rPr>
            </w:pPr>
          </w:p>
        </w:tc>
        <w:tc>
          <w:tcPr>
            <w:tcW w:w="4327" w:type="dxa"/>
          </w:tcPr>
          <w:p w:rsidR="00FE46FD" w:rsidRPr="00DA2199" w:rsidRDefault="00FE46FD" w:rsidP="00237437">
            <w:pPr>
              <w:rPr>
                <w:sz w:val="20"/>
              </w:rPr>
            </w:pPr>
          </w:p>
        </w:tc>
        <w:tc>
          <w:tcPr>
            <w:tcW w:w="316" w:type="dxa"/>
          </w:tcPr>
          <w:p w:rsidR="00FE46FD" w:rsidRDefault="00FE46FD" w:rsidP="00237437">
            <w:pPr>
              <w:rPr>
                <w:sz w:val="20"/>
              </w:rPr>
            </w:pPr>
          </w:p>
        </w:tc>
        <w:tc>
          <w:tcPr>
            <w:tcW w:w="4328" w:type="dxa"/>
          </w:tcPr>
          <w:p w:rsidR="00FE46FD" w:rsidRDefault="00FE46FD" w:rsidP="00237437">
            <w:pPr>
              <w:rPr>
                <w:sz w:val="20"/>
              </w:rPr>
            </w:pPr>
            <w:r>
              <w:rPr>
                <w:sz w:val="20"/>
              </w:rPr>
              <w:t>Lietošanas gadījuma beigas</w:t>
            </w:r>
          </w:p>
        </w:tc>
      </w:tr>
    </w:tbl>
    <w:p w:rsidR="000328FE" w:rsidRPr="00954B5B" w:rsidRDefault="00DA7DF3" w:rsidP="00C02FE1">
      <w:pPr>
        <w:pStyle w:val="Pamatteksts1"/>
        <w:rPr>
          <w:u w:val="single"/>
        </w:rPr>
      </w:pPr>
      <w:r w:rsidRPr="00954B5B">
        <w:rPr>
          <w:u w:val="single"/>
        </w:rPr>
        <w:t>Kļūdu apstrāde</w:t>
      </w:r>
      <w:r w:rsidR="00B449CB" w:rsidRPr="00954B5B">
        <w:rPr>
          <w:u w:val="single"/>
        </w:rPr>
        <w:t>:</w:t>
      </w:r>
    </w:p>
    <w:p w:rsidR="001778E8" w:rsidRDefault="001778E8" w:rsidP="00C02FE1">
      <w:pPr>
        <w:pStyle w:val="Pamatteksts1"/>
      </w:pPr>
      <w:r>
        <w:t>2</w:t>
      </w:r>
      <w:r w:rsidR="00AE794B">
        <w:t>e</w:t>
      </w:r>
      <w:r>
        <w:t>. Tiek piemeklēts ierakstu datubāzē -&gt; pēc norādīta identifikatora neizdodas atrast ierakstu datubāzē, tiek atgriezta kļūda par to, ka ieraksts neeksistē.</w:t>
      </w:r>
    </w:p>
    <w:p w:rsidR="008F403F" w:rsidRDefault="00DA7DF3" w:rsidP="001E07A1">
      <w:pPr>
        <w:pStyle w:val="Pamatteksts1"/>
      </w:pPr>
      <w:r>
        <w:t>3</w:t>
      </w:r>
      <w:r w:rsidR="00AE794B">
        <w:t>e</w:t>
      </w:r>
      <w:r>
        <w:t>.Kļūda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85090D" w:rsidRDefault="0085090D" w:rsidP="006543E9">
      <w:pPr>
        <w:pStyle w:val="Heading2"/>
      </w:pPr>
      <w:bookmarkStart w:id="53" w:name="_Toc408774144"/>
      <w:bookmarkEnd w:id="21"/>
      <w:bookmarkEnd w:id="22"/>
      <w:bookmarkEnd w:id="23"/>
      <w:r>
        <w:t>Datu bāzes struktūra</w:t>
      </w:r>
      <w:bookmarkEnd w:id="53"/>
    </w:p>
    <w:p w:rsidR="00DD0135" w:rsidRDefault="00A53EE4" w:rsidP="00B449CB">
      <w:pPr>
        <w:pStyle w:val="Pamatteksts1"/>
      </w:pPr>
      <w:r>
        <w:t>Šajā darba sadaļā tiks aplūkota datubāzes struktūra un aprakstīts smalkāk datubāzes struktūra</w:t>
      </w:r>
      <w:r w:rsidR="00640117">
        <w:t xml:space="preserve"> un to savstarpējā struktūra.</w:t>
      </w:r>
    </w:p>
    <w:p w:rsidR="001E0933" w:rsidRDefault="001E0933" w:rsidP="001E0933">
      <w:pPr>
        <w:pStyle w:val="Pamatteksts1"/>
      </w:pPr>
      <w:r>
        <w:t>Izmantojot ietvara piedāvāto funkcionalitāti datubāzes struktūru var iedalīt vairākos apgabalos:</w:t>
      </w:r>
    </w:p>
    <w:p w:rsidR="001E0933" w:rsidRDefault="005121CB" w:rsidP="005121CB">
      <w:pPr>
        <w:pStyle w:val="Pamatteksts1"/>
        <w:numPr>
          <w:ilvl w:val="0"/>
          <w:numId w:val="73"/>
        </w:numPr>
      </w:pPr>
      <w:r>
        <w:t>r</w:t>
      </w:r>
      <w:r w:rsidR="001E0933">
        <w:t>aksti</w:t>
      </w:r>
      <w:r>
        <w:t>,</w:t>
      </w:r>
    </w:p>
    <w:p w:rsidR="001E0933" w:rsidRDefault="005121CB" w:rsidP="005121CB">
      <w:pPr>
        <w:pStyle w:val="Pamatteksts1"/>
        <w:numPr>
          <w:ilvl w:val="0"/>
          <w:numId w:val="73"/>
        </w:numPr>
      </w:pPr>
      <w:r>
        <w:t>a</w:t>
      </w:r>
      <w:r w:rsidR="001E0933">
        <w:t>ptaujas</w:t>
      </w:r>
      <w:r>
        <w:t>,</w:t>
      </w:r>
    </w:p>
    <w:p w:rsidR="001E0933" w:rsidRDefault="005121CB" w:rsidP="005121CB">
      <w:pPr>
        <w:pStyle w:val="Pamatteksts1"/>
        <w:numPr>
          <w:ilvl w:val="0"/>
          <w:numId w:val="73"/>
        </w:numPr>
      </w:pPr>
      <w:r>
        <w:t>k</w:t>
      </w:r>
      <w:r w:rsidR="001E0933">
        <w:t>omentāri</w:t>
      </w:r>
      <w:r>
        <w:t>.</w:t>
      </w:r>
    </w:p>
    <w:p w:rsidR="001E0933" w:rsidRDefault="001E0933" w:rsidP="001E0933">
      <w:pPr>
        <w:pStyle w:val="Pamatteksts1"/>
      </w:pPr>
      <w:r>
        <w:t xml:space="preserve">Rakstu glabāšanai tiek izmantota 'articles_articles' (skatīt </w:t>
      </w:r>
      <w:r w:rsidR="00A82348">
        <w:fldChar w:fldCharType="begin"/>
      </w:r>
      <w:r w:rsidR="007B1AD7">
        <w:instrText xml:space="preserve"> REF _Ref408533236 \h </w:instrText>
      </w:r>
      <w:r w:rsidR="00A82348">
        <w:fldChar w:fldCharType="separate"/>
      </w:r>
      <w:r w:rsidR="007B1AD7">
        <w:rPr>
          <w:noProof/>
        </w:rPr>
        <w:t>3.1.3</w:t>
      </w:r>
      <w:r w:rsidR="007B1AD7">
        <w:t>.</w:t>
      </w:r>
      <w:r w:rsidR="007B1AD7">
        <w:rPr>
          <w:noProof/>
        </w:rPr>
        <w:t xml:space="preserve">2. </w:t>
      </w:r>
      <w:r w:rsidR="007B1AD7">
        <w:t>t</w:t>
      </w:r>
      <w:r w:rsidR="007B1AD7" w:rsidRPr="00323D39">
        <w:t>abula</w:t>
      </w:r>
      <w:r w:rsidR="00A82348">
        <w:fldChar w:fldCharType="end"/>
      </w:r>
      <w:r>
        <w:t>) tabula, kuras nozīmīgākie lauki ir 'user_id', 'title', 'description', 'article'. Laukā 'user_id' tiek glabātas atsauces uz lietotāju tabulu, šis lauks nodrošīna funkcionalitāti, lai rakstam būtu iespējams piesaistīt autoru. Lauki 'title', 'description', 'article' tiek izmantoti, lai glabātu informāciju par pievienoto rakstu.</w:t>
      </w:r>
    </w:p>
    <w:p w:rsidR="001E0933" w:rsidRDefault="001E0933" w:rsidP="001E0933">
      <w:pPr>
        <w:pStyle w:val="Pamatteksts1"/>
      </w:pPr>
      <w:r>
        <w:t xml:space="preserve">Komentāru </w:t>
      </w:r>
      <w:r w:rsidRPr="001E0933">
        <w:t>pievienošanas</w:t>
      </w:r>
      <w:r>
        <w:t xml:space="preserve"> funkcionalitāte ir paredzētas 'comments_pollcomments'</w:t>
      </w:r>
      <w:r w:rsidR="007B1AD7">
        <w:t xml:space="preserve"> (skatīt </w:t>
      </w:r>
      <w:r w:rsidR="00A82348">
        <w:fldChar w:fldCharType="begin"/>
      </w:r>
      <w:r w:rsidR="007B1AD7">
        <w:instrText xml:space="preserve"> REF _Ref408533272 \h </w:instrText>
      </w:r>
      <w:r w:rsidR="00A82348">
        <w:fldChar w:fldCharType="separate"/>
      </w:r>
      <w:r w:rsidR="007B1AD7">
        <w:rPr>
          <w:noProof/>
        </w:rPr>
        <w:t>3.1.3</w:t>
      </w:r>
      <w:r w:rsidR="007B1AD7">
        <w:t>.</w:t>
      </w:r>
      <w:r w:rsidR="007B1AD7">
        <w:rPr>
          <w:noProof/>
        </w:rPr>
        <w:t xml:space="preserve">3. </w:t>
      </w:r>
      <w:r w:rsidR="007B1AD7">
        <w:t>t</w:t>
      </w:r>
      <w:r w:rsidR="007B1AD7" w:rsidRPr="00F17869">
        <w:t>abula</w:t>
      </w:r>
      <w:r w:rsidR="00A82348">
        <w:fldChar w:fldCharType="end"/>
      </w:r>
      <w:r w:rsidR="007B1AD7">
        <w:t>)</w:t>
      </w:r>
      <w:r>
        <w:t xml:space="preserve"> (aptaujas komentāriem) un 'comments_articlecomments'</w:t>
      </w:r>
      <w:r w:rsidR="007B1AD7">
        <w:t xml:space="preserve"> (skatīts </w:t>
      </w:r>
      <w:r w:rsidR="00A82348">
        <w:fldChar w:fldCharType="begin"/>
      </w:r>
      <w:r w:rsidR="007B1AD7">
        <w:instrText xml:space="preserve"> REF _Ref408533316 \h </w:instrText>
      </w:r>
      <w:r w:rsidR="00A82348">
        <w:fldChar w:fldCharType="separate"/>
      </w:r>
      <w:r w:rsidR="007B1AD7">
        <w:rPr>
          <w:noProof/>
        </w:rPr>
        <w:t>3.1.3</w:t>
      </w:r>
      <w:r w:rsidR="007B1AD7">
        <w:t>.</w:t>
      </w:r>
      <w:r w:rsidR="007B1AD7">
        <w:rPr>
          <w:noProof/>
        </w:rPr>
        <w:t>4.</w:t>
      </w:r>
      <w:r w:rsidR="007B1AD7">
        <w:t>t</w:t>
      </w:r>
      <w:r w:rsidR="007B1AD7" w:rsidRPr="00F17869">
        <w:t>abula</w:t>
      </w:r>
      <w:r w:rsidR="00A82348">
        <w:fldChar w:fldCharType="end"/>
      </w:r>
      <w:r w:rsidR="007B1AD7">
        <w:t>)</w:t>
      </w:r>
      <w:r>
        <w:t xml:space="preserve"> (raksta komentāriem) tabulas. Šīs tabulas saatur 'user_id', 'article_id/poll_id' un 'comment'. Lauks 'user_id' satur atsauci uz lietotāju tabulu, šis lauks tiek izmantots, lai </w:t>
      </w:r>
      <w:r>
        <w:lastRenderedPageBreak/>
        <w:t>identificētu komentāra autoru. 'article_id/poll_id' lauks tiek izmantots, lai glabātu norādi uz raksta vai aptauju tabulu. 'comment' lauks tiek izmantots, lai glabātu komentāra informāciju.</w:t>
      </w:r>
    </w:p>
    <w:p w:rsidR="00FB3D12" w:rsidRDefault="00FB3D12" w:rsidP="001E0933">
      <w:pPr>
        <w:pStyle w:val="Pamatteksts1"/>
      </w:pPr>
      <w:r>
        <w:t xml:space="preserve">Tabula categories_categories (skatīt </w:t>
      </w:r>
      <w:r w:rsidR="00A82348">
        <w:fldChar w:fldCharType="begin"/>
      </w:r>
      <w:r w:rsidR="007155A8">
        <w:instrText xml:space="preserve"> REF _Ref408791173 \h </w:instrText>
      </w:r>
      <w:r w:rsidR="00A82348">
        <w:fldChar w:fldCharType="separate"/>
      </w:r>
      <w:r w:rsidR="007155A8">
        <w:rPr>
          <w:noProof/>
        </w:rPr>
        <w:t>3.1.3</w:t>
      </w:r>
      <w:r w:rsidR="007155A8">
        <w:t>.</w:t>
      </w:r>
      <w:r w:rsidR="007155A8">
        <w:rPr>
          <w:noProof/>
        </w:rPr>
        <w:t>4</w:t>
      </w:r>
      <w:r w:rsidR="007155A8">
        <w:t>. tabula</w:t>
      </w:r>
      <w:r w:rsidR="00A82348">
        <w:fldChar w:fldCharType="end"/>
      </w:r>
      <w:r>
        <w:t>) tiek izmantota, lai glabātui informāciju par kategorijām, šī tabula tiek saistīta ar rakstu tabul, lai rakstam norādītu kategoriju.</w:t>
      </w:r>
    </w:p>
    <w:p w:rsidR="000C47FF" w:rsidRDefault="000C47FF" w:rsidP="000C47FF">
      <w:pPr>
        <w:pStyle w:val="Pamatteksts1"/>
      </w:pPr>
      <w:r>
        <w:t>Aptauju veikšanas funkcionalitātes nodrošināšanai tiek izmantotas sekojošas tabulas: polls_polls, polls_questions, polls_answers, polls_correctanswers, polls_votinghistory.</w:t>
      </w:r>
    </w:p>
    <w:p w:rsidR="00D84393" w:rsidRPr="001D6BC2" w:rsidRDefault="000C47FF" w:rsidP="00D84393">
      <w:pPr>
        <w:pStyle w:val="Pamatteksts1"/>
      </w:pPr>
      <w:r>
        <w:t xml:space="preserve">Polls_polls tabula (skatīt </w:t>
      </w:r>
      <w:r w:rsidR="00A82348">
        <w:fldChar w:fldCharType="begin"/>
      </w:r>
      <w:r w:rsidR="00975993">
        <w:instrText xml:space="preserve"> REF _Ref408789715 \h </w:instrText>
      </w:r>
      <w:r w:rsidR="00A82348">
        <w:fldChar w:fldCharType="separate"/>
      </w:r>
      <w:r w:rsidR="00975993">
        <w:rPr>
          <w:noProof/>
        </w:rPr>
        <w:t>3.1.3</w:t>
      </w:r>
      <w:r w:rsidR="00975993">
        <w:t>.</w:t>
      </w:r>
      <w:r w:rsidR="00975993">
        <w:rPr>
          <w:noProof/>
        </w:rPr>
        <w:t>5</w:t>
      </w:r>
      <w:r w:rsidR="00975993">
        <w:t>. tabul</w:t>
      </w:r>
      <w:r w:rsidR="00052FB0">
        <w:t>u</w:t>
      </w:r>
      <w:r w:rsidR="00A82348">
        <w:fldChar w:fldCharType="end"/>
      </w:r>
      <w:r>
        <w:t>) tiek izmantota, lai glabāta informācija par aptauju, tabula ļauj glabāt aptaujas aprakstu, nosakumu.</w:t>
      </w:r>
      <w:r w:rsidR="00D84393">
        <w:t xml:space="preserve"> Lai glabātu aptaujas jautājumus tiek izmantota polls_questions tabula (skatīt </w:t>
      </w:r>
      <w:r w:rsidR="00A82348">
        <w:fldChar w:fldCharType="begin"/>
      </w:r>
      <w:r w:rsidR="00975993">
        <w:instrText xml:space="preserve"> REF _Ref408789738 \h </w:instrText>
      </w:r>
      <w:r w:rsidR="00A82348">
        <w:fldChar w:fldCharType="separate"/>
      </w:r>
      <w:r w:rsidR="00975993">
        <w:rPr>
          <w:noProof/>
        </w:rPr>
        <w:t>3.1.3</w:t>
      </w:r>
      <w:r w:rsidR="00975993">
        <w:t>.</w:t>
      </w:r>
      <w:r w:rsidR="00975993">
        <w:rPr>
          <w:noProof/>
        </w:rPr>
        <w:t>6</w:t>
      </w:r>
      <w:r w:rsidR="00975993">
        <w:t>. tabulu</w:t>
      </w:r>
      <w:r w:rsidR="00A82348">
        <w:fldChar w:fldCharType="end"/>
      </w:r>
      <w:r w:rsidR="00D84393">
        <w:t>), kura satur norādi uz aptauju un jautājumu.</w:t>
      </w:r>
    </w:p>
    <w:p w:rsidR="00167EEB" w:rsidRDefault="00167EEB" w:rsidP="00167EEB">
      <w:pPr>
        <w:pStyle w:val="Pamatteksts1"/>
      </w:pPr>
      <w:r>
        <w:t xml:space="preserve">Atbilžu pievienošanai tiek izmantota polls_answers tabula (skatīt </w:t>
      </w:r>
      <w:r w:rsidR="00A82348">
        <w:fldChar w:fldCharType="begin"/>
      </w:r>
      <w:r w:rsidR="00E554BD">
        <w:instrText xml:space="preserve"> REF _Ref408789868 \h </w:instrText>
      </w:r>
      <w:r w:rsidR="00A82348">
        <w:fldChar w:fldCharType="separate"/>
      </w:r>
      <w:r w:rsidR="00E554BD">
        <w:rPr>
          <w:noProof/>
        </w:rPr>
        <w:t>3.1.3</w:t>
      </w:r>
      <w:r w:rsidR="00E554BD">
        <w:t>.</w:t>
      </w:r>
      <w:r w:rsidR="00E554BD">
        <w:rPr>
          <w:noProof/>
        </w:rPr>
        <w:t>7</w:t>
      </w:r>
      <w:r w:rsidR="00E554BD">
        <w:t>. tabul</w:t>
      </w:r>
      <w:r w:rsidR="00052FB0">
        <w:t>u</w:t>
      </w:r>
      <w:r w:rsidR="00A82348">
        <w:fldChar w:fldCharType="end"/>
      </w:r>
      <w:r>
        <w:t>), šī tabula tiek piesaistīta jautājumu tabulai, šī tabulas satur arī atbildi.</w:t>
      </w:r>
    </w:p>
    <w:p w:rsidR="00E2046A" w:rsidRDefault="00E2046A" w:rsidP="00E2046A">
      <w:pPr>
        <w:pStyle w:val="Pamatteksts1"/>
      </w:pPr>
      <w:r>
        <w:t xml:space="preserve">Pareizo atbilžu glabāšanai tiek izmantota polls_correctanswers tabula (skatīt </w:t>
      </w:r>
      <w:r w:rsidR="00A82348">
        <w:fldChar w:fldCharType="begin"/>
      </w:r>
      <w:r w:rsidR="00E554BD">
        <w:instrText xml:space="preserve"> REF _Ref408789884 \h </w:instrText>
      </w:r>
      <w:r w:rsidR="00A82348">
        <w:fldChar w:fldCharType="separate"/>
      </w:r>
      <w:r w:rsidR="00E554BD">
        <w:rPr>
          <w:noProof/>
        </w:rPr>
        <w:t>3.1.3</w:t>
      </w:r>
      <w:r w:rsidR="00E554BD">
        <w:t>.</w:t>
      </w:r>
      <w:r w:rsidR="00E554BD">
        <w:rPr>
          <w:noProof/>
        </w:rPr>
        <w:t>8</w:t>
      </w:r>
      <w:r w:rsidR="00E554BD">
        <w:t>. tabulu</w:t>
      </w:r>
      <w:r w:rsidR="00A82348">
        <w:fldChar w:fldCharType="end"/>
      </w:r>
      <w:r>
        <w:t>), kura satur katram jautājumam pareizo atbildi.</w:t>
      </w:r>
    </w:p>
    <w:p w:rsidR="000C47FF" w:rsidRDefault="00766AAB" w:rsidP="00766AAB">
      <w:pPr>
        <w:pStyle w:val="Pamatteksts1"/>
      </w:pPr>
      <w:r>
        <w:t xml:space="preserve">Tabulas polls_votinghistory (skatīt </w:t>
      </w:r>
      <w:r w:rsidR="00A82348">
        <w:fldChar w:fldCharType="begin"/>
      </w:r>
      <w:r w:rsidR="00E554BD">
        <w:instrText xml:space="preserve"> REF _Ref408789893 \h </w:instrText>
      </w:r>
      <w:r w:rsidR="00A82348">
        <w:fldChar w:fldCharType="separate"/>
      </w:r>
      <w:r w:rsidR="00E554BD">
        <w:rPr>
          <w:noProof/>
        </w:rPr>
        <w:t>3.1.3</w:t>
      </w:r>
      <w:r w:rsidR="00E554BD">
        <w:t>.</w:t>
      </w:r>
      <w:r w:rsidR="00E554BD">
        <w:rPr>
          <w:noProof/>
        </w:rPr>
        <w:t>9</w:t>
      </w:r>
      <w:r w:rsidR="00E554BD">
        <w:t>. tabulu</w:t>
      </w:r>
      <w:r w:rsidR="00A82348">
        <w:fldChar w:fldCharType="end"/>
      </w:r>
      <w:r>
        <w:t>) tiek izmantota, lai glabātu informāciju par lietotāja veikto aptauju.</w:t>
      </w:r>
    </w:p>
    <w:bookmarkStart w:id="54" w:name="_Ref408533236"/>
    <w:p w:rsidR="00323D39" w:rsidRDefault="00A82348" w:rsidP="00646493">
      <w:pPr>
        <w:pStyle w:val="Tabulasvirsraksts"/>
      </w:pPr>
      <w:r>
        <w:fldChar w:fldCharType="begin"/>
      </w:r>
      <w:r w:rsidR="00B31B52">
        <w:instrText xml:space="preserve"> STYLEREF 3 \s </w:instrText>
      </w:r>
      <w:r>
        <w:fldChar w:fldCharType="separate"/>
      </w:r>
      <w:r w:rsidR="00B31B52">
        <w:rPr>
          <w:noProof/>
        </w:rPr>
        <w:t>3.1.3</w:t>
      </w:r>
      <w:r>
        <w:fldChar w:fldCharType="end"/>
      </w:r>
      <w:r w:rsidR="00B31B52">
        <w:t>.</w:t>
      </w:r>
      <w:fldSimple w:instr=" SEQ tabula \* ARABIC \s 3 ">
        <w:r w:rsidR="00B31B52">
          <w:rPr>
            <w:noProof/>
          </w:rPr>
          <w:t>1</w:t>
        </w:r>
      </w:fldSimple>
      <w:r w:rsidR="00636FFF">
        <w:rPr>
          <w:noProof/>
        </w:rPr>
        <w:t xml:space="preserve">. </w:t>
      </w:r>
      <w:r w:rsidR="00984C02">
        <w:t>t</w:t>
      </w:r>
      <w:r w:rsidR="00323D39" w:rsidRPr="00323D39">
        <w:t>abula</w:t>
      </w:r>
      <w:bookmarkEnd w:id="54"/>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bookmarkStart w:id="55" w:name="_Ref408533272"/>
    <w:p w:rsidR="00573ABD" w:rsidRDefault="00A82348" w:rsidP="00646493">
      <w:pPr>
        <w:pStyle w:val="Tabulasvirsraksts"/>
      </w:pPr>
      <w:r>
        <w:fldChar w:fldCharType="begin"/>
      </w:r>
      <w:r w:rsidR="00B31B52">
        <w:instrText xml:space="preserve"> STYLEREF 3 \s </w:instrText>
      </w:r>
      <w:r>
        <w:fldChar w:fldCharType="separate"/>
      </w:r>
      <w:r w:rsidR="00B31B52">
        <w:rPr>
          <w:noProof/>
        </w:rPr>
        <w:t>3.1.3</w:t>
      </w:r>
      <w:r>
        <w:fldChar w:fldCharType="end"/>
      </w:r>
      <w:r w:rsidR="00B31B52">
        <w:t>.</w:t>
      </w:r>
      <w:fldSimple w:instr=" SEQ tabula \* ARABIC \s 3 ">
        <w:r w:rsidR="00B31B52">
          <w:rPr>
            <w:noProof/>
          </w:rPr>
          <w:t>2</w:t>
        </w:r>
      </w:fldSimple>
      <w:r w:rsidR="00E11ECB">
        <w:rPr>
          <w:noProof/>
        </w:rPr>
        <w:t xml:space="preserve">. </w:t>
      </w:r>
      <w:r w:rsidR="00984C02">
        <w:t>t</w:t>
      </w:r>
      <w:r w:rsidR="00F17869" w:rsidRPr="00F17869">
        <w:t>abula</w:t>
      </w:r>
      <w:bookmarkEnd w:id="55"/>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lastRenderedPageBreak/>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bookmarkStart w:id="56" w:name="_Ref408533316"/>
    <w:p w:rsidR="00323D39" w:rsidRDefault="00A82348" w:rsidP="00646493">
      <w:pPr>
        <w:pStyle w:val="Tabulasvirsraksts"/>
      </w:pPr>
      <w:r>
        <w:fldChar w:fldCharType="begin"/>
      </w:r>
      <w:r w:rsidR="00B31B52">
        <w:instrText xml:space="preserve"> STYLEREF 3 \s </w:instrText>
      </w:r>
      <w:r>
        <w:fldChar w:fldCharType="separate"/>
      </w:r>
      <w:r w:rsidR="00B31B52">
        <w:rPr>
          <w:noProof/>
        </w:rPr>
        <w:t>3.1.3</w:t>
      </w:r>
      <w:r>
        <w:fldChar w:fldCharType="end"/>
      </w:r>
      <w:r w:rsidR="00B31B52">
        <w:t>.</w:t>
      </w:r>
      <w:fldSimple w:instr=" SEQ tabula \* ARABIC \s 3 ">
        <w:r w:rsidR="00B31B52">
          <w:rPr>
            <w:noProof/>
          </w:rPr>
          <w:t>3</w:t>
        </w:r>
      </w:fldSimple>
      <w:r w:rsidR="004D4BCC">
        <w:rPr>
          <w:noProof/>
        </w:rPr>
        <w:t>.</w:t>
      </w:r>
      <w:r w:rsidR="00984C02">
        <w:t>t</w:t>
      </w:r>
      <w:r w:rsidR="00F17869" w:rsidRPr="00F17869">
        <w:t>abula</w:t>
      </w:r>
      <w:bookmarkEnd w:id="56"/>
      <w:r w:rsidR="00F17869" w:rsidRPr="00F17869">
        <w:t xml:space="preserve">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bookmarkStart w:id="57" w:name="_Ref408791173"/>
    <w:p w:rsidR="008C3357" w:rsidRDefault="00A82348" w:rsidP="00C66529">
      <w:pPr>
        <w:pStyle w:val="Tabulasvirsraksts"/>
      </w:pPr>
      <w:r>
        <w:fldChar w:fldCharType="begin"/>
      </w:r>
      <w:r w:rsidR="00B31B52">
        <w:instrText xml:space="preserve"> STYLEREF 3 \s </w:instrText>
      </w:r>
      <w:r>
        <w:fldChar w:fldCharType="separate"/>
      </w:r>
      <w:r w:rsidR="00B31B52">
        <w:rPr>
          <w:noProof/>
        </w:rPr>
        <w:t>3.1.3</w:t>
      </w:r>
      <w:r>
        <w:fldChar w:fldCharType="end"/>
      </w:r>
      <w:r w:rsidR="00B31B52">
        <w:t>.</w:t>
      </w:r>
      <w:fldSimple w:instr=" SEQ tabula \* ARABIC \s 3 ">
        <w:r w:rsidR="00B31B52">
          <w:rPr>
            <w:noProof/>
          </w:rPr>
          <w:t>4</w:t>
        </w:r>
      </w:fldSimple>
      <w:r w:rsidR="00FB53C2">
        <w:t>. tabula</w:t>
      </w:r>
      <w:bookmarkEnd w:id="57"/>
      <w:r w:rsidR="00FB53C2">
        <w:t xml:space="preserve"> </w:t>
      </w:r>
      <w:r w:rsidR="008C3357">
        <w:t>Tabulas categories_categories struktūras dekompozīcija</w:t>
      </w:r>
    </w:p>
    <w:tbl>
      <w:tblPr>
        <w:tblStyle w:val="TableGrid"/>
        <w:tblW w:w="0" w:type="auto"/>
        <w:tblLook w:val="04A0"/>
      </w:tblPr>
      <w:tblGrid>
        <w:gridCol w:w="3095"/>
        <w:gridCol w:w="3096"/>
        <w:gridCol w:w="3096"/>
      </w:tblGrid>
      <w:tr w:rsidR="008C3357" w:rsidRPr="00984C02" w:rsidTr="001D6BC2">
        <w:tc>
          <w:tcPr>
            <w:tcW w:w="3095" w:type="dxa"/>
          </w:tcPr>
          <w:p w:rsidR="008C3357" w:rsidRPr="00984C02" w:rsidRDefault="008C3357" w:rsidP="001D6BC2">
            <w:pPr>
              <w:pStyle w:val="Tabulasteksts"/>
              <w:rPr>
                <w:b/>
              </w:rPr>
            </w:pPr>
            <w:r w:rsidRPr="00984C02">
              <w:rPr>
                <w:b/>
              </w:rPr>
              <w:t>Lauka nosaukums</w:t>
            </w:r>
          </w:p>
        </w:tc>
        <w:tc>
          <w:tcPr>
            <w:tcW w:w="3096" w:type="dxa"/>
          </w:tcPr>
          <w:p w:rsidR="008C3357" w:rsidRPr="00984C02" w:rsidRDefault="008C3357" w:rsidP="001D6BC2">
            <w:pPr>
              <w:pStyle w:val="Tabulasteksts"/>
              <w:rPr>
                <w:b/>
              </w:rPr>
            </w:pPr>
            <w:r w:rsidRPr="00984C02">
              <w:rPr>
                <w:b/>
              </w:rPr>
              <w:t>Tips</w:t>
            </w:r>
          </w:p>
        </w:tc>
        <w:tc>
          <w:tcPr>
            <w:tcW w:w="3096" w:type="dxa"/>
          </w:tcPr>
          <w:p w:rsidR="008C3357" w:rsidRPr="00984C02" w:rsidRDefault="008C3357" w:rsidP="001D6BC2">
            <w:pPr>
              <w:pStyle w:val="Tabulasteksts"/>
              <w:rPr>
                <w:b/>
              </w:rPr>
            </w:pPr>
            <w:r w:rsidRPr="00984C02">
              <w:rPr>
                <w:b/>
              </w:rPr>
              <w:t>Apraksts</w:t>
            </w:r>
          </w:p>
        </w:tc>
      </w:tr>
      <w:tr w:rsidR="008C3357" w:rsidTr="001D6BC2">
        <w:tc>
          <w:tcPr>
            <w:tcW w:w="3095" w:type="dxa"/>
          </w:tcPr>
          <w:p w:rsidR="008C3357" w:rsidRDefault="008C3357" w:rsidP="001D6BC2">
            <w:pPr>
              <w:pStyle w:val="Tabulasteksts"/>
            </w:pPr>
            <w:r>
              <w:t>id</w:t>
            </w:r>
          </w:p>
        </w:tc>
        <w:tc>
          <w:tcPr>
            <w:tcW w:w="3096" w:type="dxa"/>
          </w:tcPr>
          <w:p w:rsidR="008C3357" w:rsidRDefault="008C3357" w:rsidP="001D6BC2">
            <w:pPr>
              <w:pStyle w:val="Tabulasteksts"/>
            </w:pPr>
            <w:r>
              <w:t>integer NOT NULL PRIMARY KEY AUTOINCREMENT</w:t>
            </w:r>
          </w:p>
        </w:tc>
        <w:tc>
          <w:tcPr>
            <w:tcW w:w="3096" w:type="dxa"/>
          </w:tcPr>
          <w:p w:rsidR="008C3357" w:rsidRDefault="008C3357" w:rsidP="001D6BC2">
            <w:pPr>
              <w:pStyle w:val="Tabulasteksts"/>
            </w:pPr>
            <w:r>
              <w:t>Datubāzes ieraksta unikālais identifikators</w:t>
            </w:r>
          </w:p>
        </w:tc>
      </w:tr>
      <w:tr w:rsidR="008C3357" w:rsidTr="001D6BC2">
        <w:tc>
          <w:tcPr>
            <w:tcW w:w="3095" w:type="dxa"/>
          </w:tcPr>
          <w:p w:rsidR="008C3357" w:rsidRDefault="00700B75" w:rsidP="001D6BC2">
            <w:pPr>
              <w:pStyle w:val="Tabulasteksts"/>
            </w:pPr>
            <w:r>
              <w:t>t</w:t>
            </w:r>
            <w:r w:rsidR="008C3357">
              <w:t>itle</w:t>
            </w:r>
          </w:p>
        </w:tc>
        <w:tc>
          <w:tcPr>
            <w:tcW w:w="3096" w:type="dxa"/>
          </w:tcPr>
          <w:p w:rsidR="008C3357" w:rsidRDefault="008C3357" w:rsidP="001D6BC2">
            <w:pPr>
              <w:pStyle w:val="Tabulasteksts"/>
            </w:pPr>
            <w:r>
              <w:t>varchar(255) NOT NULL</w:t>
            </w:r>
          </w:p>
        </w:tc>
        <w:tc>
          <w:tcPr>
            <w:tcW w:w="3096" w:type="dxa"/>
          </w:tcPr>
          <w:p w:rsidR="008C3357" w:rsidRDefault="008C3357" w:rsidP="001D6BC2">
            <w:pPr>
              <w:pStyle w:val="Tabulasteksts"/>
            </w:pPr>
            <w:r>
              <w:t>Kategrijas nosaukuma lauks</w:t>
            </w:r>
          </w:p>
        </w:tc>
      </w:tr>
    </w:tbl>
    <w:bookmarkStart w:id="58" w:name="_Ref408789715"/>
    <w:p w:rsidR="00756129" w:rsidRDefault="00A82348" w:rsidP="00C66529">
      <w:pPr>
        <w:pStyle w:val="Tabulasvirsraksts"/>
      </w:pPr>
      <w:r>
        <w:fldChar w:fldCharType="begin"/>
      </w:r>
      <w:r w:rsidR="00B31B52">
        <w:instrText xml:space="preserve"> STYLEREF 3 \s </w:instrText>
      </w:r>
      <w:r>
        <w:fldChar w:fldCharType="separate"/>
      </w:r>
      <w:r w:rsidR="00B31B52">
        <w:rPr>
          <w:noProof/>
        </w:rPr>
        <w:t>3.1.3</w:t>
      </w:r>
      <w:r>
        <w:fldChar w:fldCharType="end"/>
      </w:r>
      <w:r w:rsidR="00B31B52">
        <w:t>.</w:t>
      </w:r>
      <w:fldSimple w:instr=" SEQ tabula \* ARABIC \s 3 ">
        <w:r w:rsidR="00B31B52">
          <w:rPr>
            <w:noProof/>
          </w:rPr>
          <w:t>5</w:t>
        </w:r>
      </w:fldSimple>
      <w:r w:rsidR="00C66529">
        <w:t>. tabula</w:t>
      </w:r>
      <w:bookmarkEnd w:id="58"/>
      <w:r w:rsidR="00C66529">
        <w:t xml:space="preserve"> </w:t>
      </w:r>
      <w:r w:rsidR="0043519F">
        <w:t xml:space="preserve">Tabulas </w:t>
      </w:r>
      <w:r w:rsidR="00756129">
        <w:t>polls_polls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700B75" w:rsidP="00700B75">
            <w:pPr>
              <w:pStyle w:val="Tabulasteksts"/>
            </w:pPr>
            <w:r>
              <w:t>user_id</w:t>
            </w:r>
          </w:p>
        </w:tc>
        <w:tc>
          <w:tcPr>
            <w:tcW w:w="3096" w:type="dxa"/>
          </w:tcPr>
          <w:p w:rsidR="00756129" w:rsidRDefault="00700B75" w:rsidP="001D6BC2">
            <w:pPr>
              <w:pStyle w:val="Tabulasteksts"/>
            </w:pPr>
            <w:r>
              <w:t>integer NOT NULL REFERENCES "users_customuser" ("id")</w:t>
            </w:r>
          </w:p>
        </w:tc>
        <w:tc>
          <w:tcPr>
            <w:tcW w:w="3096" w:type="dxa"/>
          </w:tcPr>
          <w:p w:rsidR="00756129" w:rsidRDefault="00700B75" w:rsidP="001D6BC2">
            <w:pPr>
              <w:pStyle w:val="Tabulasteksts"/>
            </w:pPr>
            <w:r>
              <w:t>Atsauce uz lietotāju tabulas ierakstu.</w:t>
            </w:r>
          </w:p>
        </w:tc>
      </w:tr>
      <w:tr w:rsidR="00700B75" w:rsidTr="001D6BC2">
        <w:tc>
          <w:tcPr>
            <w:tcW w:w="3095" w:type="dxa"/>
          </w:tcPr>
          <w:p w:rsidR="00700B75" w:rsidRDefault="00700B75" w:rsidP="00700B75">
            <w:pPr>
              <w:pStyle w:val="Tabulasteksts"/>
            </w:pPr>
            <w:r>
              <w:t>poll</w:t>
            </w:r>
          </w:p>
        </w:tc>
        <w:tc>
          <w:tcPr>
            <w:tcW w:w="3096" w:type="dxa"/>
          </w:tcPr>
          <w:p w:rsidR="00700B75" w:rsidRDefault="00700B75" w:rsidP="001D6BC2">
            <w:pPr>
              <w:pStyle w:val="Tabulasteksts"/>
            </w:pPr>
            <w:r>
              <w:t>varchar(255) NOT NULL</w:t>
            </w:r>
          </w:p>
        </w:tc>
        <w:tc>
          <w:tcPr>
            <w:tcW w:w="3096" w:type="dxa"/>
          </w:tcPr>
          <w:p w:rsidR="00700B75" w:rsidRDefault="00700B75" w:rsidP="001D6BC2">
            <w:pPr>
              <w:pStyle w:val="Tabulasteksts"/>
            </w:pPr>
            <w:r>
              <w:t>Aptaujas nosakums</w:t>
            </w:r>
          </w:p>
        </w:tc>
      </w:tr>
      <w:tr w:rsidR="00700B75" w:rsidTr="001D6BC2">
        <w:tc>
          <w:tcPr>
            <w:tcW w:w="3095" w:type="dxa"/>
          </w:tcPr>
          <w:p w:rsidR="00700B75" w:rsidRDefault="00700B75" w:rsidP="001D6BC2">
            <w:pPr>
              <w:pStyle w:val="Tabulasteksts"/>
            </w:pPr>
            <w:r>
              <w:t>description</w:t>
            </w:r>
          </w:p>
        </w:tc>
        <w:tc>
          <w:tcPr>
            <w:tcW w:w="3096" w:type="dxa"/>
          </w:tcPr>
          <w:p w:rsidR="00700B75" w:rsidRDefault="00700B75" w:rsidP="001D6BC2">
            <w:pPr>
              <w:pStyle w:val="Tabulasteksts"/>
            </w:pPr>
            <w:r>
              <w:t>text NOT NULL</w:t>
            </w:r>
          </w:p>
        </w:tc>
        <w:tc>
          <w:tcPr>
            <w:tcW w:w="3096" w:type="dxa"/>
          </w:tcPr>
          <w:p w:rsidR="00700B75" w:rsidRDefault="00700B75" w:rsidP="001D6BC2">
            <w:pPr>
              <w:pStyle w:val="Tabulasteksts"/>
            </w:pPr>
            <w:r>
              <w:t>Atpaujas apraksts</w:t>
            </w:r>
          </w:p>
        </w:tc>
      </w:tr>
      <w:tr w:rsidR="00E84E94" w:rsidTr="001D6BC2">
        <w:tc>
          <w:tcPr>
            <w:tcW w:w="3095" w:type="dxa"/>
          </w:tcPr>
          <w:p w:rsidR="00E84E94" w:rsidRDefault="00E84E94" w:rsidP="001D6BC2">
            <w:pPr>
              <w:pStyle w:val="Tabulasteksts"/>
            </w:pPr>
            <w:r>
              <w:t>created_at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Izveidošanas datums</w:t>
            </w:r>
          </w:p>
        </w:tc>
      </w:tr>
      <w:tr w:rsidR="00E84E94" w:rsidTr="001D6BC2">
        <w:tc>
          <w:tcPr>
            <w:tcW w:w="3095" w:type="dxa"/>
          </w:tcPr>
          <w:p w:rsidR="00E84E94" w:rsidRDefault="00E84E94" w:rsidP="001D6BC2">
            <w:pPr>
              <w:pStyle w:val="Tabulasteksts"/>
            </w:pPr>
            <w:r>
              <w:t>updated_at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Labošanas datums</w:t>
            </w:r>
          </w:p>
        </w:tc>
      </w:tr>
    </w:tbl>
    <w:bookmarkStart w:id="59" w:name="_Ref408789738"/>
    <w:p w:rsidR="00756129" w:rsidRDefault="00A82348" w:rsidP="00C66529">
      <w:pPr>
        <w:pStyle w:val="Tabulasvirsraksts"/>
      </w:pPr>
      <w:r>
        <w:fldChar w:fldCharType="begin"/>
      </w:r>
      <w:r w:rsidR="00B31B52">
        <w:instrText xml:space="preserve"> STYLEREF 3 \s </w:instrText>
      </w:r>
      <w:r>
        <w:fldChar w:fldCharType="separate"/>
      </w:r>
      <w:r w:rsidR="00B31B52">
        <w:rPr>
          <w:noProof/>
        </w:rPr>
        <w:t>3.1.3</w:t>
      </w:r>
      <w:r>
        <w:fldChar w:fldCharType="end"/>
      </w:r>
      <w:r w:rsidR="00B31B52">
        <w:t>.</w:t>
      </w:r>
      <w:fldSimple w:instr=" SEQ tabula \* ARABIC \s 3 ">
        <w:r w:rsidR="00B31B52">
          <w:rPr>
            <w:noProof/>
          </w:rPr>
          <w:t>6</w:t>
        </w:r>
      </w:fldSimple>
      <w:r w:rsidR="00C66529">
        <w:t>. tabula</w:t>
      </w:r>
      <w:bookmarkEnd w:id="59"/>
      <w:r w:rsidR="00C66529">
        <w:t xml:space="preserve"> </w:t>
      </w:r>
      <w:r w:rsidR="0043519F">
        <w:t xml:space="preserve">Tabulas </w:t>
      </w:r>
      <w:r w:rsidR="00756129">
        <w:t>polls_questions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700B75" w:rsidP="00700B75">
            <w:pPr>
              <w:pStyle w:val="Tabulasteksts"/>
            </w:pPr>
            <w:r>
              <w:t>poll_id</w:t>
            </w:r>
          </w:p>
        </w:tc>
        <w:tc>
          <w:tcPr>
            <w:tcW w:w="3096" w:type="dxa"/>
          </w:tcPr>
          <w:p w:rsidR="00756129" w:rsidRDefault="00700B75" w:rsidP="001D6BC2">
            <w:pPr>
              <w:pStyle w:val="Tabulasteksts"/>
            </w:pPr>
            <w:r>
              <w:t>integer NOT NULL REFERENCES "polls_polls" ("id")</w:t>
            </w:r>
          </w:p>
        </w:tc>
        <w:tc>
          <w:tcPr>
            <w:tcW w:w="3096" w:type="dxa"/>
          </w:tcPr>
          <w:p w:rsidR="00756129" w:rsidRDefault="00700B75" w:rsidP="001D6BC2">
            <w:pPr>
              <w:pStyle w:val="Tabulasteksts"/>
            </w:pPr>
            <w:r>
              <w:t>Norāde uz aptaujas tabulas ierakstu</w:t>
            </w:r>
          </w:p>
        </w:tc>
      </w:tr>
      <w:tr w:rsidR="00700B75" w:rsidTr="001D6BC2">
        <w:tc>
          <w:tcPr>
            <w:tcW w:w="3095" w:type="dxa"/>
          </w:tcPr>
          <w:p w:rsidR="00700B75" w:rsidRDefault="00700B75" w:rsidP="00700B75">
            <w:pPr>
              <w:pStyle w:val="Tabulasteksts"/>
            </w:pPr>
            <w:r>
              <w:t>question</w:t>
            </w:r>
          </w:p>
        </w:tc>
        <w:tc>
          <w:tcPr>
            <w:tcW w:w="3096" w:type="dxa"/>
          </w:tcPr>
          <w:p w:rsidR="00700B75" w:rsidRDefault="00700B75" w:rsidP="001D6BC2">
            <w:pPr>
              <w:pStyle w:val="Tabulasteksts"/>
            </w:pPr>
            <w:r>
              <w:t>varchar(255) NOT NULL</w:t>
            </w:r>
          </w:p>
        </w:tc>
        <w:tc>
          <w:tcPr>
            <w:tcW w:w="3096" w:type="dxa"/>
          </w:tcPr>
          <w:p w:rsidR="00700B75" w:rsidRDefault="00700B75" w:rsidP="001D6BC2">
            <w:pPr>
              <w:pStyle w:val="Tabulasteksts"/>
            </w:pPr>
            <w:r>
              <w:t>Jautājums</w:t>
            </w:r>
          </w:p>
        </w:tc>
      </w:tr>
      <w:tr w:rsidR="00E84E94" w:rsidTr="001D6BC2">
        <w:tc>
          <w:tcPr>
            <w:tcW w:w="3095" w:type="dxa"/>
          </w:tcPr>
          <w:p w:rsidR="00E84E94" w:rsidRDefault="00E84E94" w:rsidP="001D6BC2">
            <w:pPr>
              <w:pStyle w:val="Tabulasteksts"/>
            </w:pPr>
            <w:r>
              <w:lastRenderedPageBreak/>
              <w:t>created_at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Izveidošanas datums</w:t>
            </w:r>
          </w:p>
        </w:tc>
      </w:tr>
      <w:tr w:rsidR="00E84E94" w:rsidTr="001D6BC2">
        <w:tc>
          <w:tcPr>
            <w:tcW w:w="3095" w:type="dxa"/>
          </w:tcPr>
          <w:p w:rsidR="00E84E94" w:rsidRDefault="00E84E94" w:rsidP="001D6BC2">
            <w:pPr>
              <w:pStyle w:val="Tabulasteksts"/>
            </w:pPr>
            <w:r>
              <w:t>updated_at</w:t>
            </w:r>
          </w:p>
        </w:tc>
        <w:tc>
          <w:tcPr>
            <w:tcW w:w="3096" w:type="dxa"/>
          </w:tcPr>
          <w:p w:rsidR="00E84E94" w:rsidRDefault="00E84E94" w:rsidP="001D6BC2">
            <w:pPr>
              <w:pStyle w:val="Tabulasteksts"/>
            </w:pPr>
            <w:r>
              <w:t>datetime NOT NULL</w:t>
            </w:r>
          </w:p>
        </w:tc>
        <w:tc>
          <w:tcPr>
            <w:tcW w:w="3096" w:type="dxa"/>
          </w:tcPr>
          <w:p w:rsidR="00E84E94" w:rsidRDefault="00E84E94" w:rsidP="001D6BC2">
            <w:pPr>
              <w:pStyle w:val="Tabulasteksts"/>
            </w:pPr>
            <w:r>
              <w:t>Labošanas datums</w:t>
            </w:r>
          </w:p>
        </w:tc>
      </w:tr>
    </w:tbl>
    <w:bookmarkStart w:id="60" w:name="_Ref408789868"/>
    <w:p w:rsidR="00756129" w:rsidRDefault="00A82348" w:rsidP="00C66529">
      <w:pPr>
        <w:pStyle w:val="Tabulasvirsraksts"/>
      </w:pPr>
      <w:r>
        <w:fldChar w:fldCharType="begin"/>
      </w:r>
      <w:r w:rsidR="00B31B52">
        <w:instrText xml:space="preserve"> STYLEREF 3 \s </w:instrText>
      </w:r>
      <w:r>
        <w:fldChar w:fldCharType="separate"/>
      </w:r>
      <w:r w:rsidR="00B31B52">
        <w:rPr>
          <w:noProof/>
        </w:rPr>
        <w:t>3.1.3</w:t>
      </w:r>
      <w:r>
        <w:fldChar w:fldCharType="end"/>
      </w:r>
      <w:r w:rsidR="00B31B52">
        <w:t>.</w:t>
      </w:r>
      <w:fldSimple w:instr=" SEQ tabula \* ARABIC \s 3 ">
        <w:r w:rsidR="00B31B52">
          <w:rPr>
            <w:noProof/>
          </w:rPr>
          <w:t>7</w:t>
        </w:r>
      </w:fldSimple>
      <w:r w:rsidR="00C66529">
        <w:t>. tabula</w:t>
      </w:r>
      <w:bookmarkEnd w:id="60"/>
      <w:r w:rsidR="00C66529">
        <w:t xml:space="preserve"> </w:t>
      </w:r>
      <w:r w:rsidR="0043519F">
        <w:t xml:space="preserve">Tabulas </w:t>
      </w:r>
      <w:r w:rsidR="00756129">
        <w:t>polls_answers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CE61B5" w:rsidP="00CE61B5">
            <w:pPr>
              <w:pStyle w:val="Tabulasteksts"/>
            </w:pPr>
            <w:r>
              <w:t>question_id</w:t>
            </w:r>
          </w:p>
        </w:tc>
        <w:tc>
          <w:tcPr>
            <w:tcW w:w="3096" w:type="dxa"/>
          </w:tcPr>
          <w:p w:rsidR="00756129" w:rsidRDefault="00CE61B5" w:rsidP="001D6BC2">
            <w:pPr>
              <w:pStyle w:val="Tabulasteksts"/>
            </w:pPr>
            <w:r>
              <w:t>integer NOT NULL REFERENCES "polls_questions" ("id")</w:t>
            </w:r>
          </w:p>
        </w:tc>
        <w:tc>
          <w:tcPr>
            <w:tcW w:w="3096" w:type="dxa"/>
          </w:tcPr>
          <w:p w:rsidR="00756129" w:rsidRDefault="00CE61B5" w:rsidP="001D6BC2">
            <w:pPr>
              <w:pStyle w:val="Tabulasteksts"/>
            </w:pPr>
            <w:r>
              <w:t>Norāde uzjautājumu tabulas ierakstu</w:t>
            </w:r>
          </w:p>
        </w:tc>
      </w:tr>
      <w:tr w:rsidR="00CE61B5" w:rsidTr="001D6BC2">
        <w:tc>
          <w:tcPr>
            <w:tcW w:w="3095" w:type="dxa"/>
          </w:tcPr>
          <w:p w:rsidR="00CE61B5" w:rsidRDefault="00CE61B5" w:rsidP="00CE61B5">
            <w:pPr>
              <w:pStyle w:val="Tabulasteksts"/>
            </w:pPr>
            <w:r>
              <w:t>answer</w:t>
            </w:r>
          </w:p>
          <w:p w:rsidR="00CE61B5" w:rsidRDefault="00CE61B5" w:rsidP="00CE61B5">
            <w:pPr>
              <w:pStyle w:val="Tabulasteksts"/>
            </w:pPr>
          </w:p>
        </w:tc>
        <w:tc>
          <w:tcPr>
            <w:tcW w:w="3096" w:type="dxa"/>
          </w:tcPr>
          <w:p w:rsidR="00CE61B5" w:rsidRDefault="00CE61B5" w:rsidP="00CE61B5">
            <w:pPr>
              <w:pStyle w:val="Tabulasteksts"/>
            </w:pPr>
            <w:r>
              <w:t>varchar(255) NOT NULL</w:t>
            </w:r>
          </w:p>
          <w:p w:rsidR="00CE61B5" w:rsidRDefault="00CE61B5" w:rsidP="00CE61B5">
            <w:pPr>
              <w:pStyle w:val="Tabulasteksts"/>
            </w:pPr>
          </w:p>
        </w:tc>
        <w:tc>
          <w:tcPr>
            <w:tcW w:w="3096" w:type="dxa"/>
          </w:tcPr>
          <w:p w:rsidR="00CE61B5" w:rsidRDefault="00CE61B5" w:rsidP="00CE61B5">
            <w:pPr>
              <w:pStyle w:val="Tabulasteksts"/>
            </w:pPr>
            <w:r>
              <w:t>Atbildes teksts</w:t>
            </w:r>
          </w:p>
        </w:tc>
      </w:tr>
    </w:tbl>
    <w:bookmarkStart w:id="61" w:name="_Ref408789884"/>
    <w:p w:rsidR="00756129" w:rsidRDefault="00A82348" w:rsidP="00B31B52">
      <w:pPr>
        <w:pStyle w:val="Tabulasvirsraksts"/>
      </w:pPr>
      <w:r>
        <w:fldChar w:fldCharType="begin"/>
      </w:r>
      <w:r w:rsidR="00B31B52">
        <w:instrText xml:space="preserve"> STYLEREF 3 \s </w:instrText>
      </w:r>
      <w:r>
        <w:fldChar w:fldCharType="separate"/>
      </w:r>
      <w:r w:rsidR="00B31B52">
        <w:rPr>
          <w:noProof/>
        </w:rPr>
        <w:t>3.1.3</w:t>
      </w:r>
      <w:r>
        <w:fldChar w:fldCharType="end"/>
      </w:r>
      <w:r w:rsidR="00B31B52">
        <w:t>.</w:t>
      </w:r>
      <w:fldSimple w:instr=" SEQ tabula \* ARABIC \s 3 ">
        <w:r w:rsidR="00B31B52">
          <w:rPr>
            <w:noProof/>
          </w:rPr>
          <w:t>8</w:t>
        </w:r>
      </w:fldSimple>
      <w:r w:rsidR="00B31B52">
        <w:t>. tabula</w:t>
      </w:r>
      <w:bookmarkEnd w:id="61"/>
      <w:r w:rsidR="00B31B52">
        <w:t xml:space="preserve"> </w:t>
      </w:r>
      <w:r w:rsidR="0043519F">
        <w:t xml:space="preserve">Tabulas </w:t>
      </w:r>
      <w:r w:rsidR="00756129">
        <w:t>polls_correctanswers</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950E35" w:rsidP="001D6BC2">
            <w:pPr>
              <w:pStyle w:val="Tabulasteksts"/>
            </w:pPr>
            <w:r>
              <w:t>question_id</w:t>
            </w:r>
          </w:p>
        </w:tc>
        <w:tc>
          <w:tcPr>
            <w:tcW w:w="3096" w:type="dxa"/>
          </w:tcPr>
          <w:p w:rsidR="00756129" w:rsidRDefault="00950E35" w:rsidP="001D6BC2">
            <w:pPr>
              <w:pStyle w:val="Tabulasteksts"/>
            </w:pPr>
            <w:r>
              <w:t>integer NOT NULL REFERENCES "polls_questions" ("id")</w:t>
            </w:r>
          </w:p>
        </w:tc>
        <w:tc>
          <w:tcPr>
            <w:tcW w:w="3096" w:type="dxa"/>
          </w:tcPr>
          <w:p w:rsidR="00756129" w:rsidRDefault="00700B75" w:rsidP="001D6BC2">
            <w:pPr>
              <w:pStyle w:val="Tabulasteksts"/>
            </w:pPr>
            <w:r>
              <w:t>Norāde uz jautājumu tabulas ierakstu</w:t>
            </w:r>
          </w:p>
        </w:tc>
      </w:tr>
      <w:tr w:rsidR="00950E35" w:rsidTr="001D6BC2">
        <w:tc>
          <w:tcPr>
            <w:tcW w:w="3095" w:type="dxa"/>
          </w:tcPr>
          <w:p w:rsidR="00950E35" w:rsidRDefault="00950E35" w:rsidP="001D6BC2">
            <w:pPr>
              <w:pStyle w:val="Tabulasteksts"/>
            </w:pPr>
            <w:r>
              <w:t>answer_id</w:t>
            </w:r>
          </w:p>
        </w:tc>
        <w:tc>
          <w:tcPr>
            <w:tcW w:w="3096" w:type="dxa"/>
          </w:tcPr>
          <w:p w:rsidR="00950E35" w:rsidRDefault="00950E35" w:rsidP="001D6BC2">
            <w:pPr>
              <w:pStyle w:val="Tabulasteksts"/>
            </w:pPr>
            <w:r>
              <w:t>integer NOT NULL REFERENCES "polls_answers" ("id")</w:t>
            </w:r>
          </w:p>
        </w:tc>
        <w:tc>
          <w:tcPr>
            <w:tcW w:w="3096" w:type="dxa"/>
          </w:tcPr>
          <w:p w:rsidR="00950E35" w:rsidRDefault="00700B75" w:rsidP="001D6BC2">
            <w:pPr>
              <w:pStyle w:val="Tabulasteksts"/>
            </w:pPr>
            <w:r>
              <w:t>Norāde uz atbildes tabulas ierakstu</w:t>
            </w:r>
          </w:p>
        </w:tc>
      </w:tr>
      <w:tr w:rsidR="00C75582" w:rsidTr="001D6BC2">
        <w:tc>
          <w:tcPr>
            <w:tcW w:w="3095" w:type="dxa"/>
          </w:tcPr>
          <w:p w:rsidR="00C75582" w:rsidRDefault="00C75582" w:rsidP="001D6BC2">
            <w:pPr>
              <w:pStyle w:val="Tabulasteksts"/>
            </w:pPr>
            <w:r>
              <w:t>created_at</w:t>
            </w:r>
          </w:p>
        </w:tc>
        <w:tc>
          <w:tcPr>
            <w:tcW w:w="3096" w:type="dxa"/>
          </w:tcPr>
          <w:p w:rsidR="00C75582" w:rsidRDefault="00C75582" w:rsidP="001D6BC2">
            <w:pPr>
              <w:pStyle w:val="Tabulasteksts"/>
            </w:pPr>
            <w:r>
              <w:t>datetime NOT NULL</w:t>
            </w:r>
          </w:p>
        </w:tc>
        <w:tc>
          <w:tcPr>
            <w:tcW w:w="3096" w:type="dxa"/>
          </w:tcPr>
          <w:p w:rsidR="00C75582" w:rsidRDefault="00C75582" w:rsidP="001D6BC2">
            <w:pPr>
              <w:pStyle w:val="Tabulasteksts"/>
            </w:pPr>
            <w:r>
              <w:t>Izveidošanas datums</w:t>
            </w:r>
          </w:p>
        </w:tc>
      </w:tr>
      <w:tr w:rsidR="00C75582" w:rsidTr="001D6BC2">
        <w:tc>
          <w:tcPr>
            <w:tcW w:w="3095" w:type="dxa"/>
          </w:tcPr>
          <w:p w:rsidR="00C75582" w:rsidRDefault="00C75582" w:rsidP="001D6BC2">
            <w:pPr>
              <w:pStyle w:val="Tabulasteksts"/>
            </w:pPr>
            <w:r>
              <w:t>updated_at</w:t>
            </w:r>
          </w:p>
        </w:tc>
        <w:tc>
          <w:tcPr>
            <w:tcW w:w="3096" w:type="dxa"/>
          </w:tcPr>
          <w:p w:rsidR="00C75582" w:rsidRDefault="00C75582" w:rsidP="001D6BC2">
            <w:pPr>
              <w:pStyle w:val="Tabulasteksts"/>
            </w:pPr>
            <w:r>
              <w:t>datetime NOT NULL</w:t>
            </w:r>
          </w:p>
        </w:tc>
        <w:tc>
          <w:tcPr>
            <w:tcW w:w="3096" w:type="dxa"/>
          </w:tcPr>
          <w:p w:rsidR="00C75582" w:rsidRDefault="00C75582" w:rsidP="001D6BC2">
            <w:pPr>
              <w:pStyle w:val="Tabulasteksts"/>
            </w:pPr>
            <w:r>
              <w:t>Labošanas datums</w:t>
            </w:r>
          </w:p>
        </w:tc>
      </w:tr>
    </w:tbl>
    <w:bookmarkStart w:id="62" w:name="_Ref408789893"/>
    <w:p w:rsidR="00756129" w:rsidRDefault="00A82348" w:rsidP="00B31B52">
      <w:pPr>
        <w:pStyle w:val="Tabulasvirsraksts"/>
      </w:pPr>
      <w:r>
        <w:fldChar w:fldCharType="begin"/>
      </w:r>
      <w:r w:rsidR="00B31B52">
        <w:instrText xml:space="preserve"> STYLEREF 3 \s </w:instrText>
      </w:r>
      <w:r>
        <w:fldChar w:fldCharType="separate"/>
      </w:r>
      <w:r w:rsidR="00B31B52">
        <w:rPr>
          <w:noProof/>
        </w:rPr>
        <w:t>3.1.3</w:t>
      </w:r>
      <w:r>
        <w:fldChar w:fldCharType="end"/>
      </w:r>
      <w:r w:rsidR="00B31B52">
        <w:t>.</w:t>
      </w:r>
      <w:fldSimple w:instr=" SEQ tabula \* ARABIC \s 3 ">
        <w:r w:rsidR="00B31B52">
          <w:rPr>
            <w:noProof/>
          </w:rPr>
          <w:t>9</w:t>
        </w:r>
      </w:fldSimple>
      <w:r w:rsidR="00B31B52">
        <w:t>. tabula</w:t>
      </w:r>
      <w:bookmarkEnd w:id="62"/>
      <w:r w:rsidR="00B31B52">
        <w:t xml:space="preserve"> </w:t>
      </w:r>
      <w:r w:rsidR="0043519F">
        <w:t xml:space="preserve">Tabulas </w:t>
      </w:r>
      <w:r w:rsidR="00756129">
        <w:t>polls_votinghistory</w:t>
      </w:r>
      <w:r w:rsidR="0043519F">
        <w:t xml:space="preserve"> struktūras dekompozīcija</w:t>
      </w:r>
    </w:p>
    <w:tbl>
      <w:tblPr>
        <w:tblStyle w:val="TableGrid"/>
        <w:tblW w:w="0" w:type="auto"/>
        <w:tblLook w:val="04A0"/>
      </w:tblPr>
      <w:tblGrid>
        <w:gridCol w:w="3095"/>
        <w:gridCol w:w="3096"/>
        <w:gridCol w:w="3096"/>
      </w:tblGrid>
      <w:tr w:rsidR="00756129" w:rsidRPr="00984C02" w:rsidTr="001D6BC2">
        <w:tc>
          <w:tcPr>
            <w:tcW w:w="3095" w:type="dxa"/>
          </w:tcPr>
          <w:p w:rsidR="00756129" w:rsidRPr="00984C02" w:rsidRDefault="00756129" w:rsidP="001D6BC2">
            <w:pPr>
              <w:pStyle w:val="Tabulasteksts"/>
              <w:rPr>
                <w:b/>
              </w:rPr>
            </w:pPr>
            <w:r w:rsidRPr="00984C02">
              <w:rPr>
                <w:b/>
              </w:rPr>
              <w:t>Lauka nosaukums</w:t>
            </w:r>
          </w:p>
        </w:tc>
        <w:tc>
          <w:tcPr>
            <w:tcW w:w="3096" w:type="dxa"/>
          </w:tcPr>
          <w:p w:rsidR="00756129" w:rsidRPr="00984C02" w:rsidRDefault="00756129" w:rsidP="001D6BC2">
            <w:pPr>
              <w:pStyle w:val="Tabulasteksts"/>
              <w:rPr>
                <w:b/>
              </w:rPr>
            </w:pPr>
            <w:r w:rsidRPr="00984C02">
              <w:rPr>
                <w:b/>
              </w:rPr>
              <w:t>Tips</w:t>
            </w:r>
          </w:p>
        </w:tc>
        <w:tc>
          <w:tcPr>
            <w:tcW w:w="3096" w:type="dxa"/>
          </w:tcPr>
          <w:p w:rsidR="00756129" w:rsidRPr="00984C02" w:rsidRDefault="00756129" w:rsidP="001D6BC2">
            <w:pPr>
              <w:pStyle w:val="Tabulasteksts"/>
              <w:rPr>
                <w:b/>
              </w:rPr>
            </w:pPr>
            <w:r w:rsidRPr="00984C02">
              <w:rPr>
                <w:b/>
              </w:rPr>
              <w:t>Apraksts</w:t>
            </w:r>
          </w:p>
        </w:tc>
      </w:tr>
      <w:tr w:rsidR="00756129" w:rsidTr="001D6BC2">
        <w:tc>
          <w:tcPr>
            <w:tcW w:w="3095" w:type="dxa"/>
          </w:tcPr>
          <w:p w:rsidR="00756129" w:rsidRDefault="00756129" w:rsidP="001D6BC2">
            <w:pPr>
              <w:pStyle w:val="Tabulasteksts"/>
            </w:pPr>
            <w:r>
              <w:t>id</w:t>
            </w:r>
          </w:p>
        </w:tc>
        <w:tc>
          <w:tcPr>
            <w:tcW w:w="3096" w:type="dxa"/>
          </w:tcPr>
          <w:p w:rsidR="00756129" w:rsidRDefault="00756129" w:rsidP="001D6BC2">
            <w:pPr>
              <w:pStyle w:val="Tabulasteksts"/>
            </w:pPr>
            <w:r>
              <w:t>integer NOT NULL PRIMARY KEY AUTOINCREMENT</w:t>
            </w:r>
          </w:p>
        </w:tc>
        <w:tc>
          <w:tcPr>
            <w:tcW w:w="3096" w:type="dxa"/>
          </w:tcPr>
          <w:p w:rsidR="00756129" w:rsidRDefault="00756129" w:rsidP="001D6BC2">
            <w:pPr>
              <w:pStyle w:val="Tabulasteksts"/>
            </w:pPr>
            <w:r>
              <w:t>Datubāzes ieraksta unikālais identifikators</w:t>
            </w:r>
          </w:p>
        </w:tc>
      </w:tr>
      <w:tr w:rsidR="00756129" w:rsidTr="001D6BC2">
        <w:tc>
          <w:tcPr>
            <w:tcW w:w="3095" w:type="dxa"/>
          </w:tcPr>
          <w:p w:rsidR="00756129" w:rsidRDefault="00CE61B5" w:rsidP="00CE61B5">
            <w:pPr>
              <w:pStyle w:val="Tabulasteksts"/>
            </w:pPr>
            <w:r>
              <w:t>question_id</w:t>
            </w:r>
          </w:p>
        </w:tc>
        <w:tc>
          <w:tcPr>
            <w:tcW w:w="3096" w:type="dxa"/>
          </w:tcPr>
          <w:p w:rsidR="00756129" w:rsidRDefault="00CE61B5" w:rsidP="00CE61B5">
            <w:pPr>
              <w:pStyle w:val="Tabulasteksts"/>
            </w:pPr>
            <w:r>
              <w:t>integer NOT NULL REFERENCES "polls_questions" ("id")</w:t>
            </w:r>
          </w:p>
        </w:tc>
        <w:tc>
          <w:tcPr>
            <w:tcW w:w="3096" w:type="dxa"/>
          </w:tcPr>
          <w:p w:rsidR="00756129" w:rsidRPr="0039265E" w:rsidRDefault="0039265E" w:rsidP="0039265E">
            <w:pPr>
              <w:pStyle w:val="Tabulasteksts"/>
            </w:pPr>
            <w:r>
              <w:t>Norāde uz jautājumu tabulas ierakstu</w:t>
            </w:r>
          </w:p>
        </w:tc>
      </w:tr>
      <w:tr w:rsidR="00CE61B5" w:rsidTr="001D6BC2">
        <w:tc>
          <w:tcPr>
            <w:tcW w:w="3095" w:type="dxa"/>
          </w:tcPr>
          <w:p w:rsidR="00CE61B5" w:rsidRDefault="00CE61B5" w:rsidP="00CE61B5">
            <w:pPr>
              <w:pStyle w:val="Tabulasteksts"/>
            </w:pPr>
            <w:r>
              <w:t>answer_id</w:t>
            </w:r>
          </w:p>
        </w:tc>
        <w:tc>
          <w:tcPr>
            <w:tcW w:w="3096" w:type="dxa"/>
          </w:tcPr>
          <w:p w:rsidR="00CE61B5" w:rsidRDefault="00CE61B5" w:rsidP="00CE61B5">
            <w:pPr>
              <w:pStyle w:val="Tabulasteksts"/>
            </w:pPr>
            <w:r>
              <w:t>integer NOT NULL REFERENCES "polls_answers" ("id")</w:t>
            </w:r>
          </w:p>
        </w:tc>
        <w:tc>
          <w:tcPr>
            <w:tcW w:w="3096" w:type="dxa"/>
          </w:tcPr>
          <w:p w:rsidR="00CE61B5" w:rsidRDefault="0039265E" w:rsidP="00CE61B5">
            <w:pPr>
              <w:pStyle w:val="Tabulasteksts"/>
            </w:pPr>
            <w:r>
              <w:t>Norāde uz atbildes tabulas ierakstu</w:t>
            </w:r>
          </w:p>
        </w:tc>
      </w:tr>
      <w:tr w:rsidR="00CE61B5" w:rsidTr="001D6BC2">
        <w:tc>
          <w:tcPr>
            <w:tcW w:w="3095" w:type="dxa"/>
          </w:tcPr>
          <w:p w:rsidR="00CE61B5" w:rsidRDefault="00CE61B5" w:rsidP="00CE61B5">
            <w:pPr>
              <w:pStyle w:val="Tabulasteksts"/>
            </w:pPr>
            <w:r>
              <w:t>user_id</w:t>
            </w:r>
          </w:p>
        </w:tc>
        <w:tc>
          <w:tcPr>
            <w:tcW w:w="3096" w:type="dxa"/>
          </w:tcPr>
          <w:p w:rsidR="00CE61B5" w:rsidRDefault="00CE61B5" w:rsidP="00CE61B5">
            <w:pPr>
              <w:pStyle w:val="Tabulasteksts"/>
            </w:pPr>
            <w:r>
              <w:t>integer NOT NULL REFERENCES "users_customuser" ("id")</w:t>
            </w:r>
          </w:p>
        </w:tc>
        <w:tc>
          <w:tcPr>
            <w:tcW w:w="3096" w:type="dxa"/>
          </w:tcPr>
          <w:p w:rsidR="00CE61B5" w:rsidRDefault="0039265E" w:rsidP="00CE61B5">
            <w:pPr>
              <w:pStyle w:val="Tabulasteksts"/>
            </w:pPr>
            <w:r>
              <w:t>Norāde uz lietotāju tabulas ierakstu</w:t>
            </w:r>
          </w:p>
        </w:tc>
      </w:tr>
    </w:tbl>
    <w:p w:rsidR="006020F4" w:rsidRDefault="006020F4" w:rsidP="0085090D">
      <w:pPr>
        <w:pStyle w:val="Pamatteksts1"/>
      </w:pPr>
    </w:p>
    <w:p w:rsidR="00AF2B7D" w:rsidRDefault="00AF2B7D" w:rsidP="00AF2B7D">
      <w:pPr>
        <w:pStyle w:val="Heading1"/>
      </w:pPr>
      <w:bookmarkStart w:id="63" w:name="_Toc408774145"/>
      <w:r>
        <w:lastRenderedPageBreak/>
        <w:t xml:space="preserve">Sistēmas </w:t>
      </w:r>
      <w:r w:rsidR="00303DFA">
        <w:t xml:space="preserve">uzturēšana, testēšan un </w:t>
      </w:r>
      <w:r>
        <w:t>ieviešana</w:t>
      </w:r>
      <w:bookmarkEnd w:id="63"/>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64" w:name="_Toc408774146"/>
      <w:r>
        <w:t>Git versiju kontrole sistēma</w:t>
      </w:r>
      <w:bookmarkEnd w:id="64"/>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w:t>
      </w:r>
      <w:r w:rsidR="006E11CB">
        <w:t>[</w:t>
      </w:r>
      <w:r w:rsidR="00A82348">
        <w:fldChar w:fldCharType="begin"/>
      </w:r>
      <w:r w:rsidR="00F227BD">
        <w:instrText xml:space="preserve"> REF _Ref408696815 \r \h </w:instrText>
      </w:r>
      <w:r w:rsidR="00A82348">
        <w:fldChar w:fldCharType="separate"/>
      </w:r>
      <w:r w:rsidR="00582AC8">
        <w:t>24</w:t>
      </w:r>
      <w:r w:rsidR="00A82348">
        <w:fldChar w:fldCharType="end"/>
      </w:r>
      <w:r w:rsidR="006E11CB">
        <w:t xml:space="preserve">] </w:t>
      </w:r>
      <w:r>
        <w:t>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DE1C53">
        <w:rPr>
          <w:i/>
        </w:rPr>
        <w:t xml:space="preserve"> </w:t>
      </w:r>
      <w:r w:rsidR="00DE1C53" w:rsidRPr="00DE1C53">
        <w:t>versiju kontroles</w:t>
      </w:r>
      <w:r w:rsidR="00DE1C53">
        <w:rPr>
          <w:i/>
        </w:rPr>
        <w:t xml:space="preserve"> </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w:t>
      </w:r>
      <w:r w:rsidR="00DA1966" w:rsidRPr="00DA1966">
        <w:rPr>
          <w:i/>
        </w:rPr>
        <w:t>Git</w:t>
      </w:r>
      <w:r w:rsidR="00DA1966">
        <w:t xml:space="preserve"> reposiztoriju</w:t>
      </w:r>
      <w:r>
        <w:t xml:space="preserve">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AC5F0D">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65" w:name="_Toc408774147"/>
      <w:r>
        <w:t>Vienību testi</w:t>
      </w:r>
      <w:bookmarkEnd w:id="65"/>
    </w:p>
    <w:p w:rsidR="00AF60EE" w:rsidRDefault="00AF60EE" w:rsidP="00AF60EE">
      <w:pPr>
        <w:pStyle w:val="Pamatteksts1"/>
      </w:pPr>
      <w:r>
        <w:t xml:space="preserve">Katrā projektā kā viens no svarīgākajiem posmiem ir lietotnes testēšanas </w:t>
      </w:r>
      <w:r w:rsidR="00681F58">
        <w:t>process</w:t>
      </w:r>
      <w:r>
        <w:t xml:space="preserve">, jo tas ļauj pārliecināties par korektu lietotnes darbību, tas ļauj izstrādāt lietotni ar augstu </w:t>
      </w:r>
      <w:r w:rsidR="004B0D8D">
        <w:t>kvalitāti</w:t>
      </w:r>
      <w:r>
        <w:t>,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66" w:name="_Toc408774148"/>
      <w:r>
        <w:lastRenderedPageBreak/>
        <w:t>TravisCI</w:t>
      </w:r>
      <w:r w:rsidR="00AF60EE">
        <w:t xml:space="preserve"> integrācijas testi</w:t>
      </w:r>
      <w:bookmarkEnd w:id="66"/>
    </w:p>
    <w:p w:rsidR="00AF2B7D" w:rsidRDefault="00AF2B7D" w:rsidP="00AF2B7D">
      <w:pPr>
        <w:pStyle w:val="Pamatteksts1"/>
      </w:pPr>
      <w:r>
        <w:t xml:space="preserve">Lai nodrošinātu papildus testus un to automatizāciju projekta izstrādei tiek izmantots </w:t>
      </w:r>
      <w:r w:rsidRPr="00EF66A0">
        <w:rPr>
          <w:i/>
        </w:rPr>
        <w:t>TravisCI</w:t>
      </w:r>
      <w:r w:rsidR="00A56B65">
        <w:rPr>
          <w:i/>
        </w:rPr>
        <w:t xml:space="preserve"> </w:t>
      </w:r>
      <w:r w:rsidR="00A56B65" w:rsidRPr="00A56B65">
        <w:t>[</w:t>
      </w:r>
      <w:r w:rsidR="00A82348">
        <w:fldChar w:fldCharType="begin"/>
      </w:r>
      <w:r w:rsidR="00F227BD">
        <w:instrText xml:space="preserve"> REF _Ref408696858 \r \h </w:instrText>
      </w:r>
      <w:r w:rsidR="00A82348">
        <w:fldChar w:fldCharType="separate"/>
      </w:r>
      <w:r w:rsidR="00F227BD">
        <w:t>54</w:t>
      </w:r>
      <w:r w:rsidR="00A82348">
        <w:fldChar w:fldCharType="end"/>
      </w:r>
      <w:r w:rsidR="00A56B65" w:rsidRPr="00A56B65">
        <w:t>]</w:t>
      </w:r>
      <w:r>
        <w:t xml:space="preserve">, tā nepārtrauktās integrācijas sistēma, kuru tiek integrēta ar </w:t>
      </w:r>
      <w:r w:rsidRPr="004206D1">
        <w:rPr>
          <w:i/>
        </w:rPr>
        <w:t>github.com</w:t>
      </w:r>
      <w:r>
        <w:t xml:space="preserve"> vietnē izvietoto repozitoriju, tas tiek izdarīts izmantojot</w:t>
      </w:r>
      <w:r w:rsidR="006F6B5D">
        <w:t xml:space="preserve"> skriptus</w:t>
      </w:r>
      <w:r>
        <w:t xml:space="preserve">, kuri veic projekta veidošanu un testu palaišanu pēc izmaiņu ienešana </w:t>
      </w:r>
      <w:r w:rsidRPr="002A06A9">
        <w:rPr>
          <w:i/>
        </w:rPr>
        <w:t>github.com</w:t>
      </w:r>
      <w:r>
        <w:t xml:space="preserve"> repozitorijā.</w:t>
      </w:r>
    </w:p>
    <w:p w:rsidR="002A06A9" w:rsidRDefault="002A06A9" w:rsidP="00AF2B7D">
      <w:pPr>
        <w:pStyle w:val="Pamatteksts1"/>
      </w:pPr>
      <w:r w:rsidRPr="00842990">
        <w:rPr>
          <w:i/>
        </w:rPr>
        <w:t>TravisCI</w:t>
      </w:r>
      <w:r>
        <w:t xml:space="preserve"> sniegtie pakalpojumi tikai izmantoti, jo sākotnēji nebij zināmās iespējamās lietotnes izvietošans vietnes konfigur</w:t>
      </w:r>
      <w:r w:rsidR="00F45A8B">
        <w:t>ācija</w:t>
      </w:r>
      <w:r>
        <w:t xml:space="preserve">, lai </w:t>
      </w:r>
      <w:r w:rsidR="008D0A50">
        <w:t xml:space="preserve">arī </w:t>
      </w:r>
      <w:r>
        <w:t xml:space="preserve">nebūtu nepieciešams uzturēt dažādas konfigurācijas izstrādes </w:t>
      </w:r>
      <w:r w:rsidR="00AC5F0D">
        <w:t>vides, pret kurām</w:t>
      </w:r>
      <w:r w:rsidR="008D0A50">
        <w:t xml:space="preserve"> būtu nepieciešams veikt testus</w:t>
      </w:r>
      <w:r>
        <w:t>.</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w:t>
      </w:r>
      <w:r w:rsidR="00E55AE2">
        <w:t>atur nepieciešamo konfigurāciju, pēc kures tiek konfigurēta vide testu veikšanai.</w:t>
      </w:r>
    </w:p>
    <w:p w:rsidR="00AF2B7D" w:rsidRDefault="00AF2B7D" w:rsidP="00AF2B7D">
      <w:pPr>
        <w:pStyle w:val="Heading2"/>
      </w:pPr>
      <w:bookmarkStart w:id="67" w:name="_Toc408774149"/>
      <w:r>
        <w:t>Lietotnes ieviešana</w:t>
      </w:r>
      <w:bookmarkEnd w:id="67"/>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sidR="00207B2E">
        <w:t xml:space="preserve"> [</w:t>
      </w:r>
      <w:r w:rsidR="00A82348">
        <w:fldChar w:fldCharType="begin"/>
      </w:r>
      <w:r w:rsidR="00F227BD">
        <w:instrText xml:space="preserve"> REF _Ref408696880 \r \h </w:instrText>
      </w:r>
      <w:r w:rsidR="00A82348">
        <w:fldChar w:fldCharType="separate"/>
      </w:r>
      <w:r w:rsidR="00582AC8">
        <w:t>23</w:t>
      </w:r>
      <w:r w:rsidR="00A82348">
        <w:fldChar w:fldCharType="end"/>
      </w:r>
      <w:r w:rsidR="00207B2E">
        <w:t>]</w:t>
      </w:r>
      <w:r>
        <w:t xml:space="preserve">, </w:t>
      </w:r>
      <w:r w:rsidR="00260E62">
        <w:t>HOSTNET</w:t>
      </w:r>
      <w:r w:rsidR="00207B2E">
        <w:t xml:space="preserve"> [</w:t>
      </w:r>
      <w:r w:rsidR="00A82348">
        <w:fldChar w:fldCharType="begin"/>
      </w:r>
      <w:r w:rsidR="00F227BD">
        <w:instrText xml:space="preserve"> REF _Ref408696902 \r \h </w:instrText>
      </w:r>
      <w:r w:rsidR="00A82348">
        <w:fldChar w:fldCharType="separate"/>
      </w:r>
      <w:r w:rsidR="00582AC8">
        <w:t>26</w:t>
      </w:r>
      <w:r w:rsidR="00A82348">
        <w:fldChar w:fldCharType="end"/>
      </w:r>
      <w:r w:rsidR="00207B2E">
        <w:t>]</w:t>
      </w:r>
      <w:r w:rsidR="00061EAE">
        <w:t>,</w:t>
      </w:r>
      <w:r w:rsidR="009C5833">
        <w:t xml:space="preserve"> serveris.lv</w:t>
      </w:r>
      <w:r w:rsidR="00207B2E">
        <w:t xml:space="preserve"> [</w:t>
      </w:r>
      <w:r w:rsidR="00A82348">
        <w:fldChar w:fldCharType="begin"/>
      </w:r>
      <w:r w:rsidR="00F227BD">
        <w:instrText xml:space="preserve"> REF _Ref408696924 \r \h </w:instrText>
      </w:r>
      <w:r w:rsidR="00A82348">
        <w:fldChar w:fldCharType="separate"/>
      </w:r>
      <w:r w:rsidR="00582AC8">
        <w:t>45</w:t>
      </w:r>
      <w:r w:rsidR="00A82348">
        <w:fldChar w:fldCharType="end"/>
      </w:r>
      <w:r w:rsidR="00207B2E">
        <w:t>]</w:t>
      </w:r>
      <w:r w:rsidR="00562E4A">
        <w:t>, ambero</w:t>
      </w:r>
      <w:r w:rsidR="00207B2E">
        <w:t xml:space="preserve"> [</w:t>
      </w:r>
      <w:r w:rsidR="00A82348">
        <w:fldChar w:fldCharType="begin"/>
      </w:r>
      <w:r w:rsidR="00F227BD">
        <w:instrText xml:space="preserve"> REF _Ref408696937 \r \h </w:instrText>
      </w:r>
      <w:r w:rsidR="00A82348">
        <w:fldChar w:fldCharType="separate"/>
      </w:r>
      <w:r w:rsidR="00582AC8">
        <w:t>1</w:t>
      </w:r>
      <w:r w:rsidR="00A82348">
        <w:fldChar w:fldCharType="end"/>
      </w:r>
      <w:r w:rsidR="00207B2E">
        <w:t>]</w:t>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w:t>
      </w:r>
      <w:r w:rsidR="00CE6991">
        <w:t>[</w:t>
      </w:r>
      <w:r w:rsidR="00A82348">
        <w:fldChar w:fldCharType="begin"/>
      </w:r>
      <w:r w:rsidR="00F227BD">
        <w:instrText xml:space="preserve"> REF _Ref408696140 \r \h </w:instrText>
      </w:r>
      <w:r w:rsidR="00A82348">
        <w:fldChar w:fldCharType="separate"/>
      </w:r>
      <w:r w:rsidR="00582AC8">
        <w:t>17</w:t>
      </w:r>
      <w:r w:rsidR="00A82348">
        <w:fldChar w:fldCharType="end"/>
      </w:r>
      <w:r w:rsidR="00CE6991">
        <w:t xml:space="preserve">] </w:t>
      </w:r>
      <w:r>
        <w:t>piedāvātie pakalpojumi, jo tas nodrošina:</w:t>
      </w:r>
    </w:p>
    <w:p w:rsidR="00AF2B7D" w:rsidRDefault="00AF2B7D" w:rsidP="00033B1E">
      <w:pPr>
        <w:pStyle w:val="Pamatteksts1"/>
        <w:numPr>
          <w:ilvl w:val="0"/>
          <w:numId w:val="37"/>
        </w:numPr>
      </w:pPr>
      <w:r>
        <w:t>lētus pakalpojumus</w:t>
      </w:r>
      <w:r w:rsidR="00B71568">
        <w:t xml:space="preserve"> [</w:t>
      </w:r>
      <w:r w:rsidR="00A82348">
        <w:fldChar w:fldCharType="begin"/>
      </w:r>
      <w:r w:rsidR="00F227BD">
        <w:instrText xml:space="preserve"> REF _Ref408696976 \r \h </w:instrText>
      </w:r>
      <w:r w:rsidR="00A82348">
        <w:fldChar w:fldCharType="separate"/>
      </w:r>
      <w:r w:rsidR="00582AC8">
        <w:t>16</w:t>
      </w:r>
      <w:r w:rsidR="00A82348">
        <w:fldChar w:fldCharType="end"/>
      </w:r>
      <w:r w:rsidR="00B71568">
        <w:t>]</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lastRenderedPageBreak/>
        <w:t>plašus komūnas atbalstu un pamācības</w:t>
      </w:r>
      <w:r w:rsidR="000C43FB">
        <w:t>,</w:t>
      </w:r>
    </w:p>
    <w:p w:rsidR="001B1C27" w:rsidRDefault="001B1C27" w:rsidP="00033B1E">
      <w:pPr>
        <w:pStyle w:val="Pamatteksts1"/>
        <w:numPr>
          <w:ilvl w:val="0"/>
          <w:numId w:val="37"/>
        </w:numPr>
      </w:pPr>
      <w:r w:rsidRPr="001B77EC">
        <w:rPr>
          <w:i/>
        </w:rPr>
        <w:t>SSD</w:t>
      </w:r>
      <w:r>
        <w:t xml:space="preserve"> disku </w:t>
      </w:r>
      <w:r w:rsidR="001B77EC">
        <w:t>informācijas glabāšanai</w:t>
      </w:r>
      <w:r>
        <w:t>,</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rsidRPr="00CE409B">
        <w:rPr>
          <w:i/>
        </w:rPr>
        <w:t>Digital Ocean</w:t>
      </w:r>
      <w:r>
        <w:t xml:space="preserve"> izveidotas mezgls nodrošina sekojošu </w:t>
      </w:r>
      <w:r w:rsidR="00AF2B7D" w:rsidRPr="00CE409B">
        <w:rPr>
          <w:i/>
        </w:rPr>
        <w:t>Django</w:t>
      </w:r>
      <w:r w:rsidR="00AF2B7D">
        <w:t xml:space="preserve">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8D781F">
        <w:rPr>
          <w:i/>
        </w:rPr>
        <w:t xml:space="preserve"> </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rsidRPr="00262FB3">
        <w:rPr>
          <w:i/>
        </w:rPr>
        <w:t>Gunicorn</w:t>
      </w:r>
      <w:r>
        <w:t xml:space="preserve"> 17.5</w:t>
      </w:r>
      <w:r w:rsidR="005B360E">
        <w:t xml:space="preserve"> tiešsaistes servera vārteja </w:t>
      </w:r>
      <w:r w:rsidR="005B360E" w:rsidRPr="00262FB3">
        <w:rPr>
          <w:i/>
        </w:rPr>
        <w:t>Python</w:t>
      </w:r>
      <w:r w:rsidR="005B360E">
        <w:t xml:space="preserve">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68" w:name="_Toc408774150"/>
      <w:r>
        <w:lastRenderedPageBreak/>
        <w:t>Secinājumi</w:t>
      </w:r>
      <w:bookmarkEnd w:id="68"/>
    </w:p>
    <w:p w:rsidR="00206EC5" w:rsidRDefault="007C6524" w:rsidP="00D72A66">
      <w:pPr>
        <w:pStyle w:val="Pamatteksts1"/>
      </w:pPr>
      <w:r>
        <w:t>Darba izstrādes procesā bij iespējams iepazīties ar dažād</w:t>
      </w:r>
      <w:r w:rsidR="00206EC5">
        <w:t>iem izstrādes ietvariem, lai noskaidrotu, kurš ir piemērotākais izstrādei. Kā viens no galvenajiem secinājumiem izpētot ietvatus bij tāds, ka ietvari nodrošina līdzīgu funkcionalitāti, kā galvenā atšķirība ir izmantotā izstrādes valoda.</w:t>
      </w:r>
    </w:p>
    <w:p w:rsidR="00D06484" w:rsidRDefault="00D06484" w:rsidP="00D06484">
      <w:pPr>
        <w:pStyle w:val="Pamatteksts1"/>
      </w:pPr>
      <w:r>
        <w:t>Lietotnes mērķauditorija būtu jauni izstrādātāji, kuri vēlētos apgūt jaunākās tehnoloģijas un rīkus, kuri ļautu uzlabot un padarīt produktīvāku izstrādātāja darba procesu.</w:t>
      </w:r>
    </w:p>
    <w:p w:rsidR="002F53FB" w:rsidRDefault="002F53FB" w:rsidP="00D72A66">
      <w:pPr>
        <w:pStyle w:val="Pamatteksts1"/>
      </w:pPr>
      <w:r>
        <w:t>Apkopojot informāciju par vienām no lielākajām un populārākajām tiešsaistes apmācības sistēmām var secināt, ka:</w:t>
      </w:r>
    </w:p>
    <w:p w:rsidR="007C6524" w:rsidRDefault="00676BF1" w:rsidP="007C6524">
      <w:pPr>
        <w:pStyle w:val="Pamatteksts1"/>
        <w:numPr>
          <w:ilvl w:val="0"/>
          <w:numId w:val="65"/>
        </w:numPr>
      </w:pPr>
      <w:r>
        <w:t>p</w:t>
      </w:r>
      <w:r w:rsidR="002F53FB">
        <w:t>laši tiek pielietotas dažādas lietotāju motivēšanas metodes, piem., kā lietotāju statistikas attēlošana</w:t>
      </w:r>
      <w:r w:rsidR="00427CCE">
        <w:t>,</w:t>
      </w:r>
    </w:p>
    <w:p w:rsidR="00221439" w:rsidRDefault="00676BF1" w:rsidP="001E3DFB">
      <w:pPr>
        <w:pStyle w:val="Pamatteksts1"/>
        <w:numPr>
          <w:ilvl w:val="0"/>
          <w:numId w:val="65"/>
        </w:numPr>
      </w:pPr>
      <w:r>
        <w:t>a</w:t>
      </w:r>
      <w:r w:rsidR="002F53FB">
        <w:t>pmācības materiāli lielākajā daļā tiešsaistes apmācības vietņu tiek pievienoti kursu veidā</w:t>
      </w:r>
      <w:r w:rsidR="00E97F39">
        <w:t>.</w:t>
      </w:r>
    </w:p>
    <w:p w:rsidR="00676BF1" w:rsidRDefault="00676BF1" w:rsidP="00D72A66">
      <w:pPr>
        <w:pStyle w:val="Pamatteksts1"/>
      </w:pPr>
      <w:r>
        <w:t xml:space="preserve">Nākotnes </w:t>
      </w:r>
      <w:r w:rsidR="0043788D">
        <w:t xml:space="preserve">lietotnes uzlabošanas </w:t>
      </w:r>
      <w:r>
        <w:t>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676BF1" w:rsidP="00676BF1">
      <w:pPr>
        <w:pStyle w:val="Pamatteksts1"/>
        <w:numPr>
          <w:ilvl w:val="0"/>
          <w:numId w:val="69"/>
        </w:numPr>
      </w:pPr>
      <w:r>
        <w:t xml:space="preserve">maksas pakalpojuma ieviešana, bet pirms šāda risinājuma ieviešanas būtu nepieciešams veikt izpēti dažādām maksājumu sistēmām. Kā galvenie kritēriji varētu būt nodrošinātās </w:t>
      </w:r>
      <w:r w:rsidRPr="00FF3D27">
        <w:rPr>
          <w:i/>
        </w:rPr>
        <w:t>API</w:t>
      </w:r>
      <w:r>
        <w:t xml:space="preserve"> iespējas un iespējamie drošības tr</w:t>
      </w:r>
      <w:r w:rsidR="00944AC9">
        <w:t>ūkumi,</w:t>
      </w:r>
    </w:p>
    <w:p w:rsidR="00944AC9" w:rsidRDefault="00944AC9" w:rsidP="00676BF1">
      <w:pPr>
        <w:pStyle w:val="Pamatteksts1"/>
        <w:numPr>
          <w:ilvl w:val="0"/>
          <w:numId w:val="69"/>
        </w:numPr>
      </w:pPr>
      <w:r>
        <w:t>ieviest interatktīvo koda interpretatoru</w:t>
      </w:r>
      <w:r w:rsidR="001E3DFB">
        <w:t>.</w:t>
      </w:r>
    </w:p>
    <w:p w:rsidR="001E3DFB" w:rsidRDefault="001E3DFB" w:rsidP="001E3DFB">
      <w:pPr>
        <w:pStyle w:val="Pamatteksts1"/>
      </w:pPr>
      <w:r>
        <w:t>Tālākai prototipa izstrādei būtu nepieciešams veikt smalkāku izpēti interaktīvu koda pārbaudījumu izstrādei. Šajā virzienā ir nepieciešams veikt smalkāku izpēti, jo interaktīvo kodu pārbaudīju varētu radīt potenciālu drošības risku lietotnes darbībā. Tas varētu izpausties, kā ļaunprātīga koda izpilde, kura varētu kompromitēt lietotnes stabilitāti. Mērķis būtu izpētīt un izstrādāt veidu, kurā būtu iespējams droši veikt interaktīvos koda pārbaudījumus. Tas arī spētu paaugstināt apmācības kvalitāti, jo pārlūkā būtu iespējams veikt eksperimentus paralēli materiālu apgūšanai.</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42DB3" w:rsidP="00D72A66">
      <w:pPr>
        <w:pStyle w:val="Pamatteksts1"/>
      </w:pPr>
      <w:r>
        <w:lastRenderedPageBreak/>
        <w:t>Prak</w:t>
      </w:r>
      <w:r w:rsidR="005B360E">
        <w:t xml:space="preserve">tiskās daļas izpildi sarežģīja pārāk liela problēmas apgabala definēšana, kas noveda pie tā, ka bij nepieciešams samazināt </w:t>
      </w:r>
      <w:r>
        <w:t>izstrādājamo funkcionalitāti un veikt izstrādājamās funkcionalitātes sniegto ieguvumu pārvērtēšanu.</w:t>
      </w:r>
    </w:p>
    <w:p w:rsidR="0045742C" w:rsidRDefault="0045742C">
      <w:pPr>
        <w:spacing w:line="240" w:lineRule="auto"/>
      </w:pPr>
      <w:r>
        <w:br w:type="page"/>
      </w:r>
    </w:p>
    <w:p w:rsidR="0045742C" w:rsidRPr="0092776D" w:rsidRDefault="0045742C" w:rsidP="0045742C">
      <w:pPr>
        <w:pStyle w:val="Virsraksts1nenumurts"/>
      </w:pPr>
      <w:bookmarkStart w:id="69" w:name="_Toc408774151"/>
      <w:r w:rsidRPr="0092776D">
        <w:lastRenderedPageBreak/>
        <w:t>Literatūra</w:t>
      </w:r>
      <w:bookmarkEnd w:id="69"/>
    </w:p>
    <w:p w:rsidR="005A1A96" w:rsidRDefault="005A1A96" w:rsidP="0045742C">
      <w:pPr>
        <w:pStyle w:val="Literatrassaraksts"/>
        <w:tabs>
          <w:tab w:val="left" w:pos="1560"/>
        </w:tabs>
        <w:ind w:left="1560" w:hanging="1560"/>
      </w:pPr>
    </w:p>
    <w:p w:rsidR="005463D5" w:rsidRDefault="005463D5" w:rsidP="007D1BCC">
      <w:pPr>
        <w:pStyle w:val="Literatrassaraksts"/>
        <w:numPr>
          <w:ilvl w:val="0"/>
          <w:numId w:val="44"/>
        </w:numPr>
        <w:tabs>
          <w:tab w:val="left" w:pos="1560"/>
        </w:tabs>
      </w:pPr>
      <w:bookmarkStart w:id="70" w:name="_Ref408696937"/>
      <w:r w:rsidRPr="00AF58B1">
        <w:rPr>
          <w:i/>
        </w:rPr>
        <w:t>Ambero virtuālo serveru īres piedāvājums</w:t>
      </w:r>
      <w:r>
        <w:t xml:space="preserve"> [tiešsaiste] [skatīts 2014.g.16.nov.] Pieejams: http://ambero.lv/virtualo-serveru-ire/</w:t>
      </w:r>
      <w:bookmarkEnd w:id="70"/>
    </w:p>
    <w:p w:rsidR="005463D5" w:rsidRDefault="005463D5" w:rsidP="007D1BCC">
      <w:pPr>
        <w:pStyle w:val="Literatrassaraksts"/>
        <w:numPr>
          <w:ilvl w:val="0"/>
          <w:numId w:val="44"/>
        </w:numPr>
        <w:tabs>
          <w:tab w:val="left" w:pos="1560"/>
        </w:tabs>
      </w:pPr>
      <w:bookmarkStart w:id="71" w:name="_Ref408696400"/>
      <w:r w:rsidRPr="00A56A66">
        <w:rPr>
          <w:i/>
        </w:rPr>
        <w:t>Android OS SQLite datubāzes pielietojums</w:t>
      </w:r>
      <w:r>
        <w:t xml:space="preserve"> [tiešsaiste] [skatīts 2014.g.3.nov.] Pieejams: https://developer.android.com/reference/android/database/sqlite/package-summary.html</w:t>
      </w:r>
      <w:bookmarkEnd w:id="71"/>
    </w:p>
    <w:p w:rsidR="005463D5" w:rsidRDefault="005463D5"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[2014.g.6.dec.] Pieejams: http://www.fastcompany.com/3015532/the-10000-design-degreehosting supported programming languages statistics</w:t>
      </w:r>
    </w:p>
    <w:p w:rsidR="005463D5" w:rsidRDefault="005463D5" w:rsidP="00033B1E">
      <w:pPr>
        <w:pStyle w:val="Literatrassaraksts"/>
        <w:numPr>
          <w:ilvl w:val="0"/>
          <w:numId w:val="44"/>
        </w:numPr>
        <w:tabs>
          <w:tab w:val="left" w:pos="1560"/>
        </w:tabs>
      </w:pPr>
      <w:bookmarkStart w:id="72" w:name="_Ref406853245"/>
      <w:r w:rsidRPr="001B4AC8">
        <w:rPr>
          <w:i/>
        </w:rPr>
        <w:t>Are MOOCs the Future of Online Education?</w:t>
      </w:r>
      <w:r>
        <w:t xml:space="preserve">[tiešsaiste]. 2013 [skatīts 2014.g.24.sep.] Pieejams: </w:t>
      </w:r>
      <w:r w:rsidRPr="00662546">
        <w:t>http://www.bestcollegesonline.org/moocs/</w:t>
      </w:r>
      <w:bookmarkEnd w:id="72"/>
    </w:p>
    <w:p w:rsidR="005463D5" w:rsidRDefault="005463D5"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r w:rsidRPr="00662546">
        <w:t>http://www.brightball.com/postgresql/why-should-you-learn-postgresql</w:t>
      </w:r>
    </w:p>
    <w:p w:rsidR="005463D5" w:rsidRDefault="005463D5" w:rsidP="007D1BCC">
      <w:pPr>
        <w:pStyle w:val="Literatrassaraksts"/>
        <w:numPr>
          <w:ilvl w:val="0"/>
          <w:numId w:val="44"/>
        </w:numPr>
        <w:tabs>
          <w:tab w:val="left" w:pos="1560"/>
        </w:tabs>
      </w:pPr>
      <w:bookmarkStart w:id="73" w:name="_Ref408747184"/>
      <w:r w:rsidRPr="007D1BCC">
        <w:rPr>
          <w:i/>
        </w:rPr>
        <w:t>BDA tiešsaistes apmācības vietne</w:t>
      </w:r>
      <w:r>
        <w:t xml:space="preserve"> [tiešsaiste] [skatīts 2014.g.15.mai.] Pieejams: http://www.bda.lv/bda4/lv/Home/Pages/elearning-content</w:t>
      </w:r>
      <w:bookmarkEnd w:id="73"/>
    </w:p>
    <w:p w:rsidR="005463D5" w:rsidRDefault="005463D5" w:rsidP="00033B1E">
      <w:pPr>
        <w:pStyle w:val="Literatrassaraksts"/>
        <w:numPr>
          <w:ilvl w:val="0"/>
          <w:numId w:val="44"/>
        </w:numPr>
        <w:tabs>
          <w:tab w:val="left" w:pos="1560"/>
        </w:tabs>
      </w:pPr>
      <w:bookmarkStart w:id="74"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xml:space="preserve">, [tiešsaiste]. 2010 [skatīts 2014.g.2.sep.] Pieejams: </w:t>
      </w:r>
      <w:r w:rsidRPr="00662546">
        <w:t>http://www.bersin.com/News/Content.aspx?id=12521</w:t>
      </w:r>
      <w:bookmarkEnd w:id="74"/>
    </w:p>
    <w:p w:rsidR="005463D5" w:rsidRDefault="005463D5" w:rsidP="00294B07">
      <w:pPr>
        <w:pStyle w:val="Literatrassaraksts"/>
        <w:numPr>
          <w:ilvl w:val="0"/>
          <w:numId w:val="44"/>
        </w:numPr>
        <w:tabs>
          <w:tab w:val="left" w:pos="1560"/>
        </w:tabs>
      </w:pPr>
      <w:r>
        <w:t xml:space="preserve">Carlo Zapponi. </w:t>
      </w:r>
      <w:r w:rsidRPr="00294B07">
        <w:rPr>
          <w:i/>
        </w:rPr>
        <w:t>A small place to discover languages in github</w:t>
      </w:r>
      <w:r>
        <w:t xml:space="preserve"> [tiešsaiste] 2014 [2014.g.11.nov.] Pieejams: http://githut.info/</w:t>
      </w:r>
    </w:p>
    <w:p w:rsidR="005463D5" w:rsidRDefault="005463D5"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r w:rsidRPr="00662546">
        <w:t>https://www.ruby-toolbox.com/categories/web_app_frameworks</w:t>
      </w:r>
    </w:p>
    <w:p w:rsidR="005463D5" w:rsidRDefault="005463D5" w:rsidP="00033B1E">
      <w:pPr>
        <w:pStyle w:val="Literatrassaraksts"/>
        <w:numPr>
          <w:ilvl w:val="0"/>
          <w:numId w:val="44"/>
        </w:numPr>
        <w:tabs>
          <w:tab w:val="left" w:pos="1560"/>
        </w:tabs>
      </w:pPr>
      <w:bookmarkStart w:id="75" w:name="_Ref406853742"/>
      <w:r w:rsidRPr="003F4A0D">
        <w:t xml:space="preserve">Christopher Pappas </w:t>
      </w:r>
      <w:r w:rsidRPr="003F4A0D">
        <w:rPr>
          <w:i/>
        </w:rPr>
        <w:t>Top 10 e-Learning Statistics for 2014 You Need To Know</w:t>
      </w:r>
      <w:r>
        <w:t xml:space="preserve">,[tiešsaiste]. 2013 [skatīts 2014.g. 24.sep.] Pieejams: </w:t>
      </w:r>
      <w:r w:rsidRPr="00662546">
        <w:t>http://elearningindustry.com/top-10-e-learning-statistics-for-2014-you-need-to-know</w:t>
      </w:r>
      <w:bookmarkEnd w:id="75"/>
    </w:p>
    <w:p w:rsidR="005463D5" w:rsidRDefault="005463D5" w:rsidP="007D1BCC">
      <w:pPr>
        <w:pStyle w:val="Literatrassaraksts"/>
        <w:numPr>
          <w:ilvl w:val="0"/>
          <w:numId w:val="44"/>
        </w:numPr>
        <w:tabs>
          <w:tab w:val="left" w:pos="1560"/>
        </w:tabs>
      </w:pPr>
      <w:bookmarkStart w:id="76" w:name="_Ref408695803"/>
      <w:r w:rsidRPr="007D1BCC">
        <w:rPr>
          <w:i/>
        </w:rPr>
        <w:t>Codecademy iPhone mobilā lietotne</w:t>
      </w:r>
      <w:r>
        <w:t xml:space="preserve"> [tiešsaiste] [skatīts 2014.g.22.jun.] Pieejams: http://www.codecademy.com/hour-of-code/iphone</w:t>
      </w:r>
      <w:bookmarkEnd w:id="76"/>
    </w:p>
    <w:p w:rsidR="005463D5" w:rsidRDefault="005463D5" w:rsidP="007D1BCC">
      <w:pPr>
        <w:pStyle w:val="Literatrassaraksts"/>
        <w:numPr>
          <w:ilvl w:val="0"/>
          <w:numId w:val="44"/>
        </w:numPr>
        <w:tabs>
          <w:tab w:val="left" w:pos="1560"/>
        </w:tabs>
      </w:pPr>
      <w:bookmarkStart w:id="77" w:name="_Ref408695780"/>
      <w:r w:rsidRPr="007D1BCC">
        <w:rPr>
          <w:i/>
        </w:rPr>
        <w:t>Codecademy vietne</w:t>
      </w:r>
      <w:r>
        <w:t xml:space="preserve"> [tiešsaiste] [skatīts 2014.g.22.jun] Pieejams: http://www.codecademy.com/</w:t>
      </w:r>
      <w:bookmarkEnd w:id="77"/>
    </w:p>
    <w:p w:rsidR="005463D5" w:rsidRDefault="005463D5" w:rsidP="00033B1E">
      <w:pPr>
        <w:pStyle w:val="Literatrassaraksts"/>
        <w:numPr>
          <w:ilvl w:val="0"/>
          <w:numId w:val="44"/>
        </w:numPr>
        <w:tabs>
          <w:tab w:val="left" w:pos="1560"/>
        </w:tabs>
      </w:pPr>
      <w:bookmarkStart w:id="78" w:name="_Ref406856055"/>
      <w:r w:rsidRPr="00647622">
        <w:t>Craig Buckler</w:t>
      </w:r>
      <w:r>
        <w:t xml:space="preserve">. </w:t>
      </w:r>
      <w:r w:rsidRPr="006713EF">
        <w:rPr>
          <w:i/>
        </w:rPr>
        <w:t>IEEE Spectrum Web Top 10</w:t>
      </w:r>
      <w:r>
        <w:t xml:space="preserve">[tiešsaiste]. 2014 [skatīts 2014.g.15.nov.] Pieejams: </w:t>
      </w:r>
      <w:r w:rsidRPr="00662546">
        <w:t>http://www.sitepoint.com/best-programming-language-learn-2014-mid-year-update/</w:t>
      </w:r>
      <w:bookmarkEnd w:id="78"/>
    </w:p>
    <w:p w:rsidR="005463D5" w:rsidRDefault="005463D5" w:rsidP="007D1BCC">
      <w:pPr>
        <w:pStyle w:val="Literatrassaraksts"/>
        <w:numPr>
          <w:ilvl w:val="0"/>
          <w:numId w:val="44"/>
        </w:numPr>
        <w:tabs>
          <w:tab w:val="left" w:pos="1560"/>
        </w:tabs>
      </w:pPr>
      <w:bookmarkStart w:id="79" w:name="_Ref408758260"/>
      <w:r w:rsidRPr="00DB089C">
        <w:t>Čevere R., Luèkina M. Rīgas Informācijas tehnoloģijas institūts. PROGRAMMATŪRAS PRASĪBU SPECIFIKĀCIJAS CEĻVEDIS. / Rīga: Latvijas Nacionālais standartizācijas un metroloģijas centrs 1996.g. 27.marts. / 22 lpp. LVS 68:1996</w:t>
      </w:r>
      <w:bookmarkEnd w:id="79"/>
    </w:p>
    <w:p w:rsidR="005463D5" w:rsidRDefault="005463D5"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 [skatīts 2014.g.26.nov.] Pieejams:</w:t>
      </w:r>
      <w:r w:rsidRPr="00662546">
        <w:t>http://railsapps.github.io/what-is-ruby-rails.html</w:t>
      </w:r>
      <w:r>
        <w:t>]</w:t>
      </w:r>
    </w:p>
    <w:p w:rsidR="005463D5" w:rsidRDefault="005463D5" w:rsidP="00AC6E10">
      <w:pPr>
        <w:pStyle w:val="Literatrassaraksts"/>
        <w:numPr>
          <w:ilvl w:val="0"/>
          <w:numId w:val="44"/>
        </w:numPr>
        <w:tabs>
          <w:tab w:val="left" w:pos="1560"/>
        </w:tabs>
      </w:pPr>
      <w:bookmarkStart w:id="80" w:name="_Ref408696976"/>
      <w:r w:rsidRPr="00261DB9">
        <w:rPr>
          <w:i/>
        </w:rPr>
        <w:t>Digital Ocean pakalpojumu izmaksas</w:t>
      </w:r>
      <w:r>
        <w:t xml:space="preserve"> [tiešsaiste] [skatīts 2014.g.27.apr.] Pieejams: https://www.digitalocean.com/pricing/</w:t>
      </w:r>
      <w:bookmarkEnd w:id="80"/>
    </w:p>
    <w:p w:rsidR="005463D5" w:rsidRDefault="005463D5" w:rsidP="007D1BCC">
      <w:pPr>
        <w:pStyle w:val="Literatrassaraksts"/>
        <w:numPr>
          <w:ilvl w:val="0"/>
          <w:numId w:val="44"/>
        </w:numPr>
        <w:tabs>
          <w:tab w:val="left" w:pos="1560"/>
        </w:tabs>
      </w:pPr>
      <w:bookmarkStart w:id="81" w:name="_Ref408696140"/>
      <w:r w:rsidRPr="007D1BCC">
        <w:rPr>
          <w:i/>
        </w:rPr>
        <w:t>Digital Ocean vietne</w:t>
      </w:r>
      <w:r>
        <w:t xml:space="preserve"> [tiešsaiste] [skatīts 2014.g.27.apr.] Pieejams: https://www.digitalocean.com/</w:t>
      </w:r>
      <w:bookmarkEnd w:id="81"/>
    </w:p>
    <w:p w:rsidR="005463D5" w:rsidRDefault="005463D5" w:rsidP="00033B1E">
      <w:pPr>
        <w:pStyle w:val="Literatrassaraksts"/>
        <w:numPr>
          <w:ilvl w:val="0"/>
          <w:numId w:val="44"/>
        </w:numPr>
        <w:tabs>
          <w:tab w:val="left" w:pos="1560"/>
        </w:tabs>
      </w:pPr>
      <w:bookmarkStart w:id="82" w:name="_Ref407881647"/>
      <w:r>
        <w:t xml:space="preserve">Django Foundation. </w:t>
      </w:r>
      <w:r w:rsidRPr="00100FF0">
        <w:rPr>
          <w:i/>
        </w:rPr>
        <w:t>Django ietvara piedāvāto iespēju pārskats</w:t>
      </w:r>
      <w:r>
        <w:t xml:space="preserve"> [tiešsaistes] 2014 [2014.g.26.nov.] Pieejams: https://www.djangoproject.com/start/overview/</w:t>
      </w:r>
      <w:bookmarkEnd w:id="82"/>
    </w:p>
    <w:p w:rsidR="005463D5" w:rsidRDefault="005463D5" w:rsidP="007D1BCC">
      <w:pPr>
        <w:pStyle w:val="Literatrassaraksts"/>
        <w:numPr>
          <w:ilvl w:val="0"/>
          <w:numId w:val="44"/>
        </w:numPr>
        <w:tabs>
          <w:tab w:val="left" w:pos="1560"/>
        </w:tabs>
      </w:pPr>
      <w:bookmarkStart w:id="83" w:name="_Ref408747478"/>
      <w:r w:rsidRPr="007D1BCC">
        <w:rPr>
          <w:i/>
        </w:rPr>
        <w:t>Django projekta vietne</w:t>
      </w:r>
      <w:r>
        <w:t xml:space="preserve"> [tiešsaiste] [skatīts 2015.g.1.jun.] Pieejams: https://www.djangoproject.com/</w:t>
      </w:r>
      <w:bookmarkEnd w:id="83"/>
    </w:p>
    <w:p w:rsidR="005463D5" w:rsidRDefault="005463D5" w:rsidP="00033B1E">
      <w:pPr>
        <w:pStyle w:val="Literatrassaraksts"/>
        <w:numPr>
          <w:ilvl w:val="0"/>
          <w:numId w:val="44"/>
        </w:numPr>
        <w:tabs>
          <w:tab w:val="left" w:pos="1560"/>
        </w:tabs>
      </w:pPr>
      <w:bookmarkStart w:id="84" w:name="_Ref406853786"/>
      <w:r w:rsidRPr="00193149">
        <w:t>Docebo</w:t>
      </w:r>
      <w:r>
        <w:t xml:space="preserve">. </w:t>
      </w:r>
      <w:r w:rsidRPr="00193149">
        <w:rPr>
          <w:i/>
        </w:rPr>
        <w:t>E-Learning Market Trends &amp; Forecast 2014 - 2016 Report</w:t>
      </w:r>
      <w:r>
        <w:t xml:space="preserve">, [tiešsaiste]. 2014 [skatīts 2014.g. 24] Pieejams: </w:t>
      </w:r>
      <w:r w:rsidRPr="00662546">
        <w:t>https://www.docebo.com/landing/contactform/elearning-market-trends-and-forecast-2014-2016-docebo-report.pdf</w:t>
      </w:r>
      <w:bookmarkEnd w:id="84"/>
    </w:p>
    <w:p w:rsidR="005463D5" w:rsidRDefault="005463D5" w:rsidP="00033B1E">
      <w:pPr>
        <w:pStyle w:val="Literatrassaraksts"/>
        <w:numPr>
          <w:ilvl w:val="0"/>
          <w:numId w:val="44"/>
        </w:numPr>
        <w:tabs>
          <w:tab w:val="left" w:pos="1560"/>
        </w:tabs>
      </w:pPr>
      <w:bookmarkStart w:id="85" w:name="_Ref406853285"/>
      <w:r>
        <w:t xml:space="preserve">Elearning! </w:t>
      </w:r>
      <w:r w:rsidRPr="001B4AC8">
        <w:rPr>
          <w:i/>
        </w:rPr>
        <w:t>The Growth of GLOBAL E-learning</w:t>
      </w:r>
      <w:r>
        <w:rPr>
          <w:i/>
        </w:rPr>
        <w:t>,</w:t>
      </w:r>
      <w:r>
        <w:t xml:space="preserve"> [tiešsaiste]. 2013, Elearning! [skatīts 2014.g.24.sep.] Pieejams: </w:t>
      </w:r>
      <w:r w:rsidRPr="00662546">
        <w:t>http://elmezine.epubxp.com/title/55545/28</w:t>
      </w:r>
      <w:bookmarkEnd w:id="85"/>
    </w:p>
    <w:p w:rsidR="005463D5" w:rsidRDefault="005463D5" w:rsidP="007D1BCC">
      <w:pPr>
        <w:pStyle w:val="Literatrassaraksts"/>
        <w:numPr>
          <w:ilvl w:val="0"/>
          <w:numId w:val="44"/>
        </w:numPr>
        <w:tabs>
          <w:tab w:val="left" w:pos="1560"/>
        </w:tabs>
      </w:pPr>
      <w:bookmarkStart w:id="86" w:name="_Ref408696352"/>
      <w:r w:rsidRPr="00A56A66">
        <w:rPr>
          <w:i/>
        </w:rPr>
        <w:t>Firefox pārlūka SQLite pielietojums</w:t>
      </w:r>
      <w:r>
        <w:t xml:space="preserve"> [tiešsaiste] [skatīts 2014.g.3.nov.] Pieejams: https://developer.mozilla.org/en-US/docs/Firefox_Operational_Information_Database:_SQLite</w:t>
      </w:r>
      <w:bookmarkEnd w:id="86"/>
    </w:p>
    <w:p w:rsidR="005463D5" w:rsidRDefault="005463D5" w:rsidP="007D1BCC">
      <w:pPr>
        <w:pStyle w:val="Literatrassaraksts"/>
        <w:numPr>
          <w:ilvl w:val="0"/>
          <w:numId w:val="44"/>
        </w:numPr>
        <w:tabs>
          <w:tab w:val="left" w:pos="1560"/>
        </w:tabs>
      </w:pPr>
      <w:bookmarkStart w:id="87" w:name="_Ref408696880"/>
      <w:r w:rsidRPr="003A7920">
        <w:rPr>
          <w:i/>
        </w:rPr>
        <w:t>GARM Technologies</w:t>
      </w:r>
      <w:r>
        <w:t xml:space="preserve"> [tiešsaiste] [skatīts 2014.g.16.nov.] Pieejams: http://www.garmtech.lv/hosting/</w:t>
      </w:r>
      <w:bookmarkEnd w:id="87"/>
    </w:p>
    <w:p w:rsidR="005463D5" w:rsidRDefault="005463D5" w:rsidP="007D1BCC">
      <w:pPr>
        <w:pStyle w:val="Literatrassaraksts"/>
        <w:numPr>
          <w:ilvl w:val="0"/>
          <w:numId w:val="44"/>
        </w:numPr>
        <w:tabs>
          <w:tab w:val="left" w:pos="1560"/>
        </w:tabs>
      </w:pPr>
      <w:bookmarkStart w:id="88" w:name="_Ref408696815"/>
      <w:r w:rsidRPr="007D1BCC">
        <w:rPr>
          <w:i/>
        </w:rPr>
        <w:t>Git vietne</w:t>
      </w:r>
      <w:r>
        <w:t xml:space="preserve"> [tiešsaiste] [skatīts 2014.g.12.mar.] Pieejams: http://git-scm.com/</w:t>
      </w:r>
      <w:bookmarkEnd w:id="88"/>
    </w:p>
    <w:p w:rsidR="005463D5" w:rsidRDefault="005463D5" w:rsidP="007D1BCC">
      <w:pPr>
        <w:pStyle w:val="Literatrassaraksts"/>
        <w:numPr>
          <w:ilvl w:val="0"/>
          <w:numId w:val="44"/>
        </w:numPr>
        <w:tabs>
          <w:tab w:val="left" w:pos="1560"/>
        </w:tabs>
      </w:pPr>
      <w:r w:rsidRPr="007D1BCC">
        <w:rPr>
          <w:i/>
        </w:rPr>
        <w:t>github.com vietne</w:t>
      </w:r>
      <w:r>
        <w:t xml:space="preserve"> [tiešsaiste] [skatīts 2014.g.12.mar.] Pieejams: https://github.com/</w:t>
      </w:r>
    </w:p>
    <w:p w:rsidR="005463D5" w:rsidRDefault="005463D5" w:rsidP="007D1BCC">
      <w:pPr>
        <w:pStyle w:val="Literatrassaraksts"/>
        <w:numPr>
          <w:ilvl w:val="0"/>
          <w:numId w:val="44"/>
        </w:numPr>
        <w:tabs>
          <w:tab w:val="left" w:pos="1560"/>
        </w:tabs>
      </w:pPr>
      <w:bookmarkStart w:id="89" w:name="_Ref408696902"/>
      <w:r w:rsidRPr="00C71874">
        <w:rPr>
          <w:i/>
        </w:rPr>
        <w:lastRenderedPageBreak/>
        <w:t>HOSTNET virtuālo serveru piedāvājums</w:t>
      </w:r>
      <w:r>
        <w:t xml:space="preserve"> [tiešsaiste] [skatīts 2014.g.16.nov.] Pieejams: http://www.hostnet.lv/lv/cloud_virtualais_serveris</w:t>
      </w:r>
      <w:bookmarkEnd w:id="89"/>
    </w:p>
    <w:p w:rsidR="005463D5" w:rsidRDefault="005463D5" w:rsidP="007D1BCC">
      <w:pPr>
        <w:pStyle w:val="Literatrassaraksts"/>
        <w:numPr>
          <w:ilvl w:val="0"/>
          <w:numId w:val="44"/>
        </w:numPr>
        <w:tabs>
          <w:tab w:val="left" w:pos="1560"/>
        </w:tabs>
      </w:pPr>
      <w:bookmarkStart w:id="90" w:name="_Ref408696486"/>
      <w:r w:rsidRPr="00A56A66">
        <w:rPr>
          <w:i/>
        </w:rPr>
        <w:t>ISO SQL:2008 standarta vietne</w:t>
      </w:r>
      <w:r>
        <w:t xml:space="preserve"> [tiešsaiste] [skatīts 2014.g.25.aug.] Pieejams: http://www.iso.org/iso/catalogue_detail.htm?csnumber=45498</w:t>
      </w:r>
      <w:bookmarkEnd w:id="90"/>
    </w:p>
    <w:p w:rsidR="005463D5" w:rsidRDefault="005463D5" w:rsidP="00033B1E">
      <w:pPr>
        <w:pStyle w:val="Literatrassaraksts"/>
        <w:numPr>
          <w:ilvl w:val="0"/>
          <w:numId w:val="44"/>
        </w:numPr>
        <w:tabs>
          <w:tab w:val="left" w:pos="1560"/>
        </w:tabs>
      </w:pPr>
      <w:bookmarkStart w:id="91" w:name="_Ref406855967"/>
      <w:r w:rsidRPr="00F112D4">
        <w:t>J.J. Colao</w:t>
      </w:r>
      <w:r>
        <w:t xml:space="preserve">. </w:t>
      </w:r>
      <w:r w:rsidRPr="00F112D4">
        <w:rPr>
          <w:i/>
        </w:rPr>
        <w:t>With 24 Million Students, Codecademy Is Bigger Than You Thought</w:t>
      </w:r>
      <w:r>
        <w:t xml:space="preserve">,[tiešsaiste]. 2014 [skatīts 2014.g.24.okt.] Pieejams: </w:t>
      </w:r>
      <w:r w:rsidRPr="00662546">
        <w:t>http://www.forbes.com/sites/jjcolao/2014/04/23/with-24-million-students-codecademy-is-bigger-than-you-thought/</w:t>
      </w:r>
      <w:bookmarkEnd w:id="91"/>
    </w:p>
    <w:p w:rsidR="005463D5" w:rsidRDefault="005463D5" w:rsidP="007D1BCC">
      <w:pPr>
        <w:pStyle w:val="Literatrassaraksts"/>
        <w:numPr>
          <w:ilvl w:val="0"/>
          <w:numId w:val="44"/>
        </w:numPr>
        <w:tabs>
          <w:tab w:val="left" w:pos="1560"/>
        </w:tabs>
      </w:pPr>
      <w:bookmarkStart w:id="92" w:name="_Ref408696086"/>
      <w:r w:rsidRPr="007D1BCC">
        <w:rPr>
          <w:i/>
        </w:rPr>
        <w:t>Java Play projekta vietne</w:t>
      </w:r>
      <w:r>
        <w:t xml:space="preserve"> [tiešsaiste] [skatīts 2015.g.28.jun.] Pieejams: www.playframework.com</w:t>
      </w:r>
      <w:bookmarkEnd w:id="92"/>
    </w:p>
    <w:p w:rsidR="005463D5" w:rsidRDefault="005463D5" w:rsidP="00033B1E">
      <w:pPr>
        <w:pStyle w:val="Literatrassaraksts"/>
        <w:numPr>
          <w:ilvl w:val="0"/>
          <w:numId w:val="44"/>
        </w:numPr>
        <w:tabs>
          <w:tab w:val="left" w:pos="1560"/>
        </w:tabs>
      </w:pPr>
      <w:bookmarkStart w:id="93" w:name="_Ref407883194"/>
      <w:r w:rsidRPr="004168FD">
        <w:t>Jean-Baptiste Jung</w:t>
      </w:r>
      <w:r>
        <w:t xml:space="preserve">. </w:t>
      </w:r>
      <w:r w:rsidRPr="00100FF0">
        <w:rPr>
          <w:i/>
        </w:rPr>
        <w:t>Top 10 PHP frameworks for 2014</w:t>
      </w:r>
      <w:r>
        <w:t xml:space="preserve"> [tiešsaiste] 2014 [2014.g.12.nov.] Pieejams:</w:t>
      </w:r>
      <w:r w:rsidRPr="00662546">
        <w:t>http://www.catswhocode.com/blog/top-10-php-frameworks-for-2014</w:t>
      </w:r>
      <w:bookmarkEnd w:id="93"/>
    </w:p>
    <w:p w:rsidR="005463D5" w:rsidRDefault="005463D5"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2014.g.21.feb.]Pieejams: </w:t>
      </w:r>
      <w:r w:rsidRPr="00BA090A">
        <w:t>http://www.skilledup.com/articles/introduction-python-web-frameworks/</w:t>
      </w:r>
    </w:p>
    <w:p w:rsidR="005463D5" w:rsidRDefault="005463D5" w:rsidP="00033B1E">
      <w:pPr>
        <w:pStyle w:val="Literatrassaraksts"/>
        <w:numPr>
          <w:ilvl w:val="0"/>
          <w:numId w:val="44"/>
        </w:numPr>
        <w:tabs>
          <w:tab w:val="left" w:pos="1560"/>
        </w:tabs>
      </w:pPr>
      <w:bookmarkStart w:id="94"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t>g.</w:t>
      </w:r>
      <w:r w:rsidRPr="002C67ED">
        <w:t xml:space="preserve">22.sep.] Pieejams: </w:t>
      </w:r>
      <w:r w:rsidRPr="00662546">
        <w:t>http://instagram-engineering.tumblr.com/post/20541814340/keeping-instagram-up-with-over-a-million-new-users</w:t>
      </w:r>
      <w:bookmarkEnd w:id="94"/>
    </w:p>
    <w:p w:rsidR="005463D5" w:rsidRDefault="005463D5" w:rsidP="007D1BCC">
      <w:pPr>
        <w:pStyle w:val="Literatrassaraksts"/>
        <w:numPr>
          <w:ilvl w:val="0"/>
          <w:numId w:val="44"/>
        </w:numPr>
        <w:tabs>
          <w:tab w:val="left" w:pos="1560"/>
        </w:tabs>
      </w:pPr>
      <w:bookmarkStart w:id="95" w:name="_Ref408696029"/>
      <w:r w:rsidRPr="007D1BCC">
        <w:rPr>
          <w:i/>
        </w:rPr>
        <w:t>Khan Academy Android lietotne</w:t>
      </w:r>
      <w:r>
        <w:t xml:space="preserve"> [tiešsaiste] [skatīts 2014.g.21.sep.] Pieejams: https://play.google.com/store/apps/details?id=com.concentricsky.android.khan</w:t>
      </w:r>
      <w:bookmarkEnd w:id="95"/>
    </w:p>
    <w:p w:rsidR="005463D5" w:rsidRDefault="005463D5" w:rsidP="007D1BCC">
      <w:pPr>
        <w:pStyle w:val="Literatrassaraksts"/>
        <w:numPr>
          <w:ilvl w:val="0"/>
          <w:numId w:val="44"/>
        </w:numPr>
        <w:tabs>
          <w:tab w:val="left" w:pos="1560"/>
        </w:tabs>
      </w:pPr>
      <w:bookmarkStart w:id="96" w:name="_Ref408695995"/>
      <w:r w:rsidRPr="007D1BCC">
        <w:rPr>
          <w:i/>
        </w:rPr>
        <w:t>Khan Acedamy vietne</w:t>
      </w:r>
      <w:r>
        <w:t xml:space="preserve"> [tiešsaiste] [skatīts 2014.g.8.apr.] Pieejams: https://www.khanacademy.org/</w:t>
      </w:r>
      <w:bookmarkEnd w:id="96"/>
    </w:p>
    <w:p w:rsidR="005463D5" w:rsidRDefault="005463D5" w:rsidP="007D1BCC">
      <w:pPr>
        <w:pStyle w:val="Literatrassaraksts"/>
        <w:numPr>
          <w:ilvl w:val="0"/>
          <w:numId w:val="44"/>
        </w:numPr>
        <w:tabs>
          <w:tab w:val="left" w:pos="1560"/>
        </w:tabs>
      </w:pPr>
      <w:bookmarkStart w:id="97" w:name="_Ref408696110"/>
      <w:r w:rsidRPr="007D1BCC">
        <w:rPr>
          <w:i/>
        </w:rPr>
        <w:t>Laravel projekta vietne</w:t>
      </w:r>
      <w:r>
        <w:t xml:space="preserve"> [tiešsaiste] [skatīts 2015.g.11.jun] Pieejams: http://laravel.com/</w:t>
      </w:r>
      <w:bookmarkEnd w:id="97"/>
    </w:p>
    <w:p w:rsidR="005463D5" w:rsidRDefault="005463D5" w:rsidP="007D1BCC">
      <w:pPr>
        <w:pStyle w:val="Literatrassaraksts"/>
        <w:numPr>
          <w:ilvl w:val="0"/>
          <w:numId w:val="44"/>
        </w:numPr>
        <w:tabs>
          <w:tab w:val="left" w:pos="1560"/>
        </w:tabs>
      </w:pPr>
      <w:bookmarkStart w:id="98" w:name="_Ref408695930"/>
      <w:r w:rsidRPr="007D1BCC">
        <w:rPr>
          <w:i/>
        </w:rPr>
        <w:t>Lynda.com vietne</w:t>
      </w:r>
      <w:r>
        <w:t xml:space="preserve"> [tiešsaiste] [skatīts 2014.g.12.okt.] Pieejams: http://www.lynda.com/default.aspx</w:t>
      </w:r>
      <w:bookmarkEnd w:id="98"/>
    </w:p>
    <w:p w:rsidR="005463D5" w:rsidRDefault="005463D5"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2014.g.24.sep.] Pieejams: </w:t>
      </w:r>
      <w:r w:rsidRPr="00662546">
        <w:t>https://softcover.s3.amazonaws.com/636/ruby_on_rails_tutorial_3rd_edition/ebooks/ruby_on_rails_tutorial-preview.pdf?AWSAccessKeyId=AKIAJMNNDDBSYVXVHGAA&amp;Signature=hptEQS/ZvDkO2aOKjufviwuR/To%3D&amp;Expires=1419195326</w:t>
      </w:r>
    </w:p>
    <w:p w:rsidR="005463D5" w:rsidRDefault="005463D5" w:rsidP="007D1BCC">
      <w:pPr>
        <w:pStyle w:val="Literatrassaraksts"/>
        <w:numPr>
          <w:ilvl w:val="0"/>
          <w:numId w:val="44"/>
        </w:numPr>
        <w:tabs>
          <w:tab w:val="left" w:pos="1560"/>
        </w:tabs>
      </w:pPr>
      <w:bookmarkStart w:id="99" w:name="_Ref408696461"/>
      <w:r w:rsidRPr="00A56A66">
        <w:rPr>
          <w:i/>
        </w:rPr>
        <w:t>MySQL datubāzes izmantotāju saraksts</w:t>
      </w:r>
      <w:r>
        <w:t xml:space="preserve"> [tiešsaiste] [skatīts 2014.g.3.nov.] Pieejams: http://www.mysql.com/customers/</w:t>
      </w:r>
      <w:bookmarkEnd w:id="99"/>
    </w:p>
    <w:p w:rsidR="005463D5" w:rsidRDefault="005463D5" w:rsidP="007D1BCC">
      <w:pPr>
        <w:pStyle w:val="Literatrassaraksts"/>
        <w:numPr>
          <w:ilvl w:val="0"/>
          <w:numId w:val="44"/>
        </w:numPr>
        <w:tabs>
          <w:tab w:val="left" w:pos="1560"/>
        </w:tabs>
      </w:pPr>
      <w:bookmarkStart w:id="100" w:name="_Ref408695749"/>
      <w:r w:rsidRPr="007D1BCC">
        <w:rPr>
          <w:i/>
        </w:rPr>
        <w:t>New Horizon Latvia piedāvāto kursu cenas</w:t>
      </w:r>
      <w:r>
        <w:t xml:space="preserve"> [tiešsaiste] [skatīts 2014.g.12.mai.] Pieejams: http://eng.newhorizons.lv/localweb/catalog/courselibraries.aspx?groupid=303</w:t>
      </w:r>
      <w:bookmarkEnd w:id="100"/>
    </w:p>
    <w:p w:rsidR="005463D5" w:rsidRDefault="005463D5" w:rsidP="007D1BCC">
      <w:pPr>
        <w:pStyle w:val="Literatrassaraksts"/>
        <w:numPr>
          <w:ilvl w:val="0"/>
          <w:numId w:val="44"/>
        </w:numPr>
        <w:tabs>
          <w:tab w:val="left" w:pos="1560"/>
        </w:tabs>
      </w:pPr>
      <w:bookmarkStart w:id="101" w:name="_Ref408695723"/>
      <w:r w:rsidRPr="007D1BCC">
        <w:rPr>
          <w:i/>
        </w:rPr>
        <w:t>New Horzion Latvia tiešsaistes apmācība vietne</w:t>
      </w:r>
      <w:r>
        <w:t xml:space="preserve"> [tiešsaiste] [skatīts 2014.g.12.mai.] Pieejams: http://www.nh.lv/it/index.php/lv/2357/2359/</w:t>
      </w:r>
      <w:bookmarkEnd w:id="101"/>
    </w:p>
    <w:p w:rsidR="005463D5" w:rsidRDefault="005463D5" w:rsidP="007D1BCC">
      <w:pPr>
        <w:pStyle w:val="Literatrassaraksts"/>
        <w:numPr>
          <w:ilvl w:val="0"/>
          <w:numId w:val="44"/>
        </w:numPr>
        <w:tabs>
          <w:tab w:val="left" w:pos="1560"/>
        </w:tabs>
      </w:pPr>
      <w:bookmarkStart w:id="102" w:name="_Ref408696585"/>
      <w:r w:rsidRPr="003A7920">
        <w:rPr>
          <w:i/>
        </w:rPr>
        <w:t>PostgreSQL datubāzes lietotāji</w:t>
      </w:r>
      <w:r>
        <w:t xml:space="preserve"> [tiešsaiste] [skatīts 2014.g.25.aug.] Pieejams: http://www.postgresql.org/about/users/</w:t>
      </w:r>
      <w:bookmarkEnd w:id="102"/>
    </w:p>
    <w:p w:rsidR="005463D5" w:rsidRDefault="005463D5" w:rsidP="007D1BCC">
      <w:pPr>
        <w:pStyle w:val="Literatrassaraksts"/>
        <w:numPr>
          <w:ilvl w:val="0"/>
          <w:numId w:val="44"/>
        </w:numPr>
        <w:tabs>
          <w:tab w:val="left" w:pos="1560"/>
        </w:tabs>
      </w:pPr>
      <w:bookmarkStart w:id="103" w:name="_Ref408696385"/>
      <w:r w:rsidRPr="00A56A66">
        <w:rPr>
          <w:i/>
        </w:rPr>
        <w:t>Python SQLite bibliotēka</w:t>
      </w:r>
      <w:r>
        <w:t xml:space="preserve"> [tiešsaiste] [skatīts 2014.g.25.jun.] Pieejams: https://docs.python.org/2/library/sqlite3.html</w:t>
      </w:r>
      <w:bookmarkEnd w:id="103"/>
    </w:p>
    <w:p w:rsidR="005463D5" w:rsidRDefault="005463D5" w:rsidP="007D1BCC">
      <w:pPr>
        <w:pStyle w:val="Literatrassaraksts"/>
        <w:numPr>
          <w:ilvl w:val="0"/>
          <w:numId w:val="44"/>
        </w:numPr>
        <w:tabs>
          <w:tab w:val="left" w:pos="1560"/>
        </w:tabs>
      </w:pPr>
      <w:bookmarkStart w:id="104" w:name="_Ref408696164"/>
      <w:r w:rsidRPr="007D1BCC">
        <w:rPr>
          <w:i/>
        </w:rPr>
        <w:t>Ruby on Rails projekta vietne</w:t>
      </w:r>
      <w:r>
        <w:t xml:space="preserve"> [tiešsaiste] [skatīts 2015.g.16.aug.] Pieejams: http://rubyonrails.org/</w:t>
      </w:r>
      <w:bookmarkEnd w:id="104"/>
    </w:p>
    <w:p w:rsidR="005463D5" w:rsidRDefault="005463D5" w:rsidP="00033B1E">
      <w:pPr>
        <w:pStyle w:val="Literatrassaraksts"/>
        <w:numPr>
          <w:ilvl w:val="0"/>
          <w:numId w:val="44"/>
        </w:numPr>
        <w:tabs>
          <w:tab w:val="left" w:pos="1560"/>
        </w:tabs>
      </w:pPr>
      <w:bookmarkStart w:id="105" w:name="_Ref407570833"/>
      <w:r w:rsidRPr="006D1C03">
        <w:rPr>
          <w:i/>
        </w:rPr>
        <w:t>Scala ietvaru projektu statistika GitHub vietnē</w:t>
      </w:r>
      <w:r>
        <w:t xml:space="preserve"> [tiešsaistes] github, 2014 [skatīts 2014.g.24.sep.] Pieejams: </w:t>
      </w:r>
      <w:r w:rsidRPr="00662546">
        <w:t>https://github.com/search?q=stars%3A%3E1&amp;type=Repositories&amp;ref=advsearch&amp;l=Scala</w:t>
      </w:r>
      <w:bookmarkEnd w:id="105"/>
    </w:p>
    <w:p w:rsidR="005463D5" w:rsidRDefault="005463D5" w:rsidP="007D1BCC">
      <w:pPr>
        <w:pStyle w:val="Literatrassaraksts"/>
        <w:numPr>
          <w:ilvl w:val="0"/>
          <w:numId w:val="44"/>
        </w:numPr>
        <w:tabs>
          <w:tab w:val="left" w:pos="1560"/>
        </w:tabs>
      </w:pPr>
      <w:bookmarkStart w:id="106" w:name="_Ref408696924"/>
      <w:r w:rsidRPr="00AF58B1">
        <w:rPr>
          <w:i/>
        </w:rPr>
        <w:t>Serveris.lv virtuālo serveru piedāvājums</w:t>
      </w:r>
      <w:r>
        <w:t xml:space="preserve"> [tiešsaiste] [skatīts 2014.g.16.nov.] Pieejams: https://www.serveris.lv/lv/virtualie-serveri/virtualo-serveru-cenas/</w:t>
      </w:r>
      <w:bookmarkEnd w:id="106"/>
    </w:p>
    <w:p w:rsidR="005463D5" w:rsidRDefault="005463D5" w:rsidP="00033B1E">
      <w:pPr>
        <w:pStyle w:val="Literatrassaraksts"/>
        <w:numPr>
          <w:ilvl w:val="0"/>
          <w:numId w:val="44"/>
        </w:numPr>
        <w:tabs>
          <w:tab w:val="left" w:pos="1560"/>
        </w:tabs>
      </w:pPr>
      <w:bookmarkStart w:id="107" w:name="_Ref407883183"/>
      <w:r w:rsidRPr="00E75776">
        <w:t>Simon Maple</w:t>
      </w:r>
      <w:r>
        <w:t xml:space="preserve">. </w:t>
      </w:r>
      <w:r w:rsidRPr="00F54916">
        <w:rPr>
          <w:i/>
        </w:rPr>
        <w:t>Best PHP Frameworks for 2014</w:t>
      </w:r>
      <w:r>
        <w:t xml:space="preserve">[tiešsaiste]. 2014 [skatīts 2014.g.21.feb.]Pieejams: </w:t>
      </w:r>
      <w:r w:rsidRPr="00662546">
        <w:t>http://www.sitepoint.com/best-php-frameworks-2014/</w:t>
      </w:r>
      <w:bookmarkEnd w:id="107"/>
    </w:p>
    <w:p w:rsidR="005463D5" w:rsidRDefault="005463D5" w:rsidP="00033B1E">
      <w:pPr>
        <w:pStyle w:val="Literatrassaraksts"/>
        <w:numPr>
          <w:ilvl w:val="0"/>
          <w:numId w:val="44"/>
        </w:numPr>
        <w:tabs>
          <w:tab w:val="left" w:pos="1560"/>
        </w:tabs>
      </w:pPr>
      <w:r w:rsidRPr="00E75776">
        <w:t>Simon Maple</w:t>
      </w:r>
      <w:r>
        <w:t>.</w:t>
      </w:r>
      <w:r w:rsidRPr="003C40DA">
        <w:rPr>
          <w:i/>
        </w:rPr>
        <w:t>The 2014 Decision Maker’s Guide to Java Web Frameworks</w:t>
      </w:r>
      <w:r>
        <w:t xml:space="preserve"> [tiešsaiste].2014 [skatīts 2014.g.21.mai.]Pieejams: </w:t>
      </w:r>
      <w:r w:rsidRPr="00662546">
        <w:t>http://zeroturnaround.com/rebellabs/the-2014-decision-makers-guide-to-java-web-frameworks/2/</w:t>
      </w:r>
    </w:p>
    <w:p w:rsidR="005463D5" w:rsidRDefault="005463D5" w:rsidP="00033B1E">
      <w:pPr>
        <w:pStyle w:val="Literatrassaraksts"/>
        <w:numPr>
          <w:ilvl w:val="0"/>
          <w:numId w:val="44"/>
        </w:numPr>
        <w:tabs>
          <w:tab w:val="left" w:pos="1560"/>
        </w:tabs>
      </w:pPr>
      <w:bookmarkStart w:id="108" w:name="_Ref406853135"/>
      <w:r>
        <w:t xml:space="preserve">Skillsoft. </w:t>
      </w:r>
      <w:r w:rsidRPr="00947CD0">
        <w:rPr>
          <w:i/>
        </w:rPr>
        <w:t>CEO perspectives on people: leadership, recruitment and skills</w:t>
      </w:r>
      <w:r>
        <w:t xml:space="preserve"> [tiešsaiste].2013, Londona: Skillsoft [skatīts 2014.g.12.jun.] Pieejams: </w:t>
      </w:r>
      <w:r w:rsidRPr="00662546">
        <w:t>http://www.mvc.astd.org/Resources/Documents/CEO%27s%20and%20Learning.pdf</w:t>
      </w:r>
      <w:bookmarkEnd w:id="108"/>
    </w:p>
    <w:p w:rsidR="005463D5" w:rsidRDefault="005463D5" w:rsidP="00294B07">
      <w:pPr>
        <w:pStyle w:val="Literatrassaraksts"/>
        <w:numPr>
          <w:ilvl w:val="0"/>
          <w:numId w:val="44"/>
        </w:numPr>
        <w:tabs>
          <w:tab w:val="left" w:pos="1560"/>
        </w:tabs>
      </w:pPr>
      <w:bookmarkStart w:id="109" w:name="_Ref408263355"/>
      <w:r w:rsidRPr="00C05608">
        <w:rPr>
          <w:i/>
        </w:rPr>
        <w:t>SQLite Copyright</w:t>
      </w:r>
      <w:r>
        <w:t xml:space="preserve"> [tiešsaiste] Charlotte, USA [skatīts 2014.g.3.jūl.] Pieejams: </w:t>
      </w:r>
      <w:r w:rsidRPr="00662546">
        <w:t>https://www.sqlite.org/copyright.html</w:t>
      </w:r>
      <w:bookmarkEnd w:id="109"/>
    </w:p>
    <w:p w:rsidR="005463D5" w:rsidRDefault="005463D5"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r w:rsidRPr="00662546">
        <w:t>https://www.digitalocean.com/community/articles/sqlite-vs-mysql-vs-postgresql-a-comparison-of-relational-database-management-systems</w:t>
      </w:r>
    </w:p>
    <w:p w:rsidR="005463D5" w:rsidRDefault="005463D5" w:rsidP="00033B1E">
      <w:pPr>
        <w:pStyle w:val="Literatrassaraksts"/>
        <w:numPr>
          <w:ilvl w:val="0"/>
          <w:numId w:val="44"/>
        </w:numPr>
        <w:tabs>
          <w:tab w:val="left" w:pos="1560"/>
        </w:tabs>
      </w:pPr>
      <w:bookmarkStart w:id="110" w:name="_Ref407569902"/>
      <w:r w:rsidRPr="000B59EB">
        <w:lastRenderedPageBreak/>
        <w:t>Stephen Cass</w:t>
      </w:r>
      <w:r>
        <w:t>.</w:t>
      </w:r>
      <w:r w:rsidRPr="00F039C9">
        <w:rPr>
          <w:i/>
        </w:rPr>
        <w:t>Top 10 Programming Languages</w:t>
      </w:r>
      <w:r>
        <w:t xml:space="preserve"> [tiešsaiste]. 2014 [skatīts 2014.g.24.sep.] Pieejams: </w:t>
      </w:r>
      <w:r w:rsidRPr="00662546">
        <w:t>http://spectrum.ieee.org/computing/software/top-10-programming-languages#</w:t>
      </w:r>
      <w:bookmarkEnd w:id="110"/>
    </w:p>
    <w:p w:rsidR="005463D5" w:rsidRDefault="005463D5" w:rsidP="00033B1E">
      <w:pPr>
        <w:pStyle w:val="Literatrassaraksts"/>
        <w:numPr>
          <w:ilvl w:val="0"/>
          <w:numId w:val="44"/>
        </w:numPr>
        <w:tabs>
          <w:tab w:val="left" w:pos="1560"/>
        </w:tabs>
      </w:pPr>
      <w:bookmarkStart w:id="111" w:name="_Ref406853207"/>
      <w:r w:rsidRPr="00B55DD8">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[skatīts 2014g.12.jun.] Pieejams: </w:t>
      </w:r>
      <w:r w:rsidRPr="00662546">
        <w:t>http://elearningindustry.com/kineo-e-learning-in-the-enterprise-survey-results-2013-infographic</w:t>
      </w:r>
      <w:bookmarkEnd w:id="111"/>
    </w:p>
    <w:p w:rsidR="005463D5" w:rsidRDefault="005463D5" w:rsidP="00294B07">
      <w:pPr>
        <w:pStyle w:val="Literatrassaraksts"/>
        <w:numPr>
          <w:ilvl w:val="0"/>
          <w:numId w:val="44"/>
        </w:numPr>
        <w:tabs>
          <w:tab w:val="left" w:pos="1560"/>
        </w:tabs>
      </w:pPr>
      <w:bookmarkStart w:id="112" w:name="_Ref408358504"/>
      <w:r w:rsidRPr="00294B07">
        <w:rPr>
          <w:i/>
        </w:rPr>
        <w:t>Supported Programming Languages</w:t>
      </w:r>
      <w:r>
        <w:t xml:space="preserve"> [tiešsaiste] domainsalliance.com 2014 [skatīts 2014 g.27.aug.] Pieejams: http://domainsalliance.com/hosting/supported-programming-languages.html#.VKxpj82UekA</w:t>
      </w:r>
      <w:bookmarkEnd w:id="112"/>
    </w:p>
    <w:p w:rsidR="005463D5" w:rsidRDefault="005463D5" w:rsidP="00033B1E">
      <w:pPr>
        <w:pStyle w:val="Literatrassaraksts"/>
        <w:numPr>
          <w:ilvl w:val="0"/>
          <w:numId w:val="44"/>
        </w:numPr>
        <w:tabs>
          <w:tab w:val="left" w:pos="1560"/>
        </w:tabs>
      </w:pPr>
      <w:r w:rsidRPr="00F54916">
        <w:rPr>
          <w:i/>
        </w:rPr>
        <w:t>Top Ten Best PHP Frameworks For 2014</w:t>
      </w:r>
      <w:r>
        <w:t xml:space="preserve"> [tiešsaiste] WebHostingBreak 2013 [skatīts 2014.g.21.feb.]Pieejams: </w:t>
      </w:r>
      <w:r w:rsidRPr="00662546">
        <w:t>http://www.webhostingreviewboards.com/development/top-ten-best-php-frameworks-for-2014/</w:t>
      </w:r>
    </w:p>
    <w:p w:rsidR="005463D5" w:rsidRDefault="005463D5" w:rsidP="007D1BCC">
      <w:pPr>
        <w:pStyle w:val="Literatrassaraksts"/>
        <w:numPr>
          <w:ilvl w:val="0"/>
          <w:numId w:val="44"/>
        </w:numPr>
        <w:tabs>
          <w:tab w:val="left" w:pos="1560"/>
        </w:tabs>
      </w:pPr>
      <w:bookmarkStart w:id="113" w:name="_Ref408696858"/>
      <w:r w:rsidRPr="007D1BCC">
        <w:rPr>
          <w:i/>
        </w:rPr>
        <w:t>TravisCI vietne</w:t>
      </w:r>
      <w:r>
        <w:t xml:space="preserve"> [tiešsaiste] [skatīts 2014.g.2.jun.] Pieejams: https://travis-ci.org/</w:t>
      </w:r>
      <w:bookmarkEnd w:id="113"/>
    </w:p>
    <w:p w:rsidR="005463D5" w:rsidRDefault="005463D5" w:rsidP="007D1BCC">
      <w:pPr>
        <w:pStyle w:val="Literatrassaraksts"/>
        <w:numPr>
          <w:ilvl w:val="0"/>
          <w:numId w:val="44"/>
        </w:numPr>
        <w:tabs>
          <w:tab w:val="left" w:pos="1560"/>
        </w:tabs>
      </w:pPr>
      <w:r w:rsidRPr="007D1BCC">
        <w:rPr>
          <w:i/>
        </w:rPr>
        <w:t>Treehouse mobilā lietotne</w:t>
      </w:r>
      <w:r>
        <w:t xml:space="preserve"> (Android platforma) [tiešsaiste] [skatīts 2014.g.28.jun.] Pieejams: https://play.google.com/store/apps/details?id=com.teamtreehouse.android</w:t>
      </w:r>
    </w:p>
    <w:p w:rsidR="005463D5" w:rsidRDefault="005463D5" w:rsidP="007D1BCC">
      <w:pPr>
        <w:pStyle w:val="Literatrassaraksts"/>
        <w:numPr>
          <w:ilvl w:val="0"/>
          <w:numId w:val="44"/>
        </w:numPr>
        <w:tabs>
          <w:tab w:val="left" w:pos="1560"/>
        </w:tabs>
      </w:pPr>
      <w:bookmarkStart w:id="114" w:name="_Ref408695912"/>
      <w:r w:rsidRPr="007D1BCC">
        <w:rPr>
          <w:i/>
        </w:rPr>
        <w:t>Treehouse pasniedzēju saraksts</w:t>
      </w:r>
      <w:r>
        <w:t xml:space="preserve"> [tiešsaiste] [skatīts 2014.g.28.jun.] Pieejams: http://teamtreehouse.com/teachers</w:t>
      </w:r>
      <w:bookmarkEnd w:id="114"/>
    </w:p>
    <w:p w:rsidR="005463D5" w:rsidRDefault="005463D5" w:rsidP="007D1BCC">
      <w:pPr>
        <w:pStyle w:val="Literatrassaraksts"/>
        <w:numPr>
          <w:ilvl w:val="0"/>
          <w:numId w:val="44"/>
        </w:numPr>
        <w:tabs>
          <w:tab w:val="left" w:pos="1560"/>
        </w:tabs>
      </w:pPr>
      <w:bookmarkStart w:id="115" w:name="_Ref408695848"/>
      <w:r w:rsidRPr="007D1BCC">
        <w:rPr>
          <w:i/>
        </w:rPr>
        <w:t>Treehouse vietne</w:t>
      </w:r>
      <w:r>
        <w:t xml:space="preserve"> [tiešsaiste] [skatīts 2014.g.27.jun.] Pieejams: http://teamtreehouse.com/</w:t>
      </w:r>
      <w:bookmarkEnd w:id="115"/>
    </w:p>
    <w:p w:rsidR="005463D5" w:rsidRDefault="005463D5" w:rsidP="007D1BCC">
      <w:pPr>
        <w:pStyle w:val="Literatrassaraksts"/>
        <w:numPr>
          <w:ilvl w:val="0"/>
          <w:numId w:val="44"/>
        </w:numPr>
        <w:tabs>
          <w:tab w:val="left" w:pos="1560"/>
        </w:tabs>
      </w:pPr>
      <w:bookmarkStart w:id="116" w:name="_Ref408695966"/>
      <w:r w:rsidRPr="007D1BCC">
        <w:rPr>
          <w:i/>
        </w:rPr>
        <w:t>Tutsplus vietne</w:t>
      </w:r>
      <w:r>
        <w:t xml:space="preserve"> [tiešsaiste] [skatīts 2014.g.8.apr.] Pieejams: http://tutsplus.com/</w:t>
      </w:r>
      <w:bookmarkEnd w:id="116"/>
    </w:p>
    <w:p w:rsidR="005463D5" w:rsidRDefault="005463D5" w:rsidP="007D1BCC">
      <w:pPr>
        <w:pStyle w:val="Literatrassaraksts"/>
        <w:numPr>
          <w:ilvl w:val="0"/>
          <w:numId w:val="44"/>
        </w:numPr>
        <w:tabs>
          <w:tab w:val="left" w:pos="1560"/>
        </w:tabs>
      </w:pPr>
      <w:r w:rsidRPr="007D1BCC">
        <w:rPr>
          <w:i/>
        </w:rPr>
        <w:t>Viens no populārākajiem Python projektiem</w:t>
      </w:r>
      <w:r>
        <w:t xml:space="preserve"> [tiešsaiste] [skatīts 2014.g.13.jul.] Pieejams: https://github.com/trending?l=python&amp;since=monthly</w:t>
      </w:r>
    </w:p>
    <w:p w:rsidR="005463D5" w:rsidRDefault="005463D5" w:rsidP="00033B1E">
      <w:pPr>
        <w:pStyle w:val="Literatrassaraksts"/>
        <w:numPr>
          <w:ilvl w:val="0"/>
          <w:numId w:val="44"/>
        </w:numPr>
        <w:tabs>
          <w:tab w:val="left" w:pos="1560"/>
        </w:tabs>
      </w:pPr>
      <w:bookmarkStart w:id="117" w:name="_Ref407570636"/>
      <w:r w:rsidRPr="00B738EA">
        <w:rPr>
          <w:i/>
        </w:rPr>
        <w:t>What’s new in Play 2.3</w:t>
      </w:r>
      <w:r>
        <w:t xml:space="preserve"> [tiešsaiste] 2014.g.oktobris [skatīts 2014.g.24] Pieejams: </w:t>
      </w:r>
      <w:r w:rsidRPr="00662546">
        <w:t>https://www.playframework.com/documentation/2.3.x/Highlights23</w:t>
      </w:r>
      <w:bookmarkEnd w:id="117"/>
    </w:p>
    <w:p w:rsidR="005463D5" w:rsidRDefault="005463D5" w:rsidP="007D1BCC">
      <w:pPr>
        <w:pStyle w:val="Literatrassaraksts"/>
        <w:numPr>
          <w:ilvl w:val="0"/>
          <w:numId w:val="44"/>
        </w:numPr>
        <w:tabs>
          <w:tab w:val="left" w:pos="1560"/>
        </w:tabs>
      </w:pPr>
      <w:bookmarkStart w:id="118" w:name="_Ref407571013"/>
      <w:r w:rsidRPr="00253094">
        <w:t>Yevgeniy Brikman</w:t>
      </w:r>
      <w:r>
        <w:t>.</w:t>
      </w:r>
      <w:r w:rsidRPr="007D1BCC">
        <w:rPr>
          <w:i/>
        </w:rPr>
        <w:t>The Play Framework at LinkedIn</w:t>
      </w:r>
      <w:r>
        <w:t xml:space="preserve"> [tiešsaiste] 2013 [skatīts 2014.g.24] Pieejams: </w:t>
      </w:r>
      <w:r w:rsidRPr="005463D5">
        <w:t>https://engineering.linkedin.com/play/play-framework-linkedin</w:t>
      </w:r>
      <w:bookmarkEnd w:id="118"/>
    </w:p>
    <w:p w:rsidR="005E7D96" w:rsidRDefault="005E7D96" w:rsidP="00797346">
      <w:pPr>
        <w:pStyle w:val="Literatrassaraksts"/>
        <w:tabs>
          <w:tab w:val="left" w:pos="1560"/>
        </w:tabs>
      </w:pPr>
    </w:p>
    <w:p w:rsidR="0052018C" w:rsidRDefault="0052018C" w:rsidP="0052018C">
      <w:pPr>
        <w:pStyle w:val="Virsraksts1nenumurts"/>
      </w:pPr>
      <w:bookmarkStart w:id="119" w:name="_Toc408774152"/>
      <w:r>
        <w:lastRenderedPageBreak/>
        <w:t>Pielikums</w:t>
      </w:r>
      <w:bookmarkEnd w:id="119"/>
    </w:p>
    <w:p w:rsidR="0052018C" w:rsidRPr="00FA66D1" w:rsidRDefault="0052018C" w:rsidP="00FA66D1">
      <w:pPr>
        <w:pStyle w:val="Literatrassaraksts"/>
        <w:tabs>
          <w:tab w:val="left" w:pos="1560"/>
        </w:tabs>
        <w:ind w:left="1560" w:hanging="1560"/>
        <w:jc w:val="right"/>
        <w:rPr>
          <w:b/>
        </w:rPr>
      </w:pPr>
    </w:p>
    <w:p w:rsidR="00354DA7" w:rsidRDefault="00354DA7">
      <w:pPr>
        <w:spacing w:line="240" w:lineRule="auto"/>
      </w:pPr>
      <w:r>
        <w:br w:type="page"/>
      </w:r>
    </w:p>
    <w:p w:rsidR="00DC3861" w:rsidRPr="00DC3861" w:rsidRDefault="00DC3861" w:rsidP="00DC3861">
      <w:pPr>
        <w:pStyle w:val="Literatrassaraksts"/>
        <w:jc w:val="right"/>
        <w:rPr>
          <w:b/>
        </w:rPr>
      </w:pPr>
      <w:r w:rsidRPr="00DC3861">
        <w:rPr>
          <w:b/>
        </w:rPr>
        <w:lastRenderedPageBreak/>
        <w:t>1.pielikums</w:t>
      </w:r>
    </w:p>
    <w:p w:rsidR="00EB2642" w:rsidRPr="003454DC" w:rsidRDefault="00EB2642" w:rsidP="003454DC">
      <w:pPr>
        <w:pStyle w:val="Pamatteksts1"/>
        <w:jc w:val="center"/>
        <w:rPr>
          <w:b/>
        </w:rPr>
      </w:pPr>
      <w:r w:rsidRPr="003454DC">
        <w:rPr>
          <w:b/>
        </w:rPr>
        <w:t>Terminu un saīsinājumu vārdnīca</w:t>
      </w:r>
    </w:p>
    <w:p w:rsidR="00EB2642" w:rsidRDefault="00EB2642" w:rsidP="00887C2C">
      <w:pPr>
        <w:pStyle w:val="Pamatteksts1"/>
      </w:pPr>
    </w:p>
    <w:tbl>
      <w:tblPr>
        <w:tblStyle w:val="TableGrid"/>
        <w:tblW w:w="0" w:type="auto"/>
        <w:tblInd w:w="284" w:type="dxa"/>
        <w:tblLook w:val="04A0"/>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4B686E" w:rsidTr="00887C2C">
        <w:tc>
          <w:tcPr>
            <w:tcW w:w="2943" w:type="dxa"/>
          </w:tcPr>
          <w:p w:rsidR="004B686E" w:rsidRPr="007371FD" w:rsidRDefault="004B686E" w:rsidP="007371FD">
            <w:pPr>
              <w:pStyle w:val="Tabulasteksts"/>
              <w:rPr>
                <w:b/>
              </w:rPr>
            </w:pPr>
            <w:r w:rsidRPr="007371FD">
              <w:rPr>
                <w:b/>
              </w:rPr>
              <w:t xml:space="preserve">ACID </w:t>
            </w:r>
          </w:p>
        </w:tc>
        <w:tc>
          <w:tcPr>
            <w:tcW w:w="6060" w:type="dxa"/>
          </w:tcPr>
          <w:p w:rsidR="004B686E" w:rsidRDefault="004B686E"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4B686E" w:rsidTr="00887C2C">
        <w:tc>
          <w:tcPr>
            <w:tcW w:w="2943" w:type="dxa"/>
          </w:tcPr>
          <w:p w:rsidR="004B686E" w:rsidRPr="007371FD" w:rsidRDefault="004B686E" w:rsidP="007371FD">
            <w:pPr>
              <w:pStyle w:val="Tabulasteksts"/>
              <w:rPr>
                <w:b/>
              </w:rPr>
            </w:pPr>
            <w:r w:rsidRPr="007371FD">
              <w:rPr>
                <w:b/>
              </w:rPr>
              <w:t>DRY</w:t>
            </w:r>
          </w:p>
        </w:tc>
        <w:tc>
          <w:tcPr>
            <w:tcW w:w="6060" w:type="dxa"/>
          </w:tcPr>
          <w:p w:rsidR="004B686E" w:rsidRDefault="004B686E"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4B686E" w:rsidTr="00887C2C">
        <w:tc>
          <w:tcPr>
            <w:tcW w:w="2943" w:type="dxa"/>
          </w:tcPr>
          <w:p w:rsidR="004B686E" w:rsidRPr="007371FD" w:rsidRDefault="004B686E" w:rsidP="007371FD">
            <w:pPr>
              <w:pStyle w:val="Tabulasteksts"/>
              <w:rPr>
                <w:b/>
              </w:rPr>
            </w:pPr>
            <w:r w:rsidRPr="007371FD">
              <w:rPr>
                <w:b/>
              </w:rPr>
              <w:t>gzip</w:t>
            </w:r>
          </w:p>
        </w:tc>
        <w:tc>
          <w:tcPr>
            <w:tcW w:w="6060" w:type="dxa"/>
          </w:tcPr>
          <w:p w:rsidR="004B686E" w:rsidRDefault="004B686E" w:rsidP="007371FD">
            <w:pPr>
              <w:pStyle w:val="Tabulasteksts"/>
            </w:pPr>
            <w:r>
              <w:t>faila kompresijas formāts</w:t>
            </w:r>
          </w:p>
        </w:tc>
      </w:tr>
      <w:tr w:rsidR="004B686E" w:rsidTr="00887C2C">
        <w:tc>
          <w:tcPr>
            <w:tcW w:w="2943" w:type="dxa"/>
          </w:tcPr>
          <w:p w:rsidR="004B686E" w:rsidRPr="007371FD" w:rsidRDefault="004B686E" w:rsidP="007371FD">
            <w:pPr>
              <w:pStyle w:val="Tabulasteksts"/>
              <w:rPr>
                <w:b/>
              </w:rPr>
            </w:pPr>
            <w:r w:rsidRPr="007371FD">
              <w:rPr>
                <w:b/>
              </w:rPr>
              <w:t xml:space="preserve">MVC </w:t>
            </w:r>
          </w:p>
        </w:tc>
        <w:tc>
          <w:tcPr>
            <w:tcW w:w="6060" w:type="dxa"/>
          </w:tcPr>
          <w:p w:rsidR="004B686E" w:rsidRDefault="004B686E"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4B686E" w:rsidTr="00887C2C">
        <w:tc>
          <w:tcPr>
            <w:tcW w:w="2943" w:type="dxa"/>
          </w:tcPr>
          <w:p w:rsidR="004B686E" w:rsidRPr="007371FD" w:rsidRDefault="004B686E" w:rsidP="007371FD">
            <w:pPr>
              <w:pStyle w:val="Tabulasteksts"/>
              <w:rPr>
                <w:b/>
              </w:rPr>
            </w:pPr>
            <w:r w:rsidRPr="007371FD">
              <w:rPr>
                <w:b/>
              </w:rPr>
              <w:t>MVT</w:t>
            </w:r>
          </w:p>
        </w:tc>
        <w:tc>
          <w:tcPr>
            <w:tcW w:w="6060" w:type="dxa"/>
          </w:tcPr>
          <w:p w:rsidR="004B686E" w:rsidRDefault="004B686E" w:rsidP="007371FD">
            <w:pPr>
              <w:pStyle w:val="Tabulasteksts"/>
            </w:pPr>
            <w:r w:rsidRPr="006676D2">
              <w:t>M</w:t>
            </w:r>
            <w:r>
              <w:t xml:space="preserve">odel </w:t>
            </w:r>
            <w:r w:rsidRPr="006676D2">
              <w:t>V</w:t>
            </w:r>
            <w:r>
              <w:t xml:space="preserve">iew </w:t>
            </w:r>
            <w:r w:rsidRPr="006676D2">
              <w:t>T</w:t>
            </w:r>
            <w:r>
              <w:t>emplate – izstrādes šablons, kurš izmanto modelis, skats, šablons</w:t>
            </w:r>
          </w:p>
        </w:tc>
      </w:tr>
      <w:tr w:rsidR="004B686E" w:rsidTr="00887C2C">
        <w:tc>
          <w:tcPr>
            <w:tcW w:w="2943" w:type="dxa"/>
          </w:tcPr>
          <w:p w:rsidR="004B686E" w:rsidRPr="007371FD" w:rsidRDefault="004B686E" w:rsidP="007371FD">
            <w:pPr>
              <w:pStyle w:val="Tabulasteksts"/>
              <w:rPr>
                <w:b/>
              </w:rPr>
            </w:pPr>
            <w:r w:rsidRPr="007371FD">
              <w:rPr>
                <w:b/>
              </w:rPr>
              <w:t>SSD</w:t>
            </w:r>
          </w:p>
        </w:tc>
        <w:tc>
          <w:tcPr>
            <w:tcW w:w="6060" w:type="dxa"/>
          </w:tcPr>
          <w:p w:rsidR="004B686E" w:rsidRDefault="004B686E" w:rsidP="007371FD">
            <w:pPr>
              <w:pStyle w:val="Tabulasteksts"/>
            </w:pPr>
            <w:r w:rsidRPr="00252B3E">
              <w:t>S</w:t>
            </w:r>
            <w:r>
              <w:t xml:space="preserve">olid </w:t>
            </w:r>
            <w:r w:rsidRPr="00252B3E">
              <w:t>S</w:t>
            </w:r>
            <w:r>
              <w:t xml:space="preserve">tate </w:t>
            </w:r>
            <w:r w:rsidRPr="00252B3E">
              <w:t>D</w:t>
            </w:r>
            <w:r>
              <w:t>rive – cietvielas disks</w:t>
            </w:r>
          </w:p>
        </w:tc>
      </w:tr>
      <w:tr w:rsidR="004B686E" w:rsidTr="00887C2C">
        <w:tc>
          <w:tcPr>
            <w:tcW w:w="2943" w:type="dxa"/>
          </w:tcPr>
          <w:p w:rsidR="004B686E" w:rsidRPr="007371FD" w:rsidRDefault="004B686E" w:rsidP="007371FD">
            <w:pPr>
              <w:pStyle w:val="Tabulasteksts"/>
              <w:rPr>
                <w:b/>
              </w:rPr>
            </w:pPr>
            <w:r w:rsidRPr="007371FD">
              <w:rPr>
                <w:b/>
              </w:rPr>
              <w:t>YAML</w:t>
            </w:r>
          </w:p>
        </w:tc>
        <w:tc>
          <w:tcPr>
            <w:tcW w:w="6060" w:type="dxa"/>
          </w:tcPr>
          <w:p w:rsidR="004B686E" w:rsidRDefault="004B686E" w:rsidP="007371FD">
            <w:pPr>
              <w:pStyle w:val="Tabulasteksts"/>
            </w:pPr>
            <w:r>
              <w:t>Datu serializācijas formāts</w:t>
            </w:r>
          </w:p>
        </w:tc>
      </w:tr>
      <w:tr w:rsidR="004B686E" w:rsidTr="00887C2C">
        <w:tc>
          <w:tcPr>
            <w:tcW w:w="2943" w:type="dxa"/>
          </w:tcPr>
          <w:p w:rsidR="004B686E" w:rsidRPr="007371FD" w:rsidRDefault="004B686E" w:rsidP="007371FD">
            <w:pPr>
              <w:pStyle w:val="Tabulasteksts"/>
              <w:rPr>
                <w:b/>
              </w:rPr>
            </w:pPr>
            <w:r w:rsidRPr="007371FD">
              <w:rPr>
                <w:b/>
              </w:rPr>
              <w:t>CSRF</w:t>
            </w:r>
          </w:p>
        </w:tc>
        <w:tc>
          <w:tcPr>
            <w:tcW w:w="6060" w:type="dxa"/>
          </w:tcPr>
          <w:p w:rsidR="004B686E" w:rsidRDefault="004B686E"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4B686E" w:rsidTr="00887C2C">
        <w:tc>
          <w:tcPr>
            <w:tcW w:w="2943" w:type="dxa"/>
          </w:tcPr>
          <w:p w:rsidR="004B686E" w:rsidRPr="007371FD" w:rsidRDefault="00212F2B" w:rsidP="007371FD">
            <w:pPr>
              <w:pStyle w:val="Tabulasteksts"/>
              <w:rPr>
                <w:b/>
              </w:rPr>
            </w:pPr>
            <w:r w:rsidRPr="007371FD">
              <w:rPr>
                <w:b/>
              </w:rPr>
              <w:t>JSON</w:t>
            </w:r>
          </w:p>
        </w:tc>
        <w:tc>
          <w:tcPr>
            <w:tcW w:w="6060" w:type="dxa"/>
          </w:tcPr>
          <w:p w:rsidR="004B686E" w:rsidRDefault="00B85C0A" w:rsidP="007371FD">
            <w:pPr>
              <w:pStyle w:val="Tabulasteksts"/>
            </w:pPr>
            <w:r w:rsidRPr="00B85C0A">
              <w:t>J</w:t>
            </w:r>
            <w:r w:rsidR="00212F2B">
              <w:t>avaScript Object Notation</w:t>
            </w:r>
            <w:r>
              <w:t xml:space="preserve"> - </w:t>
            </w:r>
            <w:r w:rsidR="00212F2B">
              <w:t>"viegls" datu apmaiņās formāts, kurš ir vienkārši lasām un rakstām</w:t>
            </w:r>
          </w:p>
        </w:tc>
      </w:tr>
      <w:tr w:rsidR="004B686E" w:rsidTr="00887C2C">
        <w:tc>
          <w:tcPr>
            <w:tcW w:w="2943" w:type="dxa"/>
          </w:tcPr>
          <w:p w:rsidR="004B686E" w:rsidRPr="007371FD" w:rsidRDefault="00212F2B" w:rsidP="007371FD">
            <w:pPr>
              <w:pStyle w:val="Tabulasteksts"/>
              <w:rPr>
                <w:b/>
              </w:rPr>
            </w:pPr>
            <w:r w:rsidRPr="007371FD">
              <w:rPr>
                <w:b/>
              </w:rPr>
              <w:t>XML</w:t>
            </w:r>
          </w:p>
        </w:tc>
        <w:tc>
          <w:tcPr>
            <w:tcW w:w="6060" w:type="dxa"/>
          </w:tcPr>
          <w:p w:rsidR="004B686E" w:rsidRDefault="00B85C0A" w:rsidP="007371FD">
            <w:pPr>
              <w:pStyle w:val="Tabulasteksts"/>
            </w:pPr>
            <w:r>
              <w:t>e</w:t>
            </w:r>
            <w:r w:rsidR="00212F2B" w:rsidRPr="00B85C0A">
              <w:t>X</w:t>
            </w:r>
            <w:r w:rsidR="00212F2B">
              <w:t xml:space="preserve">tensible </w:t>
            </w:r>
            <w:r w:rsidR="00212F2B" w:rsidRPr="00B85C0A">
              <w:t>M</w:t>
            </w:r>
            <w:r w:rsidR="00212F2B">
              <w:t xml:space="preserve">arkup </w:t>
            </w:r>
            <w:r w:rsidR="00212F2B" w:rsidRPr="00B85C0A">
              <w:t>L</w:t>
            </w:r>
            <w:r w:rsidR="00212F2B">
              <w:t xml:space="preserve">anguage </w:t>
            </w:r>
            <w:r>
              <w:t>(</w:t>
            </w:r>
            <w:r w:rsidR="00212F2B">
              <w:t>Paplašināmā iezīmēšanas valoda) – W3Crekomendācija speciālas nozīmes iezīmēšanas valodu veidošanai</w:t>
            </w:r>
          </w:p>
        </w:tc>
      </w:tr>
      <w:tr w:rsidR="004B686E" w:rsidTr="00887C2C">
        <w:tc>
          <w:tcPr>
            <w:tcW w:w="2943" w:type="dxa"/>
          </w:tcPr>
          <w:p w:rsidR="004B686E" w:rsidRPr="007371FD" w:rsidRDefault="00212F2B" w:rsidP="007371FD">
            <w:pPr>
              <w:pStyle w:val="Tabulasteksts"/>
              <w:rPr>
                <w:b/>
              </w:rPr>
            </w:pPr>
            <w:r w:rsidRPr="007371FD">
              <w:rPr>
                <w:b/>
              </w:rPr>
              <w:t>SMTP</w:t>
            </w:r>
          </w:p>
        </w:tc>
        <w:tc>
          <w:tcPr>
            <w:tcW w:w="6060" w:type="dxa"/>
          </w:tcPr>
          <w:p w:rsidR="004B686E" w:rsidRDefault="00212F2B"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w:t>
            </w:r>
            <w:r w:rsidR="00B85C0A">
              <w:t xml:space="preserve"> - v</w:t>
            </w:r>
            <w:r>
              <w:t>ienkāršais pasta pārsūtīšanas protokols</w:t>
            </w:r>
          </w:p>
        </w:tc>
      </w:tr>
      <w:tr w:rsidR="004B686E" w:rsidTr="00887C2C">
        <w:tc>
          <w:tcPr>
            <w:tcW w:w="2943" w:type="dxa"/>
          </w:tcPr>
          <w:p w:rsidR="004B686E" w:rsidRPr="007371FD" w:rsidRDefault="00212F2B" w:rsidP="007371FD">
            <w:pPr>
              <w:pStyle w:val="Tabulasteksts"/>
              <w:rPr>
                <w:b/>
              </w:rPr>
            </w:pPr>
            <w:r w:rsidRPr="007371FD">
              <w:rPr>
                <w:b/>
              </w:rPr>
              <w:t>HTTP</w:t>
            </w:r>
          </w:p>
        </w:tc>
        <w:tc>
          <w:tcPr>
            <w:tcW w:w="6060" w:type="dxa"/>
          </w:tcPr>
          <w:p w:rsidR="004B686E" w:rsidRDefault="00212F2B" w:rsidP="007371FD">
            <w:pPr>
              <w:pStyle w:val="Tabulasteksts"/>
            </w:pPr>
            <w:r w:rsidRPr="00420B63">
              <w:t>H</w:t>
            </w:r>
            <w:r>
              <w:t>yper</w:t>
            </w:r>
            <w:r w:rsidRPr="00420B63">
              <w:t>t</w:t>
            </w:r>
            <w:r>
              <w:t xml:space="preserve">ext </w:t>
            </w:r>
            <w:r w:rsidRPr="00420B63">
              <w:t>T</w:t>
            </w:r>
            <w:r>
              <w:t xml:space="preserve">ransfer </w:t>
            </w:r>
            <w:r w:rsidRPr="00420B63">
              <w:t>P</w:t>
            </w:r>
            <w:r>
              <w:t>rotocol</w:t>
            </w:r>
            <w:r w:rsidR="00B85C0A">
              <w:t xml:space="preserve"> -h</w:t>
            </w:r>
            <w:r>
              <w:t>iperteksta pārsūtīšanas protokols</w:t>
            </w:r>
          </w:p>
        </w:tc>
      </w:tr>
      <w:tr w:rsidR="004B686E" w:rsidTr="00887C2C">
        <w:tc>
          <w:tcPr>
            <w:tcW w:w="2943" w:type="dxa"/>
          </w:tcPr>
          <w:p w:rsidR="004B686E" w:rsidRPr="007371FD" w:rsidRDefault="00212F2B" w:rsidP="007371FD">
            <w:pPr>
              <w:pStyle w:val="Tabulasteksts"/>
              <w:rPr>
                <w:b/>
              </w:rPr>
            </w:pPr>
            <w:r w:rsidRPr="007371FD">
              <w:rPr>
                <w:b/>
              </w:rPr>
              <w:t>Mac</w:t>
            </w:r>
          </w:p>
        </w:tc>
        <w:tc>
          <w:tcPr>
            <w:tcW w:w="6060" w:type="dxa"/>
          </w:tcPr>
          <w:p w:rsidR="004B686E" w:rsidRDefault="00212F2B" w:rsidP="007371FD">
            <w:pPr>
              <w:pStyle w:val="Tabulasteksts"/>
            </w:pPr>
            <w:r>
              <w:t>Unix bāzēta operētājsistēma, kuru izstrādā Apple Inc.</w:t>
            </w:r>
          </w:p>
        </w:tc>
      </w:tr>
      <w:tr w:rsidR="004B686E" w:rsidTr="00887C2C">
        <w:tc>
          <w:tcPr>
            <w:tcW w:w="2943" w:type="dxa"/>
          </w:tcPr>
          <w:p w:rsidR="004B686E" w:rsidRPr="007371FD" w:rsidRDefault="00212F2B" w:rsidP="007371FD">
            <w:pPr>
              <w:pStyle w:val="Tabulasteksts"/>
              <w:rPr>
                <w:b/>
              </w:rPr>
            </w:pPr>
            <w:r w:rsidRPr="007371FD">
              <w:rPr>
                <w:b/>
              </w:rPr>
              <w:t>Linux</w:t>
            </w:r>
          </w:p>
        </w:tc>
        <w:tc>
          <w:tcPr>
            <w:tcW w:w="6060" w:type="dxa"/>
          </w:tcPr>
          <w:p w:rsidR="004B686E" w:rsidRDefault="00212F2B" w:rsidP="007371FD">
            <w:pPr>
              <w:pStyle w:val="Tabulasteksts"/>
            </w:pPr>
            <w:r>
              <w:t>Unix tipa operētājsistēma, kura ir izstrādāta izmantojot bezmaksas un atvērtā koda izstrādes un izplatīšanas modeli</w:t>
            </w:r>
          </w:p>
        </w:tc>
      </w:tr>
      <w:tr w:rsidR="00036E5B" w:rsidTr="00887C2C">
        <w:tc>
          <w:tcPr>
            <w:tcW w:w="2943" w:type="dxa"/>
          </w:tcPr>
          <w:p w:rsidR="00036E5B" w:rsidRPr="007371FD" w:rsidRDefault="00036E5B" w:rsidP="007371FD">
            <w:pPr>
              <w:pStyle w:val="Tabulasteksts"/>
              <w:rPr>
                <w:b/>
              </w:rPr>
            </w:pPr>
            <w:r w:rsidRPr="007371FD">
              <w:rPr>
                <w:b/>
              </w:rPr>
              <w:t>API</w:t>
            </w:r>
          </w:p>
        </w:tc>
        <w:tc>
          <w:tcPr>
            <w:tcW w:w="6060" w:type="dxa"/>
          </w:tcPr>
          <w:p w:rsidR="00036E5B" w:rsidRDefault="00036E5B" w:rsidP="007371FD">
            <w:pPr>
              <w:pStyle w:val="Tabulasteksts"/>
            </w:pPr>
            <w:r>
              <w:t>Application Prorgamming Interface - lietotnes izstrādes interfeiss</w:t>
            </w:r>
          </w:p>
        </w:tc>
      </w:tr>
      <w:tr w:rsidR="00036E5B" w:rsidTr="00887C2C">
        <w:tc>
          <w:tcPr>
            <w:tcW w:w="2943" w:type="dxa"/>
          </w:tcPr>
          <w:p w:rsidR="00036E5B" w:rsidRPr="007371FD" w:rsidRDefault="00036E5B" w:rsidP="007371FD">
            <w:pPr>
              <w:pStyle w:val="Tabulasteksts"/>
              <w:rPr>
                <w:b/>
              </w:rPr>
            </w:pPr>
            <w:r w:rsidRPr="007371FD">
              <w:rPr>
                <w:b/>
              </w:rPr>
              <w:t>OAuth</w:t>
            </w:r>
          </w:p>
        </w:tc>
        <w:tc>
          <w:tcPr>
            <w:tcW w:w="6060" w:type="dxa"/>
          </w:tcPr>
          <w:p w:rsidR="00036E5B" w:rsidRDefault="00036E5B" w:rsidP="007371FD">
            <w:pPr>
              <w:pStyle w:val="Tabulasteksts"/>
            </w:pPr>
            <w:r>
              <w:t>atvērts autorizācijas standarts</w:t>
            </w:r>
          </w:p>
        </w:tc>
      </w:tr>
      <w:tr w:rsidR="00036E5B" w:rsidTr="00887C2C">
        <w:tc>
          <w:tcPr>
            <w:tcW w:w="2943" w:type="dxa"/>
          </w:tcPr>
          <w:p w:rsidR="00036E5B" w:rsidRPr="007371FD" w:rsidRDefault="00036E5B" w:rsidP="007371FD">
            <w:pPr>
              <w:pStyle w:val="Tabulasteksts"/>
              <w:rPr>
                <w:b/>
              </w:rPr>
            </w:pPr>
            <w:r w:rsidRPr="007371FD">
              <w:rPr>
                <w:b/>
              </w:rPr>
              <w:t>SSL</w:t>
            </w:r>
          </w:p>
        </w:tc>
        <w:tc>
          <w:tcPr>
            <w:tcW w:w="6060" w:type="dxa"/>
          </w:tcPr>
          <w:p w:rsidR="00036E5B" w:rsidRDefault="00036E5B"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036E5B" w:rsidTr="00887C2C">
        <w:tc>
          <w:tcPr>
            <w:tcW w:w="2943" w:type="dxa"/>
          </w:tcPr>
          <w:p w:rsidR="00036E5B" w:rsidRPr="007371FD" w:rsidRDefault="000C2ADF" w:rsidP="007371FD">
            <w:pPr>
              <w:pStyle w:val="Tabulasteksts"/>
              <w:rPr>
                <w:b/>
              </w:rPr>
            </w:pPr>
            <w:r w:rsidRPr="007371FD">
              <w:rPr>
                <w:b/>
              </w:rPr>
              <w:t>HTTPS</w:t>
            </w:r>
          </w:p>
        </w:tc>
        <w:tc>
          <w:tcPr>
            <w:tcW w:w="6060" w:type="dxa"/>
          </w:tcPr>
          <w:p w:rsidR="00036E5B" w:rsidRDefault="000C2ADF"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rsidR="003F2AA2">
              <w:t>otokols, kurš implementē SSL</w:t>
            </w:r>
            <w:r w:rsidRPr="00DF05A9">
              <w:t xml:space="preserve"> protokolu informācijas kriptēšanai</w:t>
            </w:r>
          </w:p>
        </w:tc>
      </w:tr>
      <w:tr w:rsidR="00036E5B" w:rsidTr="00887C2C">
        <w:tc>
          <w:tcPr>
            <w:tcW w:w="2943" w:type="dxa"/>
          </w:tcPr>
          <w:p w:rsidR="00036E5B" w:rsidRPr="007371FD" w:rsidRDefault="007371FD" w:rsidP="007371FD">
            <w:pPr>
              <w:pStyle w:val="Tabulasteksts"/>
              <w:rPr>
                <w:b/>
              </w:rPr>
            </w:pPr>
            <w:r w:rsidRPr="007371FD">
              <w:rPr>
                <w:b/>
              </w:rPr>
              <w:t>REST</w:t>
            </w:r>
          </w:p>
        </w:tc>
        <w:tc>
          <w:tcPr>
            <w:tcW w:w="6060" w:type="dxa"/>
          </w:tcPr>
          <w:p w:rsidR="00036E5B" w:rsidRDefault="007371FD"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8B51F7" w:rsidTr="00887C2C">
        <w:tc>
          <w:tcPr>
            <w:tcW w:w="2943" w:type="dxa"/>
          </w:tcPr>
          <w:p w:rsidR="008B51F7" w:rsidRPr="007371FD" w:rsidRDefault="008B51F7" w:rsidP="007371FD">
            <w:pPr>
              <w:pStyle w:val="Tabulasteksts"/>
              <w:rPr>
                <w:b/>
              </w:rPr>
            </w:pPr>
            <w:r>
              <w:rPr>
                <w:b/>
              </w:rPr>
              <w:t>ISO</w:t>
            </w:r>
          </w:p>
        </w:tc>
        <w:tc>
          <w:tcPr>
            <w:tcW w:w="6060" w:type="dxa"/>
          </w:tcPr>
          <w:p w:rsidR="008B51F7" w:rsidRDefault="008B51F7" w:rsidP="007371FD">
            <w:pPr>
              <w:pStyle w:val="Tabulasteksts"/>
            </w:pPr>
          </w:p>
        </w:tc>
      </w:tr>
      <w:tr w:rsidR="008B51F7" w:rsidTr="00887C2C">
        <w:tc>
          <w:tcPr>
            <w:tcW w:w="2943" w:type="dxa"/>
          </w:tcPr>
          <w:p w:rsidR="008B51F7" w:rsidRPr="007371FD" w:rsidRDefault="00F71865" w:rsidP="007371FD">
            <w:pPr>
              <w:pStyle w:val="Tabulasteksts"/>
              <w:rPr>
                <w:b/>
              </w:rPr>
            </w:pPr>
            <w:r>
              <w:rPr>
                <w:b/>
              </w:rPr>
              <w:t>DBMS</w:t>
            </w:r>
          </w:p>
        </w:tc>
        <w:tc>
          <w:tcPr>
            <w:tcW w:w="6060" w:type="dxa"/>
          </w:tcPr>
          <w:p w:rsidR="008B51F7" w:rsidRDefault="00F71865" w:rsidP="007371FD">
            <w:pPr>
              <w:pStyle w:val="Tabulasteksts"/>
            </w:pPr>
            <w:r>
              <w:t>Database Manegement System – datubāzes vadības sistēma</w:t>
            </w:r>
          </w:p>
        </w:tc>
      </w:tr>
      <w:tr w:rsidR="008B51F7" w:rsidTr="00887C2C">
        <w:tc>
          <w:tcPr>
            <w:tcW w:w="2943" w:type="dxa"/>
          </w:tcPr>
          <w:p w:rsidR="008B51F7" w:rsidRPr="007371FD" w:rsidRDefault="00F71865" w:rsidP="007371FD">
            <w:pPr>
              <w:pStyle w:val="Tabulasteksts"/>
              <w:rPr>
                <w:b/>
              </w:rPr>
            </w:pPr>
            <w:r>
              <w:rPr>
                <w:b/>
              </w:rPr>
              <w:t>MIT</w:t>
            </w:r>
          </w:p>
        </w:tc>
        <w:tc>
          <w:tcPr>
            <w:tcW w:w="6060" w:type="dxa"/>
          </w:tcPr>
          <w:p w:rsidR="008B51F7" w:rsidRDefault="00F7186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BSD</w:t>
            </w:r>
          </w:p>
        </w:tc>
        <w:tc>
          <w:tcPr>
            <w:tcW w:w="6060" w:type="dxa"/>
          </w:tcPr>
          <w:p w:rsidR="008B51F7" w:rsidRDefault="00F71865" w:rsidP="007371FD">
            <w:pPr>
              <w:pStyle w:val="Tabulasteksts"/>
            </w:pPr>
            <w:r>
              <w:t>Pieļaujošā brībās programmatūras license, nav ierobežojumu uz tālāku izplatīšanu</w:t>
            </w:r>
          </w:p>
        </w:tc>
      </w:tr>
      <w:tr w:rsidR="008B51F7" w:rsidTr="00887C2C">
        <w:tc>
          <w:tcPr>
            <w:tcW w:w="2943" w:type="dxa"/>
          </w:tcPr>
          <w:p w:rsidR="008B51F7" w:rsidRPr="007371FD" w:rsidRDefault="00F71865" w:rsidP="007371FD">
            <w:pPr>
              <w:pStyle w:val="Tabulasteksts"/>
              <w:rPr>
                <w:b/>
              </w:rPr>
            </w:pPr>
            <w:r>
              <w:rPr>
                <w:b/>
              </w:rPr>
              <w:t>GPL</w:t>
            </w:r>
          </w:p>
        </w:tc>
        <w:tc>
          <w:tcPr>
            <w:tcW w:w="6060" w:type="dxa"/>
          </w:tcPr>
          <w:p w:rsidR="008B51F7" w:rsidRDefault="00A50E7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GNU</w:t>
            </w:r>
          </w:p>
        </w:tc>
        <w:tc>
          <w:tcPr>
            <w:tcW w:w="6060" w:type="dxa"/>
          </w:tcPr>
          <w:p w:rsidR="008B51F7" w:rsidRDefault="00A50E75" w:rsidP="007371FD">
            <w:pPr>
              <w:pStyle w:val="Tabulasteksts"/>
            </w:pPr>
            <w:r>
              <w:t>Brīvās programmatūras sadarbības projekts</w:t>
            </w:r>
          </w:p>
        </w:tc>
      </w:tr>
      <w:tr w:rsidR="008B51F7" w:rsidTr="00887C2C">
        <w:tc>
          <w:tcPr>
            <w:tcW w:w="2943" w:type="dxa"/>
          </w:tcPr>
          <w:p w:rsidR="008B51F7" w:rsidRPr="007371FD" w:rsidRDefault="00F71865" w:rsidP="007371FD">
            <w:pPr>
              <w:pStyle w:val="Tabulasteksts"/>
              <w:rPr>
                <w:b/>
              </w:rPr>
            </w:pPr>
            <w:r>
              <w:rPr>
                <w:b/>
              </w:rPr>
              <w:t>AJAX</w:t>
            </w:r>
          </w:p>
        </w:tc>
        <w:tc>
          <w:tcPr>
            <w:tcW w:w="6060" w:type="dxa"/>
          </w:tcPr>
          <w:p w:rsidR="008B51F7" w:rsidRDefault="00A50E75" w:rsidP="007371FD">
            <w:pPr>
              <w:pStyle w:val="Tabulasteksts"/>
            </w:pPr>
            <w:r w:rsidRPr="00A50E75">
              <w:t>A</w:t>
            </w:r>
            <w:r>
              <w:t>synchronous JavaScript un XML -</w:t>
            </w:r>
            <w:r w:rsidRPr="00A50E75">
              <w:t xml:space="preserve"> tehnoloģiju kopa, kura ļauj izstrādāt asingronas tiešsaistes lietotnes</w:t>
            </w:r>
          </w:p>
        </w:tc>
      </w:tr>
      <w:tr w:rsidR="00F71865" w:rsidTr="00887C2C">
        <w:tc>
          <w:tcPr>
            <w:tcW w:w="2943" w:type="dxa"/>
          </w:tcPr>
          <w:p w:rsidR="00F71865" w:rsidRPr="007371FD" w:rsidRDefault="00F71865" w:rsidP="007371FD">
            <w:pPr>
              <w:pStyle w:val="Tabulasteksts"/>
              <w:rPr>
                <w:b/>
              </w:rPr>
            </w:pPr>
            <w:r>
              <w:rPr>
                <w:b/>
              </w:rPr>
              <w:t>OpenID</w:t>
            </w:r>
          </w:p>
        </w:tc>
        <w:tc>
          <w:tcPr>
            <w:tcW w:w="6060" w:type="dxa"/>
          </w:tcPr>
          <w:p w:rsidR="00F71865" w:rsidRDefault="00FA6B94" w:rsidP="007371FD">
            <w:pPr>
              <w:pStyle w:val="Tabulasteksts"/>
            </w:pPr>
            <w:r>
              <w:t>Atvērts autorizācijas standarts</w:t>
            </w:r>
          </w:p>
        </w:tc>
      </w:tr>
      <w:tr w:rsidR="00F71865" w:rsidTr="00887C2C">
        <w:tc>
          <w:tcPr>
            <w:tcW w:w="2943" w:type="dxa"/>
          </w:tcPr>
          <w:p w:rsidR="00F71865" w:rsidRPr="007371FD" w:rsidRDefault="00F71865" w:rsidP="007371FD">
            <w:pPr>
              <w:pStyle w:val="Tabulasteksts"/>
              <w:rPr>
                <w:b/>
              </w:rPr>
            </w:pPr>
            <w:r>
              <w:rPr>
                <w:b/>
              </w:rPr>
              <w:t>CRUD</w:t>
            </w:r>
          </w:p>
        </w:tc>
        <w:tc>
          <w:tcPr>
            <w:tcW w:w="6060" w:type="dxa"/>
          </w:tcPr>
          <w:p w:rsidR="00F71865" w:rsidRDefault="00FA6B94" w:rsidP="007371FD">
            <w:pPr>
              <w:pStyle w:val="Tabulasteksts"/>
            </w:pPr>
            <w:r>
              <w:t>Create Read Update Delete – datubāzes pamatoperācijas, ierkastu pievienošana, lasīšana, atjaunošana un dzēšana</w:t>
            </w:r>
          </w:p>
        </w:tc>
      </w:tr>
      <w:tr w:rsidR="00F71865" w:rsidTr="00887C2C">
        <w:tc>
          <w:tcPr>
            <w:tcW w:w="2943" w:type="dxa"/>
          </w:tcPr>
          <w:p w:rsidR="00F71865" w:rsidRPr="007371FD" w:rsidRDefault="00F71865" w:rsidP="007371FD">
            <w:pPr>
              <w:pStyle w:val="Tabulasteksts"/>
              <w:rPr>
                <w:b/>
              </w:rPr>
            </w:pPr>
            <w:r>
              <w:rPr>
                <w:b/>
              </w:rPr>
              <w:t>SQL</w:t>
            </w:r>
          </w:p>
        </w:tc>
        <w:tc>
          <w:tcPr>
            <w:tcW w:w="6060" w:type="dxa"/>
          </w:tcPr>
          <w:p w:rsidR="00F71865" w:rsidRDefault="00544E2B" w:rsidP="007371FD">
            <w:pPr>
              <w:pStyle w:val="Tabulasteksts"/>
            </w:pPr>
            <w:r w:rsidRPr="00544E2B">
              <w:t>Structured Query Language (strukturizētā vaicājumu valoda) - izstrādes valoda, kura paredzēta informācijas iegūšanai no relāciju datubāzes vadības sistēma</w:t>
            </w:r>
          </w:p>
        </w:tc>
      </w:tr>
      <w:tr w:rsidR="00F71865" w:rsidTr="00887C2C">
        <w:tc>
          <w:tcPr>
            <w:tcW w:w="2943" w:type="dxa"/>
          </w:tcPr>
          <w:p w:rsidR="00F71865" w:rsidRPr="007371FD" w:rsidRDefault="00F71865" w:rsidP="007371FD">
            <w:pPr>
              <w:pStyle w:val="Tabulasteksts"/>
              <w:rPr>
                <w:b/>
              </w:rPr>
            </w:pPr>
            <w:r>
              <w:rPr>
                <w:b/>
              </w:rPr>
              <w:t>CGI</w:t>
            </w:r>
          </w:p>
        </w:tc>
        <w:tc>
          <w:tcPr>
            <w:tcW w:w="6060" w:type="dxa"/>
          </w:tcPr>
          <w:p w:rsidR="00F71865" w:rsidRDefault="007B6C30" w:rsidP="007B6C30">
            <w:pPr>
              <w:pStyle w:val="Tabulasteksts"/>
            </w:pPr>
            <w:r w:rsidRPr="007B6C30">
              <w:t>Common Gateway Interface</w:t>
            </w:r>
            <w:r>
              <w:t xml:space="preserve"> - programmēšans saskarne, kura darbojas starp izstrādes valodu un tiešsaistes serveri</w:t>
            </w:r>
          </w:p>
        </w:tc>
      </w:tr>
      <w:tr w:rsidR="00F71865" w:rsidTr="00887C2C">
        <w:tc>
          <w:tcPr>
            <w:tcW w:w="2943" w:type="dxa"/>
          </w:tcPr>
          <w:p w:rsidR="00F71865" w:rsidRPr="007371FD" w:rsidRDefault="00F71865" w:rsidP="007371FD">
            <w:pPr>
              <w:pStyle w:val="Tabulasteksts"/>
              <w:rPr>
                <w:b/>
              </w:rPr>
            </w:pPr>
            <w:r>
              <w:rPr>
                <w:b/>
              </w:rPr>
              <w:t>CoC</w:t>
            </w:r>
          </w:p>
        </w:tc>
        <w:tc>
          <w:tcPr>
            <w:tcW w:w="6060" w:type="dxa"/>
          </w:tcPr>
          <w:p w:rsidR="00F71865" w:rsidRDefault="007B6C30" w:rsidP="007371FD">
            <w:pPr>
              <w:pStyle w:val="Tabulasteksts"/>
            </w:pPr>
            <w:r w:rsidRPr="007B6C30">
              <w:t>convention over configuration - programmatūras dizaina paradigma, kuras mērķis ir samazināt lēmumu pieņemšanu, lai nodrošinātu vienkāršību</w:t>
            </w:r>
          </w:p>
        </w:tc>
      </w:tr>
      <w:tr w:rsidR="007B6C30" w:rsidTr="00887C2C">
        <w:tc>
          <w:tcPr>
            <w:tcW w:w="2943" w:type="dxa"/>
          </w:tcPr>
          <w:p w:rsidR="007B6C30" w:rsidRPr="007B6C30" w:rsidRDefault="007B6C30" w:rsidP="007B6C30">
            <w:pPr>
              <w:pStyle w:val="Literatrassaraksts"/>
              <w:tabs>
                <w:tab w:val="left" w:pos="1560"/>
              </w:tabs>
              <w:ind w:left="1560" w:hanging="1560"/>
            </w:pPr>
            <w:r w:rsidRPr="0020588F">
              <w:rPr>
                <w:b/>
              </w:rPr>
              <w:t>XXS</w:t>
            </w:r>
          </w:p>
        </w:tc>
        <w:tc>
          <w:tcPr>
            <w:tcW w:w="6060" w:type="dxa"/>
          </w:tcPr>
          <w:p w:rsidR="007B6C30" w:rsidRPr="007B6C30" w:rsidRDefault="007B6C30" w:rsidP="007B6C30">
            <w:pPr>
              <w:pStyle w:val="Tabulasteksts"/>
            </w:pPr>
            <w:r>
              <w:t xml:space="preserve">Cross Site Scripting </w:t>
            </w:r>
            <w:r w:rsidR="00C65724">
              <w:t>–uzbrukums, kura mērķis ir injicēt ļaunprātīgu kodu</w:t>
            </w:r>
          </w:p>
        </w:tc>
      </w:tr>
    </w:tbl>
    <w:p w:rsidR="00650685" w:rsidRDefault="00650685" w:rsidP="007B6C30">
      <w:pPr>
        <w:pStyle w:val="Literatrassaraksts"/>
        <w:tabs>
          <w:tab w:val="left" w:pos="1560"/>
        </w:tabs>
      </w:pPr>
    </w:p>
    <w:sectPr w:rsidR="00650685" w:rsidSect="00D62C7D">
      <w:footerReference w:type="even" r:id="rId15"/>
      <w:footerReference w:type="default" r:id="rId16"/>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582" w:rsidRDefault="00E03582">
      <w:r>
        <w:separator/>
      </w:r>
    </w:p>
  </w:endnote>
  <w:endnote w:type="continuationSeparator" w:id="1">
    <w:p w:rsidR="00E03582" w:rsidRDefault="00E035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BC2" w:rsidRDefault="00A82348">
    <w:pPr>
      <w:framePr w:wrap="around" w:vAnchor="text" w:hAnchor="margin" w:xAlign="center" w:y="1"/>
      <w:rPr>
        <w:rStyle w:val="PageNumber"/>
      </w:rPr>
    </w:pPr>
    <w:r>
      <w:rPr>
        <w:rStyle w:val="PageNumber"/>
      </w:rPr>
      <w:fldChar w:fldCharType="begin"/>
    </w:r>
    <w:r w:rsidR="001D6BC2">
      <w:rPr>
        <w:rStyle w:val="PageNumber"/>
      </w:rPr>
      <w:instrText xml:space="preserve">PAGE  </w:instrText>
    </w:r>
    <w:r>
      <w:rPr>
        <w:rStyle w:val="PageNumber"/>
      </w:rPr>
      <w:fldChar w:fldCharType="end"/>
    </w:r>
  </w:p>
  <w:p w:rsidR="001D6BC2" w:rsidRDefault="001D6BC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BC2" w:rsidRDefault="00A82348">
    <w:pPr>
      <w:framePr w:wrap="around" w:vAnchor="text" w:hAnchor="margin" w:xAlign="center" w:y="1"/>
      <w:rPr>
        <w:rStyle w:val="PageNumber"/>
      </w:rPr>
    </w:pPr>
    <w:r>
      <w:rPr>
        <w:rStyle w:val="PageNumber"/>
      </w:rPr>
      <w:fldChar w:fldCharType="begin"/>
    </w:r>
    <w:r w:rsidR="001D6BC2">
      <w:rPr>
        <w:rStyle w:val="PageNumber"/>
      </w:rPr>
      <w:instrText xml:space="preserve">PAGE  </w:instrText>
    </w:r>
    <w:r>
      <w:rPr>
        <w:rStyle w:val="PageNumber"/>
      </w:rPr>
      <w:fldChar w:fldCharType="separate"/>
    </w:r>
    <w:r w:rsidR="00082F4F">
      <w:rPr>
        <w:rStyle w:val="PageNumber"/>
        <w:noProof/>
      </w:rPr>
      <w:t>61</w:t>
    </w:r>
    <w:r>
      <w:rPr>
        <w:rStyle w:val="PageNumber"/>
      </w:rPr>
      <w:fldChar w:fldCharType="end"/>
    </w:r>
  </w:p>
  <w:p w:rsidR="001D6BC2" w:rsidRDefault="001D6BC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582" w:rsidRDefault="00E03582">
      <w:r>
        <w:separator/>
      </w:r>
    </w:p>
  </w:footnote>
  <w:footnote w:type="continuationSeparator" w:id="1">
    <w:p w:rsidR="00E03582" w:rsidRDefault="00E035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8D3834"/>
    <w:multiLevelType w:val="hybridMultilevel"/>
    <w:tmpl w:val="C588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723BF7"/>
    <w:multiLevelType w:val="hybridMultilevel"/>
    <w:tmpl w:val="5D10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8">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5">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E23045D"/>
    <w:multiLevelType w:val="hybridMultilevel"/>
    <w:tmpl w:val="12F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0204B17"/>
    <w:multiLevelType w:val="hybridMultilevel"/>
    <w:tmpl w:val="E5629632"/>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6">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51">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27"/>
  </w:num>
  <w:num w:numId="3">
    <w:abstractNumId w:val="34"/>
  </w:num>
  <w:num w:numId="4">
    <w:abstractNumId w:val="11"/>
  </w:num>
  <w:num w:numId="5">
    <w:abstractNumId w:val="29"/>
  </w:num>
  <w:num w:numId="6">
    <w:abstractNumId w:val="52"/>
  </w:num>
  <w:num w:numId="7">
    <w:abstractNumId w:val="43"/>
  </w:num>
  <w:num w:numId="8">
    <w:abstractNumId w:val="56"/>
  </w:num>
  <w:num w:numId="9">
    <w:abstractNumId w:val="8"/>
  </w:num>
  <w:num w:numId="10">
    <w:abstractNumId w:val="17"/>
  </w:num>
  <w:num w:numId="11">
    <w:abstractNumId w:val="49"/>
  </w:num>
  <w:num w:numId="12">
    <w:abstractNumId w:val="62"/>
  </w:num>
  <w:num w:numId="13">
    <w:abstractNumId w:val="15"/>
  </w:num>
  <w:num w:numId="14">
    <w:abstractNumId w:val="48"/>
  </w:num>
  <w:num w:numId="15">
    <w:abstractNumId w:val="67"/>
  </w:num>
  <w:num w:numId="16">
    <w:abstractNumId w:val="9"/>
  </w:num>
  <w:num w:numId="17">
    <w:abstractNumId w:val="22"/>
  </w:num>
  <w:num w:numId="18">
    <w:abstractNumId w:val="54"/>
  </w:num>
  <w:num w:numId="19">
    <w:abstractNumId w:val="28"/>
  </w:num>
  <w:num w:numId="20">
    <w:abstractNumId w:val="40"/>
  </w:num>
  <w:num w:numId="21">
    <w:abstractNumId w:val="10"/>
  </w:num>
  <w:num w:numId="22">
    <w:abstractNumId w:val="42"/>
  </w:num>
  <w:num w:numId="23">
    <w:abstractNumId w:val="65"/>
  </w:num>
  <w:num w:numId="24">
    <w:abstractNumId w:val="64"/>
  </w:num>
  <w:num w:numId="25">
    <w:abstractNumId w:val="14"/>
  </w:num>
  <w:num w:numId="26">
    <w:abstractNumId w:val="68"/>
  </w:num>
  <w:num w:numId="27">
    <w:abstractNumId w:val="3"/>
  </w:num>
  <w:num w:numId="28">
    <w:abstractNumId w:val="4"/>
  </w:num>
  <w:num w:numId="29">
    <w:abstractNumId w:val="0"/>
  </w:num>
  <w:num w:numId="30">
    <w:abstractNumId w:val="1"/>
  </w:num>
  <w:num w:numId="31">
    <w:abstractNumId w:val="2"/>
  </w:num>
  <w:num w:numId="32">
    <w:abstractNumId w:val="41"/>
  </w:num>
  <w:num w:numId="33">
    <w:abstractNumId w:val="18"/>
  </w:num>
  <w:num w:numId="34">
    <w:abstractNumId w:val="33"/>
  </w:num>
  <w:num w:numId="35">
    <w:abstractNumId w:val="47"/>
  </w:num>
  <w:num w:numId="36">
    <w:abstractNumId w:val="38"/>
  </w:num>
  <w:num w:numId="37">
    <w:abstractNumId w:val="72"/>
  </w:num>
  <w:num w:numId="38">
    <w:abstractNumId w:val="57"/>
  </w:num>
  <w:num w:numId="39">
    <w:abstractNumId w:val="12"/>
  </w:num>
  <w:num w:numId="40">
    <w:abstractNumId w:val="19"/>
  </w:num>
  <w:num w:numId="41">
    <w:abstractNumId w:val="70"/>
  </w:num>
  <w:num w:numId="42">
    <w:abstractNumId w:val="63"/>
  </w:num>
  <w:num w:numId="43">
    <w:abstractNumId w:val="13"/>
  </w:num>
  <w:num w:numId="44">
    <w:abstractNumId w:val="32"/>
  </w:num>
  <w:num w:numId="45">
    <w:abstractNumId w:val="61"/>
  </w:num>
  <w:num w:numId="46">
    <w:abstractNumId w:val="69"/>
  </w:num>
  <w:num w:numId="47">
    <w:abstractNumId w:val="20"/>
  </w:num>
  <w:num w:numId="48">
    <w:abstractNumId w:val="35"/>
  </w:num>
  <w:num w:numId="49">
    <w:abstractNumId w:val="31"/>
  </w:num>
  <w:num w:numId="50">
    <w:abstractNumId w:val="66"/>
  </w:num>
  <w:num w:numId="51">
    <w:abstractNumId w:val="60"/>
  </w:num>
  <w:num w:numId="52">
    <w:abstractNumId w:val="24"/>
  </w:num>
  <w:num w:numId="53">
    <w:abstractNumId w:val="5"/>
  </w:num>
  <w:num w:numId="54">
    <w:abstractNumId w:val="59"/>
  </w:num>
  <w:num w:numId="55">
    <w:abstractNumId w:val="6"/>
  </w:num>
  <w:num w:numId="56">
    <w:abstractNumId w:val="39"/>
  </w:num>
  <w:num w:numId="57">
    <w:abstractNumId w:val="36"/>
  </w:num>
  <w:num w:numId="58">
    <w:abstractNumId w:val="26"/>
  </w:num>
  <w:num w:numId="59">
    <w:abstractNumId w:val="51"/>
  </w:num>
  <w:num w:numId="60">
    <w:abstractNumId w:val="37"/>
  </w:num>
  <w:num w:numId="61">
    <w:abstractNumId w:val="30"/>
  </w:num>
  <w:num w:numId="62">
    <w:abstractNumId w:val="58"/>
  </w:num>
  <w:num w:numId="63">
    <w:abstractNumId w:val="53"/>
  </w:num>
  <w:num w:numId="64">
    <w:abstractNumId w:val="46"/>
  </w:num>
  <w:num w:numId="65">
    <w:abstractNumId w:val="71"/>
  </w:num>
  <w:num w:numId="66">
    <w:abstractNumId w:val="23"/>
  </w:num>
  <w:num w:numId="67">
    <w:abstractNumId w:val="21"/>
  </w:num>
  <w:num w:numId="68">
    <w:abstractNumId w:val="25"/>
  </w:num>
  <w:num w:numId="69">
    <w:abstractNumId w:val="55"/>
  </w:num>
  <w:num w:numId="70">
    <w:abstractNumId w:val="45"/>
  </w:num>
  <w:num w:numId="71">
    <w:abstractNumId w:val="44"/>
  </w:num>
  <w:num w:numId="72">
    <w:abstractNumId w:val="7"/>
  </w:num>
  <w:num w:numId="73">
    <w:abstractNumId w:val="1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07589"/>
    <w:rsid w:val="000107AE"/>
    <w:rsid w:val="0001211B"/>
    <w:rsid w:val="00012B41"/>
    <w:rsid w:val="00012B83"/>
    <w:rsid w:val="000139B6"/>
    <w:rsid w:val="00013B6F"/>
    <w:rsid w:val="00013D10"/>
    <w:rsid w:val="00015F46"/>
    <w:rsid w:val="00016952"/>
    <w:rsid w:val="00017B11"/>
    <w:rsid w:val="000201F2"/>
    <w:rsid w:val="0002239F"/>
    <w:rsid w:val="0002386E"/>
    <w:rsid w:val="00024200"/>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4A24"/>
    <w:rsid w:val="000459D5"/>
    <w:rsid w:val="00046B00"/>
    <w:rsid w:val="00050AC0"/>
    <w:rsid w:val="000517C8"/>
    <w:rsid w:val="00052934"/>
    <w:rsid w:val="00052FB0"/>
    <w:rsid w:val="00053074"/>
    <w:rsid w:val="00053A7F"/>
    <w:rsid w:val="000542E6"/>
    <w:rsid w:val="0006043D"/>
    <w:rsid w:val="0006062F"/>
    <w:rsid w:val="00061EAE"/>
    <w:rsid w:val="00062B01"/>
    <w:rsid w:val="0006664C"/>
    <w:rsid w:val="00067A2E"/>
    <w:rsid w:val="00067EE8"/>
    <w:rsid w:val="0007195A"/>
    <w:rsid w:val="00080DEF"/>
    <w:rsid w:val="0008241F"/>
    <w:rsid w:val="00082F4F"/>
    <w:rsid w:val="000855CB"/>
    <w:rsid w:val="000856FF"/>
    <w:rsid w:val="000907CF"/>
    <w:rsid w:val="0009113B"/>
    <w:rsid w:val="000924E8"/>
    <w:rsid w:val="00092F41"/>
    <w:rsid w:val="000A0AAE"/>
    <w:rsid w:val="000A420B"/>
    <w:rsid w:val="000A4EE5"/>
    <w:rsid w:val="000A54E3"/>
    <w:rsid w:val="000B2F0E"/>
    <w:rsid w:val="000B3DBD"/>
    <w:rsid w:val="000B59EB"/>
    <w:rsid w:val="000C0A2A"/>
    <w:rsid w:val="000C10B1"/>
    <w:rsid w:val="000C2ADF"/>
    <w:rsid w:val="000C3E49"/>
    <w:rsid w:val="000C3FAF"/>
    <w:rsid w:val="000C43FB"/>
    <w:rsid w:val="000C47FF"/>
    <w:rsid w:val="000C56C6"/>
    <w:rsid w:val="000C5754"/>
    <w:rsid w:val="000C6D20"/>
    <w:rsid w:val="000C7344"/>
    <w:rsid w:val="000D3FE4"/>
    <w:rsid w:val="000D5187"/>
    <w:rsid w:val="000D768D"/>
    <w:rsid w:val="000E0A07"/>
    <w:rsid w:val="000E186A"/>
    <w:rsid w:val="000E2E04"/>
    <w:rsid w:val="000E4F98"/>
    <w:rsid w:val="000E58D8"/>
    <w:rsid w:val="000F0414"/>
    <w:rsid w:val="000F331E"/>
    <w:rsid w:val="000F35CE"/>
    <w:rsid w:val="000F5214"/>
    <w:rsid w:val="000F5623"/>
    <w:rsid w:val="000F58A3"/>
    <w:rsid w:val="000F67AB"/>
    <w:rsid w:val="000F7EFC"/>
    <w:rsid w:val="00100FF0"/>
    <w:rsid w:val="00101B76"/>
    <w:rsid w:val="00101E92"/>
    <w:rsid w:val="00102011"/>
    <w:rsid w:val="00104379"/>
    <w:rsid w:val="0010508C"/>
    <w:rsid w:val="00110974"/>
    <w:rsid w:val="00111BF6"/>
    <w:rsid w:val="0011291A"/>
    <w:rsid w:val="001138DB"/>
    <w:rsid w:val="00113FD8"/>
    <w:rsid w:val="001167D0"/>
    <w:rsid w:val="00120135"/>
    <w:rsid w:val="001201C4"/>
    <w:rsid w:val="00120CAF"/>
    <w:rsid w:val="0012188F"/>
    <w:rsid w:val="00121E6B"/>
    <w:rsid w:val="00122BC6"/>
    <w:rsid w:val="00127264"/>
    <w:rsid w:val="00130D19"/>
    <w:rsid w:val="00131243"/>
    <w:rsid w:val="0013261E"/>
    <w:rsid w:val="00132DEC"/>
    <w:rsid w:val="00133DEC"/>
    <w:rsid w:val="00137AFC"/>
    <w:rsid w:val="00140928"/>
    <w:rsid w:val="00141915"/>
    <w:rsid w:val="00142223"/>
    <w:rsid w:val="00142D3E"/>
    <w:rsid w:val="001430C5"/>
    <w:rsid w:val="00144178"/>
    <w:rsid w:val="001450BC"/>
    <w:rsid w:val="00146A2E"/>
    <w:rsid w:val="00146FBC"/>
    <w:rsid w:val="00150CD0"/>
    <w:rsid w:val="001514EB"/>
    <w:rsid w:val="00151E14"/>
    <w:rsid w:val="00152C6A"/>
    <w:rsid w:val="0015535D"/>
    <w:rsid w:val="00155D72"/>
    <w:rsid w:val="00157DB6"/>
    <w:rsid w:val="00160026"/>
    <w:rsid w:val="001618B2"/>
    <w:rsid w:val="00161962"/>
    <w:rsid w:val="001625A8"/>
    <w:rsid w:val="001662F4"/>
    <w:rsid w:val="00167EEB"/>
    <w:rsid w:val="00170EAA"/>
    <w:rsid w:val="001747FD"/>
    <w:rsid w:val="00175ADC"/>
    <w:rsid w:val="00176381"/>
    <w:rsid w:val="001776DA"/>
    <w:rsid w:val="001778E8"/>
    <w:rsid w:val="00183F2C"/>
    <w:rsid w:val="00184495"/>
    <w:rsid w:val="00185A71"/>
    <w:rsid w:val="001862C6"/>
    <w:rsid w:val="0018703B"/>
    <w:rsid w:val="00192568"/>
    <w:rsid w:val="00193149"/>
    <w:rsid w:val="00194204"/>
    <w:rsid w:val="001A0A7B"/>
    <w:rsid w:val="001A132C"/>
    <w:rsid w:val="001A24B0"/>
    <w:rsid w:val="001A2E40"/>
    <w:rsid w:val="001A5A92"/>
    <w:rsid w:val="001B0B7F"/>
    <w:rsid w:val="001B1C27"/>
    <w:rsid w:val="001B22AF"/>
    <w:rsid w:val="001B2E2C"/>
    <w:rsid w:val="001B3C1A"/>
    <w:rsid w:val="001B4047"/>
    <w:rsid w:val="001B457E"/>
    <w:rsid w:val="001B4AC8"/>
    <w:rsid w:val="001B77EC"/>
    <w:rsid w:val="001C075D"/>
    <w:rsid w:val="001C16EA"/>
    <w:rsid w:val="001C25AE"/>
    <w:rsid w:val="001C6FD2"/>
    <w:rsid w:val="001C7C54"/>
    <w:rsid w:val="001D04AA"/>
    <w:rsid w:val="001D0956"/>
    <w:rsid w:val="001D1126"/>
    <w:rsid w:val="001D1F00"/>
    <w:rsid w:val="001D32D2"/>
    <w:rsid w:val="001D389D"/>
    <w:rsid w:val="001D3E5B"/>
    <w:rsid w:val="001D5100"/>
    <w:rsid w:val="001D5639"/>
    <w:rsid w:val="001D6BC2"/>
    <w:rsid w:val="001E07A1"/>
    <w:rsid w:val="001E0933"/>
    <w:rsid w:val="001E2F6B"/>
    <w:rsid w:val="001E3B25"/>
    <w:rsid w:val="001E3DFB"/>
    <w:rsid w:val="001E5821"/>
    <w:rsid w:val="001E76D1"/>
    <w:rsid w:val="001F0A3F"/>
    <w:rsid w:val="001F1D2D"/>
    <w:rsid w:val="001F1DEA"/>
    <w:rsid w:val="001F75AF"/>
    <w:rsid w:val="00202168"/>
    <w:rsid w:val="0020588F"/>
    <w:rsid w:val="00206B1E"/>
    <w:rsid w:val="00206EC5"/>
    <w:rsid w:val="00207B2E"/>
    <w:rsid w:val="0021041D"/>
    <w:rsid w:val="0021070D"/>
    <w:rsid w:val="00211BC9"/>
    <w:rsid w:val="00212F2B"/>
    <w:rsid w:val="002145B3"/>
    <w:rsid w:val="00216715"/>
    <w:rsid w:val="00217496"/>
    <w:rsid w:val="00221439"/>
    <w:rsid w:val="00222387"/>
    <w:rsid w:val="0022370D"/>
    <w:rsid w:val="002253C7"/>
    <w:rsid w:val="00226555"/>
    <w:rsid w:val="002272AB"/>
    <w:rsid w:val="0023085B"/>
    <w:rsid w:val="00230D8E"/>
    <w:rsid w:val="00231A3C"/>
    <w:rsid w:val="00232058"/>
    <w:rsid w:val="0023268A"/>
    <w:rsid w:val="00234B73"/>
    <w:rsid w:val="00237437"/>
    <w:rsid w:val="00237A23"/>
    <w:rsid w:val="00240094"/>
    <w:rsid w:val="00240916"/>
    <w:rsid w:val="00240F15"/>
    <w:rsid w:val="00241488"/>
    <w:rsid w:val="00242A3B"/>
    <w:rsid w:val="00242D83"/>
    <w:rsid w:val="00243037"/>
    <w:rsid w:val="002437D1"/>
    <w:rsid w:val="00244B59"/>
    <w:rsid w:val="00244BFE"/>
    <w:rsid w:val="00245F22"/>
    <w:rsid w:val="00250615"/>
    <w:rsid w:val="00250790"/>
    <w:rsid w:val="002522F6"/>
    <w:rsid w:val="00252B3E"/>
    <w:rsid w:val="00253094"/>
    <w:rsid w:val="002533D6"/>
    <w:rsid w:val="002579B0"/>
    <w:rsid w:val="00260E62"/>
    <w:rsid w:val="00261DB9"/>
    <w:rsid w:val="00262FB3"/>
    <w:rsid w:val="002639D4"/>
    <w:rsid w:val="00264802"/>
    <w:rsid w:val="00267A44"/>
    <w:rsid w:val="0027121F"/>
    <w:rsid w:val="00271682"/>
    <w:rsid w:val="00272CDE"/>
    <w:rsid w:val="00273253"/>
    <w:rsid w:val="00273B47"/>
    <w:rsid w:val="0027505D"/>
    <w:rsid w:val="00281C92"/>
    <w:rsid w:val="00282626"/>
    <w:rsid w:val="00283DD3"/>
    <w:rsid w:val="002847CE"/>
    <w:rsid w:val="0028508C"/>
    <w:rsid w:val="002869C7"/>
    <w:rsid w:val="00286ED7"/>
    <w:rsid w:val="00291C9D"/>
    <w:rsid w:val="00294B07"/>
    <w:rsid w:val="0029558B"/>
    <w:rsid w:val="002956D2"/>
    <w:rsid w:val="0029594A"/>
    <w:rsid w:val="002A06A9"/>
    <w:rsid w:val="002A12DC"/>
    <w:rsid w:val="002A1567"/>
    <w:rsid w:val="002A2144"/>
    <w:rsid w:val="002A33AC"/>
    <w:rsid w:val="002A51AE"/>
    <w:rsid w:val="002A660F"/>
    <w:rsid w:val="002A6AD5"/>
    <w:rsid w:val="002A6D76"/>
    <w:rsid w:val="002A7B60"/>
    <w:rsid w:val="002B0F16"/>
    <w:rsid w:val="002B1072"/>
    <w:rsid w:val="002B1CCD"/>
    <w:rsid w:val="002B24A2"/>
    <w:rsid w:val="002B2F21"/>
    <w:rsid w:val="002B4086"/>
    <w:rsid w:val="002B4343"/>
    <w:rsid w:val="002B4651"/>
    <w:rsid w:val="002B4B76"/>
    <w:rsid w:val="002B4C5D"/>
    <w:rsid w:val="002B7FDE"/>
    <w:rsid w:val="002C097C"/>
    <w:rsid w:val="002C1590"/>
    <w:rsid w:val="002C67ED"/>
    <w:rsid w:val="002C7877"/>
    <w:rsid w:val="002D0DE1"/>
    <w:rsid w:val="002D121C"/>
    <w:rsid w:val="002D1CC0"/>
    <w:rsid w:val="002D200B"/>
    <w:rsid w:val="002D2ACD"/>
    <w:rsid w:val="002D356B"/>
    <w:rsid w:val="002D36F0"/>
    <w:rsid w:val="002D5298"/>
    <w:rsid w:val="002D58EB"/>
    <w:rsid w:val="002E1CB5"/>
    <w:rsid w:val="002E255A"/>
    <w:rsid w:val="002E2990"/>
    <w:rsid w:val="002E33FE"/>
    <w:rsid w:val="002E3AAB"/>
    <w:rsid w:val="002E6FE0"/>
    <w:rsid w:val="002E7C83"/>
    <w:rsid w:val="002F08AC"/>
    <w:rsid w:val="002F23E6"/>
    <w:rsid w:val="002F3838"/>
    <w:rsid w:val="002F53FB"/>
    <w:rsid w:val="002F5DE6"/>
    <w:rsid w:val="002F61B9"/>
    <w:rsid w:val="002F64AB"/>
    <w:rsid w:val="002F687D"/>
    <w:rsid w:val="003003EC"/>
    <w:rsid w:val="0030079C"/>
    <w:rsid w:val="003007B8"/>
    <w:rsid w:val="00302DD0"/>
    <w:rsid w:val="00303DFA"/>
    <w:rsid w:val="003043F9"/>
    <w:rsid w:val="003051A8"/>
    <w:rsid w:val="0031165E"/>
    <w:rsid w:val="00312ED6"/>
    <w:rsid w:val="0031357E"/>
    <w:rsid w:val="00316894"/>
    <w:rsid w:val="0032017F"/>
    <w:rsid w:val="00320374"/>
    <w:rsid w:val="00320B56"/>
    <w:rsid w:val="00320E5F"/>
    <w:rsid w:val="0032129E"/>
    <w:rsid w:val="00321AAB"/>
    <w:rsid w:val="00321CCA"/>
    <w:rsid w:val="003236D1"/>
    <w:rsid w:val="00323D39"/>
    <w:rsid w:val="00324178"/>
    <w:rsid w:val="00325091"/>
    <w:rsid w:val="00327065"/>
    <w:rsid w:val="00327ACB"/>
    <w:rsid w:val="00330D30"/>
    <w:rsid w:val="003338E8"/>
    <w:rsid w:val="00335BDF"/>
    <w:rsid w:val="00336372"/>
    <w:rsid w:val="00336597"/>
    <w:rsid w:val="00337174"/>
    <w:rsid w:val="00337EFD"/>
    <w:rsid w:val="0034074D"/>
    <w:rsid w:val="00341292"/>
    <w:rsid w:val="00341331"/>
    <w:rsid w:val="003454DC"/>
    <w:rsid w:val="0034588D"/>
    <w:rsid w:val="00347158"/>
    <w:rsid w:val="00347ADC"/>
    <w:rsid w:val="003505F8"/>
    <w:rsid w:val="003518D4"/>
    <w:rsid w:val="003528DF"/>
    <w:rsid w:val="00352A40"/>
    <w:rsid w:val="00352CD1"/>
    <w:rsid w:val="00354DA7"/>
    <w:rsid w:val="0035542D"/>
    <w:rsid w:val="00356880"/>
    <w:rsid w:val="003570EC"/>
    <w:rsid w:val="00360331"/>
    <w:rsid w:val="00361508"/>
    <w:rsid w:val="00361808"/>
    <w:rsid w:val="00366CDF"/>
    <w:rsid w:val="00372293"/>
    <w:rsid w:val="003748A5"/>
    <w:rsid w:val="00374E75"/>
    <w:rsid w:val="00375077"/>
    <w:rsid w:val="0037615C"/>
    <w:rsid w:val="003801FD"/>
    <w:rsid w:val="003802EC"/>
    <w:rsid w:val="0038088B"/>
    <w:rsid w:val="00380D26"/>
    <w:rsid w:val="003819DC"/>
    <w:rsid w:val="00384E25"/>
    <w:rsid w:val="0038604A"/>
    <w:rsid w:val="00386758"/>
    <w:rsid w:val="00387A12"/>
    <w:rsid w:val="00390337"/>
    <w:rsid w:val="0039265E"/>
    <w:rsid w:val="00392CA5"/>
    <w:rsid w:val="003940BD"/>
    <w:rsid w:val="00394B29"/>
    <w:rsid w:val="003956CB"/>
    <w:rsid w:val="00396D6E"/>
    <w:rsid w:val="003A0197"/>
    <w:rsid w:val="003A0EE9"/>
    <w:rsid w:val="003A262C"/>
    <w:rsid w:val="003A3220"/>
    <w:rsid w:val="003A43C3"/>
    <w:rsid w:val="003A6907"/>
    <w:rsid w:val="003A6B2A"/>
    <w:rsid w:val="003A779C"/>
    <w:rsid w:val="003A7920"/>
    <w:rsid w:val="003B305E"/>
    <w:rsid w:val="003B3973"/>
    <w:rsid w:val="003B4EB5"/>
    <w:rsid w:val="003B6709"/>
    <w:rsid w:val="003C19CB"/>
    <w:rsid w:val="003C2190"/>
    <w:rsid w:val="003C40DA"/>
    <w:rsid w:val="003C54A3"/>
    <w:rsid w:val="003D1D48"/>
    <w:rsid w:val="003D6BBD"/>
    <w:rsid w:val="003D7A6B"/>
    <w:rsid w:val="003E4855"/>
    <w:rsid w:val="003E5417"/>
    <w:rsid w:val="003F1122"/>
    <w:rsid w:val="003F21AB"/>
    <w:rsid w:val="003F2AA2"/>
    <w:rsid w:val="003F3606"/>
    <w:rsid w:val="003F4A0D"/>
    <w:rsid w:val="003F5A4F"/>
    <w:rsid w:val="003F6CE6"/>
    <w:rsid w:val="003F7AD4"/>
    <w:rsid w:val="003F7BDF"/>
    <w:rsid w:val="00400604"/>
    <w:rsid w:val="00400A69"/>
    <w:rsid w:val="00400C4B"/>
    <w:rsid w:val="00402AC6"/>
    <w:rsid w:val="00402C98"/>
    <w:rsid w:val="004039DC"/>
    <w:rsid w:val="004050D1"/>
    <w:rsid w:val="00405367"/>
    <w:rsid w:val="0041015D"/>
    <w:rsid w:val="004104AA"/>
    <w:rsid w:val="00413413"/>
    <w:rsid w:val="00413744"/>
    <w:rsid w:val="004158EC"/>
    <w:rsid w:val="00416561"/>
    <w:rsid w:val="0041669F"/>
    <w:rsid w:val="004168FD"/>
    <w:rsid w:val="00416EAC"/>
    <w:rsid w:val="0041705B"/>
    <w:rsid w:val="00417751"/>
    <w:rsid w:val="00417BC2"/>
    <w:rsid w:val="004206D1"/>
    <w:rsid w:val="0042094F"/>
    <w:rsid w:val="00420B63"/>
    <w:rsid w:val="00420B8F"/>
    <w:rsid w:val="004221F2"/>
    <w:rsid w:val="0042269B"/>
    <w:rsid w:val="00423077"/>
    <w:rsid w:val="00424CCD"/>
    <w:rsid w:val="00425BF9"/>
    <w:rsid w:val="004262C5"/>
    <w:rsid w:val="00426F44"/>
    <w:rsid w:val="00427A5A"/>
    <w:rsid w:val="00427CCE"/>
    <w:rsid w:val="00430B16"/>
    <w:rsid w:val="00430CA3"/>
    <w:rsid w:val="00430CC6"/>
    <w:rsid w:val="004318AD"/>
    <w:rsid w:val="00434279"/>
    <w:rsid w:val="00434843"/>
    <w:rsid w:val="0043519F"/>
    <w:rsid w:val="004373F8"/>
    <w:rsid w:val="0043788D"/>
    <w:rsid w:val="00437DC8"/>
    <w:rsid w:val="0044124A"/>
    <w:rsid w:val="00441BEB"/>
    <w:rsid w:val="00445647"/>
    <w:rsid w:val="00445EDA"/>
    <w:rsid w:val="0044655A"/>
    <w:rsid w:val="0044682A"/>
    <w:rsid w:val="00450295"/>
    <w:rsid w:val="00453481"/>
    <w:rsid w:val="00453921"/>
    <w:rsid w:val="00453DE1"/>
    <w:rsid w:val="004546AF"/>
    <w:rsid w:val="00455976"/>
    <w:rsid w:val="00456160"/>
    <w:rsid w:val="00456C67"/>
    <w:rsid w:val="0045742C"/>
    <w:rsid w:val="0046009A"/>
    <w:rsid w:val="004606A1"/>
    <w:rsid w:val="00462230"/>
    <w:rsid w:val="00462D1C"/>
    <w:rsid w:val="0046307F"/>
    <w:rsid w:val="00464882"/>
    <w:rsid w:val="00465526"/>
    <w:rsid w:val="00466E3E"/>
    <w:rsid w:val="00472385"/>
    <w:rsid w:val="00474DAA"/>
    <w:rsid w:val="00475C20"/>
    <w:rsid w:val="00475EA8"/>
    <w:rsid w:val="004770DF"/>
    <w:rsid w:val="004776B9"/>
    <w:rsid w:val="00480025"/>
    <w:rsid w:val="00480129"/>
    <w:rsid w:val="0048034F"/>
    <w:rsid w:val="004812FF"/>
    <w:rsid w:val="0048202D"/>
    <w:rsid w:val="00484820"/>
    <w:rsid w:val="004864F0"/>
    <w:rsid w:val="00486576"/>
    <w:rsid w:val="00486FA2"/>
    <w:rsid w:val="00487C63"/>
    <w:rsid w:val="004905F4"/>
    <w:rsid w:val="00492497"/>
    <w:rsid w:val="004967C3"/>
    <w:rsid w:val="004976BD"/>
    <w:rsid w:val="004A0B0E"/>
    <w:rsid w:val="004A0B77"/>
    <w:rsid w:val="004A1711"/>
    <w:rsid w:val="004A31CF"/>
    <w:rsid w:val="004A3828"/>
    <w:rsid w:val="004A4EF9"/>
    <w:rsid w:val="004A513A"/>
    <w:rsid w:val="004A5393"/>
    <w:rsid w:val="004A664A"/>
    <w:rsid w:val="004B0D8D"/>
    <w:rsid w:val="004B0DF5"/>
    <w:rsid w:val="004B1464"/>
    <w:rsid w:val="004B1FE1"/>
    <w:rsid w:val="004B2060"/>
    <w:rsid w:val="004B34FB"/>
    <w:rsid w:val="004B5623"/>
    <w:rsid w:val="004B686E"/>
    <w:rsid w:val="004B7C08"/>
    <w:rsid w:val="004C0155"/>
    <w:rsid w:val="004C04AA"/>
    <w:rsid w:val="004C1005"/>
    <w:rsid w:val="004C19FD"/>
    <w:rsid w:val="004C4385"/>
    <w:rsid w:val="004C4388"/>
    <w:rsid w:val="004C5FEA"/>
    <w:rsid w:val="004C7D03"/>
    <w:rsid w:val="004C7E08"/>
    <w:rsid w:val="004C7EEE"/>
    <w:rsid w:val="004D101E"/>
    <w:rsid w:val="004D1581"/>
    <w:rsid w:val="004D161A"/>
    <w:rsid w:val="004D1CF9"/>
    <w:rsid w:val="004D373E"/>
    <w:rsid w:val="004D4BCC"/>
    <w:rsid w:val="004D5DE4"/>
    <w:rsid w:val="004D5FDA"/>
    <w:rsid w:val="004D7407"/>
    <w:rsid w:val="004E08B3"/>
    <w:rsid w:val="004E09F8"/>
    <w:rsid w:val="004E0F00"/>
    <w:rsid w:val="004E0F3A"/>
    <w:rsid w:val="004E117D"/>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710C"/>
    <w:rsid w:val="00507E0E"/>
    <w:rsid w:val="0051073E"/>
    <w:rsid w:val="0051097B"/>
    <w:rsid w:val="00510A37"/>
    <w:rsid w:val="00510FDE"/>
    <w:rsid w:val="00511268"/>
    <w:rsid w:val="005119DD"/>
    <w:rsid w:val="005121CB"/>
    <w:rsid w:val="005124A3"/>
    <w:rsid w:val="005140B5"/>
    <w:rsid w:val="00515BB3"/>
    <w:rsid w:val="00515D28"/>
    <w:rsid w:val="00517A84"/>
    <w:rsid w:val="0052018C"/>
    <w:rsid w:val="0052135F"/>
    <w:rsid w:val="00523A00"/>
    <w:rsid w:val="00523FBD"/>
    <w:rsid w:val="005264E4"/>
    <w:rsid w:val="00530981"/>
    <w:rsid w:val="00531306"/>
    <w:rsid w:val="00531870"/>
    <w:rsid w:val="00531BAC"/>
    <w:rsid w:val="00532471"/>
    <w:rsid w:val="005325BE"/>
    <w:rsid w:val="00533750"/>
    <w:rsid w:val="0053427B"/>
    <w:rsid w:val="005371FD"/>
    <w:rsid w:val="00540C78"/>
    <w:rsid w:val="00541257"/>
    <w:rsid w:val="005415FF"/>
    <w:rsid w:val="00542DB3"/>
    <w:rsid w:val="00544E2B"/>
    <w:rsid w:val="00544ED8"/>
    <w:rsid w:val="00545832"/>
    <w:rsid w:val="00545F77"/>
    <w:rsid w:val="005463D5"/>
    <w:rsid w:val="00547EAB"/>
    <w:rsid w:val="0055042A"/>
    <w:rsid w:val="00550BE0"/>
    <w:rsid w:val="005525B9"/>
    <w:rsid w:val="00552FDA"/>
    <w:rsid w:val="00555F75"/>
    <w:rsid w:val="0055737A"/>
    <w:rsid w:val="00557A6B"/>
    <w:rsid w:val="005614C2"/>
    <w:rsid w:val="00562E4A"/>
    <w:rsid w:val="005631E8"/>
    <w:rsid w:val="00563AA5"/>
    <w:rsid w:val="00563C4D"/>
    <w:rsid w:val="00563C5A"/>
    <w:rsid w:val="00564FC3"/>
    <w:rsid w:val="00565177"/>
    <w:rsid w:val="00565285"/>
    <w:rsid w:val="00566C51"/>
    <w:rsid w:val="00571669"/>
    <w:rsid w:val="0057231A"/>
    <w:rsid w:val="00572469"/>
    <w:rsid w:val="00573ABD"/>
    <w:rsid w:val="00573C29"/>
    <w:rsid w:val="0057465A"/>
    <w:rsid w:val="00574A76"/>
    <w:rsid w:val="00574FC9"/>
    <w:rsid w:val="00574FCB"/>
    <w:rsid w:val="00576469"/>
    <w:rsid w:val="00576CF8"/>
    <w:rsid w:val="0057760B"/>
    <w:rsid w:val="00580FAE"/>
    <w:rsid w:val="0058238F"/>
    <w:rsid w:val="00582AC8"/>
    <w:rsid w:val="00583ADD"/>
    <w:rsid w:val="00583BAF"/>
    <w:rsid w:val="005856D8"/>
    <w:rsid w:val="00587D5B"/>
    <w:rsid w:val="00591A7C"/>
    <w:rsid w:val="0059234C"/>
    <w:rsid w:val="0059237E"/>
    <w:rsid w:val="00596CB5"/>
    <w:rsid w:val="005A0100"/>
    <w:rsid w:val="005A1A96"/>
    <w:rsid w:val="005A3ED2"/>
    <w:rsid w:val="005A55AF"/>
    <w:rsid w:val="005A596D"/>
    <w:rsid w:val="005A7EBA"/>
    <w:rsid w:val="005B02ED"/>
    <w:rsid w:val="005B0A85"/>
    <w:rsid w:val="005B1B37"/>
    <w:rsid w:val="005B2190"/>
    <w:rsid w:val="005B339A"/>
    <w:rsid w:val="005B360E"/>
    <w:rsid w:val="005B4D62"/>
    <w:rsid w:val="005B7414"/>
    <w:rsid w:val="005C13C5"/>
    <w:rsid w:val="005C3421"/>
    <w:rsid w:val="005C3AFD"/>
    <w:rsid w:val="005C3B43"/>
    <w:rsid w:val="005C4331"/>
    <w:rsid w:val="005C63AF"/>
    <w:rsid w:val="005D29DD"/>
    <w:rsid w:val="005D2BE8"/>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3D5F"/>
    <w:rsid w:val="005F6D72"/>
    <w:rsid w:val="005F6E2F"/>
    <w:rsid w:val="006020F4"/>
    <w:rsid w:val="006046AB"/>
    <w:rsid w:val="00607548"/>
    <w:rsid w:val="00607736"/>
    <w:rsid w:val="00611712"/>
    <w:rsid w:val="00611C22"/>
    <w:rsid w:val="00611EB7"/>
    <w:rsid w:val="00611ED7"/>
    <w:rsid w:val="0061201C"/>
    <w:rsid w:val="0061409C"/>
    <w:rsid w:val="0061749F"/>
    <w:rsid w:val="0061751D"/>
    <w:rsid w:val="00621F57"/>
    <w:rsid w:val="006224B0"/>
    <w:rsid w:val="00622E82"/>
    <w:rsid w:val="0062459F"/>
    <w:rsid w:val="0062478E"/>
    <w:rsid w:val="00624AE3"/>
    <w:rsid w:val="0062503D"/>
    <w:rsid w:val="00625069"/>
    <w:rsid w:val="00627102"/>
    <w:rsid w:val="006278DE"/>
    <w:rsid w:val="00630CC7"/>
    <w:rsid w:val="00632A57"/>
    <w:rsid w:val="0063602D"/>
    <w:rsid w:val="00636FFF"/>
    <w:rsid w:val="006372A7"/>
    <w:rsid w:val="00640117"/>
    <w:rsid w:val="00640640"/>
    <w:rsid w:val="00645355"/>
    <w:rsid w:val="00646493"/>
    <w:rsid w:val="0064702A"/>
    <w:rsid w:val="006471A2"/>
    <w:rsid w:val="00647333"/>
    <w:rsid w:val="00647622"/>
    <w:rsid w:val="00650685"/>
    <w:rsid w:val="00650B13"/>
    <w:rsid w:val="00651BEF"/>
    <w:rsid w:val="00651F0C"/>
    <w:rsid w:val="006532FB"/>
    <w:rsid w:val="006543E9"/>
    <w:rsid w:val="00655935"/>
    <w:rsid w:val="006559AE"/>
    <w:rsid w:val="00655ED4"/>
    <w:rsid w:val="00661126"/>
    <w:rsid w:val="00661142"/>
    <w:rsid w:val="00662546"/>
    <w:rsid w:val="00662E35"/>
    <w:rsid w:val="00663B93"/>
    <w:rsid w:val="00663C38"/>
    <w:rsid w:val="00665039"/>
    <w:rsid w:val="00665CFA"/>
    <w:rsid w:val="006660A5"/>
    <w:rsid w:val="00666405"/>
    <w:rsid w:val="00666E81"/>
    <w:rsid w:val="006672DD"/>
    <w:rsid w:val="006676D2"/>
    <w:rsid w:val="006713EF"/>
    <w:rsid w:val="0067148E"/>
    <w:rsid w:val="006727A2"/>
    <w:rsid w:val="006751F9"/>
    <w:rsid w:val="00676BF1"/>
    <w:rsid w:val="00676F0D"/>
    <w:rsid w:val="006804D9"/>
    <w:rsid w:val="00680D69"/>
    <w:rsid w:val="00681F58"/>
    <w:rsid w:val="006837D7"/>
    <w:rsid w:val="006852CA"/>
    <w:rsid w:val="00685E8B"/>
    <w:rsid w:val="00690BA9"/>
    <w:rsid w:val="00692838"/>
    <w:rsid w:val="00692AE8"/>
    <w:rsid w:val="00692B92"/>
    <w:rsid w:val="00693190"/>
    <w:rsid w:val="006933BB"/>
    <w:rsid w:val="00693589"/>
    <w:rsid w:val="006939DE"/>
    <w:rsid w:val="00693AC5"/>
    <w:rsid w:val="00695C51"/>
    <w:rsid w:val="00697D44"/>
    <w:rsid w:val="006A30BA"/>
    <w:rsid w:val="006A42B2"/>
    <w:rsid w:val="006A45BD"/>
    <w:rsid w:val="006A562B"/>
    <w:rsid w:val="006A7927"/>
    <w:rsid w:val="006B0060"/>
    <w:rsid w:val="006B3DB6"/>
    <w:rsid w:val="006B43E5"/>
    <w:rsid w:val="006B50A6"/>
    <w:rsid w:val="006B6487"/>
    <w:rsid w:val="006B7926"/>
    <w:rsid w:val="006C1CEF"/>
    <w:rsid w:val="006C1E1E"/>
    <w:rsid w:val="006C35C5"/>
    <w:rsid w:val="006C72C7"/>
    <w:rsid w:val="006C7926"/>
    <w:rsid w:val="006C7AB8"/>
    <w:rsid w:val="006D1C03"/>
    <w:rsid w:val="006D1D71"/>
    <w:rsid w:val="006D21AF"/>
    <w:rsid w:val="006D5998"/>
    <w:rsid w:val="006D5E01"/>
    <w:rsid w:val="006D7445"/>
    <w:rsid w:val="006E0572"/>
    <w:rsid w:val="006E11CB"/>
    <w:rsid w:val="006E1E7C"/>
    <w:rsid w:val="006E2014"/>
    <w:rsid w:val="006E318C"/>
    <w:rsid w:val="006E3702"/>
    <w:rsid w:val="006E3AA7"/>
    <w:rsid w:val="006E5F40"/>
    <w:rsid w:val="006E7F8A"/>
    <w:rsid w:val="006F09A0"/>
    <w:rsid w:val="006F0F60"/>
    <w:rsid w:val="006F209A"/>
    <w:rsid w:val="006F25D0"/>
    <w:rsid w:val="006F33B0"/>
    <w:rsid w:val="006F4E2A"/>
    <w:rsid w:val="006F6B5D"/>
    <w:rsid w:val="006F7D8D"/>
    <w:rsid w:val="00700642"/>
    <w:rsid w:val="00700B75"/>
    <w:rsid w:val="00701616"/>
    <w:rsid w:val="00701E4B"/>
    <w:rsid w:val="00702C49"/>
    <w:rsid w:val="00702E55"/>
    <w:rsid w:val="007056CA"/>
    <w:rsid w:val="0070614F"/>
    <w:rsid w:val="00706875"/>
    <w:rsid w:val="007112AE"/>
    <w:rsid w:val="00711358"/>
    <w:rsid w:val="00711785"/>
    <w:rsid w:val="00711F45"/>
    <w:rsid w:val="00712253"/>
    <w:rsid w:val="007150E2"/>
    <w:rsid w:val="007155A8"/>
    <w:rsid w:val="0071565D"/>
    <w:rsid w:val="0071677B"/>
    <w:rsid w:val="007226C8"/>
    <w:rsid w:val="00722784"/>
    <w:rsid w:val="0072465F"/>
    <w:rsid w:val="00725620"/>
    <w:rsid w:val="00726FBA"/>
    <w:rsid w:val="007274C5"/>
    <w:rsid w:val="007275B0"/>
    <w:rsid w:val="007279E1"/>
    <w:rsid w:val="007319BB"/>
    <w:rsid w:val="00732B1D"/>
    <w:rsid w:val="00733796"/>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600"/>
    <w:rsid w:val="0075394E"/>
    <w:rsid w:val="007540EB"/>
    <w:rsid w:val="00756129"/>
    <w:rsid w:val="00761CD3"/>
    <w:rsid w:val="00763BFC"/>
    <w:rsid w:val="00766724"/>
    <w:rsid w:val="00766AAB"/>
    <w:rsid w:val="00766AF9"/>
    <w:rsid w:val="00767D94"/>
    <w:rsid w:val="007728F5"/>
    <w:rsid w:val="00773CD4"/>
    <w:rsid w:val="00775C4F"/>
    <w:rsid w:val="00791B32"/>
    <w:rsid w:val="00796511"/>
    <w:rsid w:val="00796573"/>
    <w:rsid w:val="00797346"/>
    <w:rsid w:val="007A0072"/>
    <w:rsid w:val="007A1D92"/>
    <w:rsid w:val="007A435D"/>
    <w:rsid w:val="007A4B05"/>
    <w:rsid w:val="007A5184"/>
    <w:rsid w:val="007A568D"/>
    <w:rsid w:val="007A617D"/>
    <w:rsid w:val="007A6456"/>
    <w:rsid w:val="007A672A"/>
    <w:rsid w:val="007B0BAB"/>
    <w:rsid w:val="007B1AD7"/>
    <w:rsid w:val="007B1F21"/>
    <w:rsid w:val="007B3330"/>
    <w:rsid w:val="007B5E52"/>
    <w:rsid w:val="007B64DA"/>
    <w:rsid w:val="007B6C30"/>
    <w:rsid w:val="007B6C76"/>
    <w:rsid w:val="007B759F"/>
    <w:rsid w:val="007B7691"/>
    <w:rsid w:val="007C09C5"/>
    <w:rsid w:val="007C203C"/>
    <w:rsid w:val="007C366B"/>
    <w:rsid w:val="007C3B33"/>
    <w:rsid w:val="007C4A39"/>
    <w:rsid w:val="007C6087"/>
    <w:rsid w:val="007C6524"/>
    <w:rsid w:val="007C6DF6"/>
    <w:rsid w:val="007D0693"/>
    <w:rsid w:val="007D1BCC"/>
    <w:rsid w:val="007D3777"/>
    <w:rsid w:val="007E0558"/>
    <w:rsid w:val="007E0CCB"/>
    <w:rsid w:val="007E1237"/>
    <w:rsid w:val="007E1A42"/>
    <w:rsid w:val="007E3F8F"/>
    <w:rsid w:val="007E5BB8"/>
    <w:rsid w:val="007E6D43"/>
    <w:rsid w:val="007F286B"/>
    <w:rsid w:val="007F35CD"/>
    <w:rsid w:val="007F5D71"/>
    <w:rsid w:val="007F7436"/>
    <w:rsid w:val="0080109A"/>
    <w:rsid w:val="00802354"/>
    <w:rsid w:val="0080249B"/>
    <w:rsid w:val="0080591F"/>
    <w:rsid w:val="00805B96"/>
    <w:rsid w:val="00805F9A"/>
    <w:rsid w:val="00807C39"/>
    <w:rsid w:val="0081143A"/>
    <w:rsid w:val="00811B72"/>
    <w:rsid w:val="0081307C"/>
    <w:rsid w:val="0081326C"/>
    <w:rsid w:val="008139B1"/>
    <w:rsid w:val="0081483E"/>
    <w:rsid w:val="008160E8"/>
    <w:rsid w:val="00816336"/>
    <w:rsid w:val="0081705C"/>
    <w:rsid w:val="0081716E"/>
    <w:rsid w:val="0082031C"/>
    <w:rsid w:val="00823F5E"/>
    <w:rsid w:val="0082424D"/>
    <w:rsid w:val="0082440A"/>
    <w:rsid w:val="00824445"/>
    <w:rsid w:val="0082468F"/>
    <w:rsid w:val="00824713"/>
    <w:rsid w:val="00824AE9"/>
    <w:rsid w:val="00824E57"/>
    <w:rsid w:val="0082634D"/>
    <w:rsid w:val="00826598"/>
    <w:rsid w:val="00827996"/>
    <w:rsid w:val="00831978"/>
    <w:rsid w:val="00831AED"/>
    <w:rsid w:val="008333C4"/>
    <w:rsid w:val="00834E79"/>
    <w:rsid w:val="00835D13"/>
    <w:rsid w:val="00840315"/>
    <w:rsid w:val="0084205D"/>
    <w:rsid w:val="00842446"/>
    <w:rsid w:val="00842990"/>
    <w:rsid w:val="00842F4D"/>
    <w:rsid w:val="008430BE"/>
    <w:rsid w:val="008441DA"/>
    <w:rsid w:val="00844539"/>
    <w:rsid w:val="00845D8B"/>
    <w:rsid w:val="00846E30"/>
    <w:rsid w:val="0085090D"/>
    <w:rsid w:val="008545A4"/>
    <w:rsid w:val="00855B85"/>
    <w:rsid w:val="00856E11"/>
    <w:rsid w:val="008573F2"/>
    <w:rsid w:val="00860D2F"/>
    <w:rsid w:val="00861EDD"/>
    <w:rsid w:val="00864C0C"/>
    <w:rsid w:val="008664BB"/>
    <w:rsid w:val="00866BD7"/>
    <w:rsid w:val="00871D23"/>
    <w:rsid w:val="00874C50"/>
    <w:rsid w:val="00882FCE"/>
    <w:rsid w:val="00883FF5"/>
    <w:rsid w:val="008879A4"/>
    <w:rsid w:val="00887C2C"/>
    <w:rsid w:val="00890118"/>
    <w:rsid w:val="00892D3B"/>
    <w:rsid w:val="00892DF5"/>
    <w:rsid w:val="008942D3"/>
    <w:rsid w:val="00895602"/>
    <w:rsid w:val="00895BD0"/>
    <w:rsid w:val="00895C98"/>
    <w:rsid w:val="00896154"/>
    <w:rsid w:val="008975BE"/>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2F29"/>
    <w:rsid w:val="008C3123"/>
    <w:rsid w:val="008C3357"/>
    <w:rsid w:val="008C4186"/>
    <w:rsid w:val="008C5DA2"/>
    <w:rsid w:val="008C6E5B"/>
    <w:rsid w:val="008C70AA"/>
    <w:rsid w:val="008D012D"/>
    <w:rsid w:val="008D0A50"/>
    <w:rsid w:val="008D25F5"/>
    <w:rsid w:val="008D41C6"/>
    <w:rsid w:val="008D5187"/>
    <w:rsid w:val="008D5287"/>
    <w:rsid w:val="008D5D89"/>
    <w:rsid w:val="008D5F2D"/>
    <w:rsid w:val="008D63F8"/>
    <w:rsid w:val="008D6830"/>
    <w:rsid w:val="008D7108"/>
    <w:rsid w:val="008D73AD"/>
    <w:rsid w:val="008D781F"/>
    <w:rsid w:val="008D7C91"/>
    <w:rsid w:val="008E294B"/>
    <w:rsid w:val="008E3660"/>
    <w:rsid w:val="008E4141"/>
    <w:rsid w:val="008E7F38"/>
    <w:rsid w:val="008F14A6"/>
    <w:rsid w:val="008F245D"/>
    <w:rsid w:val="008F3245"/>
    <w:rsid w:val="008F403F"/>
    <w:rsid w:val="00900354"/>
    <w:rsid w:val="00900F8B"/>
    <w:rsid w:val="009103BA"/>
    <w:rsid w:val="0091043A"/>
    <w:rsid w:val="0091182C"/>
    <w:rsid w:val="00911A50"/>
    <w:rsid w:val="009124FF"/>
    <w:rsid w:val="00912A6A"/>
    <w:rsid w:val="0091329C"/>
    <w:rsid w:val="00913F88"/>
    <w:rsid w:val="00914C18"/>
    <w:rsid w:val="009244A8"/>
    <w:rsid w:val="00924838"/>
    <w:rsid w:val="0092776D"/>
    <w:rsid w:val="00927ACD"/>
    <w:rsid w:val="00927D0E"/>
    <w:rsid w:val="00930552"/>
    <w:rsid w:val="009306BC"/>
    <w:rsid w:val="00930E82"/>
    <w:rsid w:val="0093221E"/>
    <w:rsid w:val="009330D6"/>
    <w:rsid w:val="0093341C"/>
    <w:rsid w:val="00933C2C"/>
    <w:rsid w:val="00936C4F"/>
    <w:rsid w:val="00937316"/>
    <w:rsid w:val="009373C2"/>
    <w:rsid w:val="00940031"/>
    <w:rsid w:val="00943D72"/>
    <w:rsid w:val="00944AC9"/>
    <w:rsid w:val="00944C73"/>
    <w:rsid w:val="00944EFB"/>
    <w:rsid w:val="009462D4"/>
    <w:rsid w:val="009464DB"/>
    <w:rsid w:val="0094704A"/>
    <w:rsid w:val="00947CD0"/>
    <w:rsid w:val="00950E35"/>
    <w:rsid w:val="009515EA"/>
    <w:rsid w:val="00951949"/>
    <w:rsid w:val="0095305C"/>
    <w:rsid w:val="009531D4"/>
    <w:rsid w:val="00953B14"/>
    <w:rsid w:val="009543B1"/>
    <w:rsid w:val="00954B5B"/>
    <w:rsid w:val="00954B82"/>
    <w:rsid w:val="009560B7"/>
    <w:rsid w:val="00957877"/>
    <w:rsid w:val="00957F19"/>
    <w:rsid w:val="00960411"/>
    <w:rsid w:val="00967BCF"/>
    <w:rsid w:val="009700D8"/>
    <w:rsid w:val="009708B3"/>
    <w:rsid w:val="00971D4C"/>
    <w:rsid w:val="009727F0"/>
    <w:rsid w:val="00972DB3"/>
    <w:rsid w:val="0097384D"/>
    <w:rsid w:val="00974595"/>
    <w:rsid w:val="009746E2"/>
    <w:rsid w:val="00974FDE"/>
    <w:rsid w:val="00975993"/>
    <w:rsid w:val="00975C4D"/>
    <w:rsid w:val="00976634"/>
    <w:rsid w:val="00976F9B"/>
    <w:rsid w:val="00977990"/>
    <w:rsid w:val="00984C02"/>
    <w:rsid w:val="00984F20"/>
    <w:rsid w:val="009857E8"/>
    <w:rsid w:val="00987541"/>
    <w:rsid w:val="0099683B"/>
    <w:rsid w:val="00996E8F"/>
    <w:rsid w:val="009973E8"/>
    <w:rsid w:val="009A6BE3"/>
    <w:rsid w:val="009B0424"/>
    <w:rsid w:val="009B4A52"/>
    <w:rsid w:val="009B6264"/>
    <w:rsid w:val="009B7025"/>
    <w:rsid w:val="009B7087"/>
    <w:rsid w:val="009B7D6C"/>
    <w:rsid w:val="009C2A17"/>
    <w:rsid w:val="009C4556"/>
    <w:rsid w:val="009C49B8"/>
    <w:rsid w:val="009C5833"/>
    <w:rsid w:val="009C649C"/>
    <w:rsid w:val="009C6598"/>
    <w:rsid w:val="009D0A45"/>
    <w:rsid w:val="009D26D8"/>
    <w:rsid w:val="009D3504"/>
    <w:rsid w:val="009D638B"/>
    <w:rsid w:val="009D675B"/>
    <w:rsid w:val="009E0A70"/>
    <w:rsid w:val="009E1753"/>
    <w:rsid w:val="009E34C1"/>
    <w:rsid w:val="009E4003"/>
    <w:rsid w:val="009E7A06"/>
    <w:rsid w:val="009F04D0"/>
    <w:rsid w:val="009F098E"/>
    <w:rsid w:val="009F0DFC"/>
    <w:rsid w:val="009F1770"/>
    <w:rsid w:val="009F1F66"/>
    <w:rsid w:val="009F2E85"/>
    <w:rsid w:val="009F37FC"/>
    <w:rsid w:val="009F57F5"/>
    <w:rsid w:val="009F6801"/>
    <w:rsid w:val="00A003FB"/>
    <w:rsid w:val="00A0062B"/>
    <w:rsid w:val="00A02619"/>
    <w:rsid w:val="00A02CCD"/>
    <w:rsid w:val="00A02EBB"/>
    <w:rsid w:val="00A03A10"/>
    <w:rsid w:val="00A0402B"/>
    <w:rsid w:val="00A04BC1"/>
    <w:rsid w:val="00A07B88"/>
    <w:rsid w:val="00A07CCD"/>
    <w:rsid w:val="00A10464"/>
    <w:rsid w:val="00A10524"/>
    <w:rsid w:val="00A110FE"/>
    <w:rsid w:val="00A12554"/>
    <w:rsid w:val="00A12A2B"/>
    <w:rsid w:val="00A14CEF"/>
    <w:rsid w:val="00A15716"/>
    <w:rsid w:val="00A1640F"/>
    <w:rsid w:val="00A211FF"/>
    <w:rsid w:val="00A224D2"/>
    <w:rsid w:val="00A26D80"/>
    <w:rsid w:val="00A30E43"/>
    <w:rsid w:val="00A3302E"/>
    <w:rsid w:val="00A3368D"/>
    <w:rsid w:val="00A34D17"/>
    <w:rsid w:val="00A34FD9"/>
    <w:rsid w:val="00A37CEA"/>
    <w:rsid w:val="00A4029F"/>
    <w:rsid w:val="00A44CA9"/>
    <w:rsid w:val="00A47136"/>
    <w:rsid w:val="00A50E75"/>
    <w:rsid w:val="00A51522"/>
    <w:rsid w:val="00A52FD2"/>
    <w:rsid w:val="00A53EE4"/>
    <w:rsid w:val="00A567C3"/>
    <w:rsid w:val="00A56A66"/>
    <w:rsid w:val="00A56B65"/>
    <w:rsid w:val="00A56E8E"/>
    <w:rsid w:val="00A65057"/>
    <w:rsid w:val="00A66440"/>
    <w:rsid w:val="00A66D31"/>
    <w:rsid w:val="00A672B4"/>
    <w:rsid w:val="00A70703"/>
    <w:rsid w:val="00A70710"/>
    <w:rsid w:val="00A7332F"/>
    <w:rsid w:val="00A737B6"/>
    <w:rsid w:val="00A73F04"/>
    <w:rsid w:val="00A76255"/>
    <w:rsid w:val="00A76FC7"/>
    <w:rsid w:val="00A82348"/>
    <w:rsid w:val="00A82B5E"/>
    <w:rsid w:val="00A839BA"/>
    <w:rsid w:val="00A83A75"/>
    <w:rsid w:val="00A83DBF"/>
    <w:rsid w:val="00A873DB"/>
    <w:rsid w:val="00A87BA0"/>
    <w:rsid w:val="00A909AB"/>
    <w:rsid w:val="00A910B5"/>
    <w:rsid w:val="00A92880"/>
    <w:rsid w:val="00A94FDE"/>
    <w:rsid w:val="00A9503A"/>
    <w:rsid w:val="00A950CD"/>
    <w:rsid w:val="00A96624"/>
    <w:rsid w:val="00AA2386"/>
    <w:rsid w:val="00AA44ED"/>
    <w:rsid w:val="00AA4DE3"/>
    <w:rsid w:val="00AA6016"/>
    <w:rsid w:val="00AA7FA2"/>
    <w:rsid w:val="00AB26BD"/>
    <w:rsid w:val="00AB3125"/>
    <w:rsid w:val="00AB4A72"/>
    <w:rsid w:val="00AB53D8"/>
    <w:rsid w:val="00AB6D32"/>
    <w:rsid w:val="00AB7D8B"/>
    <w:rsid w:val="00AC0A5D"/>
    <w:rsid w:val="00AC1635"/>
    <w:rsid w:val="00AC210B"/>
    <w:rsid w:val="00AC5F0D"/>
    <w:rsid w:val="00AC63B3"/>
    <w:rsid w:val="00AC6E10"/>
    <w:rsid w:val="00AC700A"/>
    <w:rsid w:val="00AC76F5"/>
    <w:rsid w:val="00AD5586"/>
    <w:rsid w:val="00AD5601"/>
    <w:rsid w:val="00AD5D85"/>
    <w:rsid w:val="00AD6672"/>
    <w:rsid w:val="00AD77C0"/>
    <w:rsid w:val="00AD7AFF"/>
    <w:rsid w:val="00AD7BFD"/>
    <w:rsid w:val="00AD7D8A"/>
    <w:rsid w:val="00AE013C"/>
    <w:rsid w:val="00AE077E"/>
    <w:rsid w:val="00AE0D86"/>
    <w:rsid w:val="00AE2127"/>
    <w:rsid w:val="00AE2732"/>
    <w:rsid w:val="00AE2F30"/>
    <w:rsid w:val="00AE3928"/>
    <w:rsid w:val="00AE5957"/>
    <w:rsid w:val="00AE6373"/>
    <w:rsid w:val="00AE75A7"/>
    <w:rsid w:val="00AE794B"/>
    <w:rsid w:val="00AE7CDE"/>
    <w:rsid w:val="00AE7D1D"/>
    <w:rsid w:val="00AE7D5D"/>
    <w:rsid w:val="00AF0E22"/>
    <w:rsid w:val="00AF1316"/>
    <w:rsid w:val="00AF1B88"/>
    <w:rsid w:val="00AF2037"/>
    <w:rsid w:val="00AF23A2"/>
    <w:rsid w:val="00AF2B7D"/>
    <w:rsid w:val="00AF56B1"/>
    <w:rsid w:val="00AF56E0"/>
    <w:rsid w:val="00AF58B1"/>
    <w:rsid w:val="00AF60EE"/>
    <w:rsid w:val="00AF6AC0"/>
    <w:rsid w:val="00AF7070"/>
    <w:rsid w:val="00B006CE"/>
    <w:rsid w:val="00B00D30"/>
    <w:rsid w:val="00B03B25"/>
    <w:rsid w:val="00B04893"/>
    <w:rsid w:val="00B04909"/>
    <w:rsid w:val="00B076B8"/>
    <w:rsid w:val="00B0784D"/>
    <w:rsid w:val="00B11802"/>
    <w:rsid w:val="00B12085"/>
    <w:rsid w:val="00B1532B"/>
    <w:rsid w:val="00B1611F"/>
    <w:rsid w:val="00B16280"/>
    <w:rsid w:val="00B16F50"/>
    <w:rsid w:val="00B20A27"/>
    <w:rsid w:val="00B21F81"/>
    <w:rsid w:val="00B26955"/>
    <w:rsid w:val="00B27770"/>
    <w:rsid w:val="00B31B52"/>
    <w:rsid w:val="00B32D9C"/>
    <w:rsid w:val="00B35FEA"/>
    <w:rsid w:val="00B3607F"/>
    <w:rsid w:val="00B3642F"/>
    <w:rsid w:val="00B36F3C"/>
    <w:rsid w:val="00B42757"/>
    <w:rsid w:val="00B42923"/>
    <w:rsid w:val="00B42BCA"/>
    <w:rsid w:val="00B43429"/>
    <w:rsid w:val="00B449CB"/>
    <w:rsid w:val="00B4608C"/>
    <w:rsid w:val="00B4744F"/>
    <w:rsid w:val="00B508D6"/>
    <w:rsid w:val="00B53958"/>
    <w:rsid w:val="00B539DB"/>
    <w:rsid w:val="00B53C27"/>
    <w:rsid w:val="00B5462F"/>
    <w:rsid w:val="00B555E9"/>
    <w:rsid w:val="00B55DD8"/>
    <w:rsid w:val="00B55E97"/>
    <w:rsid w:val="00B62859"/>
    <w:rsid w:val="00B679A4"/>
    <w:rsid w:val="00B71568"/>
    <w:rsid w:val="00B717D5"/>
    <w:rsid w:val="00B731CF"/>
    <w:rsid w:val="00B738EA"/>
    <w:rsid w:val="00B759FD"/>
    <w:rsid w:val="00B77969"/>
    <w:rsid w:val="00B77B28"/>
    <w:rsid w:val="00B82785"/>
    <w:rsid w:val="00B85C0A"/>
    <w:rsid w:val="00B8609A"/>
    <w:rsid w:val="00B8735A"/>
    <w:rsid w:val="00B87FB0"/>
    <w:rsid w:val="00B916EF"/>
    <w:rsid w:val="00B93E05"/>
    <w:rsid w:val="00B97E28"/>
    <w:rsid w:val="00BA0308"/>
    <w:rsid w:val="00BA090A"/>
    <w:rsid w:val="00BA17C6"/>
    <w:rsid w:val="00BA3C3C"/>
    <w:rsid w:val="00BA6776"/>
    <w:rsid w:val="00BB3A43"/>
    <w:rsid w:val="00BB4EAE"/>
    <w:rsid w:val="00BB53C0"/>
    <w:rsid w:val="00BB58A0"/>
    <w:rsid w:val="00BB5C90"/>
    <w:rsid w:val="00BB68AC"/>
    <w:rsid w:val="00BB760C"/>
    <w:rsid w:val="00BC417B"/>
    <w:rsid w:val="00BC5617"/>
    <w:rsid w:val="00BC5E19"/>
    <w:rsid w:val="00BC6561"/>
    <w:rsid w:val="00BD074F"/>
    <w:rsid w:val="00BD21A9"/>
    <w:rsid w:val="00BD3CA1"/>
    <w:rsid w:val="00BD3DBD"/>
    <w:rsid w:val="00BD3F92"/>
    <w:rsid w:val="00BD54F2"/>
    <w:rsid w:val="00BD6275"/>
    <w:rsid w:val="00BD6D46"/>
    <w:rsid w:val="00BE1B31"/>
    <w:rsid w:val="00BE1BDA"/>
    <w:rsid w:val="00BE6123"/>
    <w:rsid w:val="00BE694B"/>
    <w:rsid w:val="00BE7590"/>
    <w:rsid w:val="00BE7B06"/>
    <w:rsid w:val="00BE7E17"/>
    <w:rsid w:val="00BF05D4"/>
    <w:rsid w:val="00BF05F7"/>
    <w:rsid w:val="00BF2A6A"/>
    <w:rsid w:val="00BF34F7"/>
    <w:rsid w:val="00BF35AE"/>
    <w:rsid w:val="00BF362E"/>
    <w:rsid w:val="00BF4202"/>
    <w:rsid w:val="00BF45BF"/>
    <w:rsid w:val="00BF4B46"/>
    <w:rsid w:val="00BF5BFA"/>
    <w:rsid w:val="00BF60A8"/>
    <w:rsid w:val="00BF6CE9"/>
    <w:rsid w:val="00BF72E0"/>
    <w:rsid w:val="00C0030B"/>
    <w:rsid w:val="00C02195"/>
    <w:rsid w:val="00C02FE1"/>
    <w:rsid w:val="00C04F21"/>
    <w:rsid w:val="00C053FF"/>
    <w:rsid w:val="00C05608"/>
    <w:rsid w:val="00C059D3"/>
    <w:rsid w:val="00C05B10"/>
    <w:rsid w:val="00C06314"/>
    <w:rsid w:val="00C07C27"/>
    <w:rsid w:val="00C1252C"/>
    <w:rsid w:val="00C1286E"/>
    <w:rsid w:val="00C13E62"/>
    <w:rsid w:val="00C1430B"/>
    <w:rsid w:val="00C1465E"/>
    <w:rsid w:val="00C16784"/>
    <w:rsid w:val="00C201E4"/>
    <w:rsid w:val="00C205B1"/>
    <w:rsid w:val="00C26BF3"/>
    <w:rsid w:val="00C27F57"/>
    <w:rsid w:val="00C304D9"/>
    <w:rsid w:val="00C305E9"/>
    <w:rsid w:val="00C323FA"/>
    <w:rsid w:val="00C3264B"/>
    <w:rsid w:val="00C33058"/>
    <w:rsid w:val="00C33316"/>
    <w:rsid w:val="00C35E1E"/>
    <w:rsid w:val="00C37BCE"/>
    <w:rsid w:val="00C40A89"/>
    <w:rsid w:val="00C419FC"/>
    <w:rsid w:val="00C41DA3"/>
    <w:rsid w:val="00C43F83"/>
    <w:rsid w:val="00C45776"/>
    <w:rsid w:val="00C46D0D"/>
    <w:rsid w:val="00C47614"/>
    <w:rsid w:val="00C5101A"/>
    <w:rsid w:val="00C5121C"/>
    <w:rsid w:val="00C51753"/>
    <w:rsid w:val="00C5322A"/>
    <w:rsid w:val="00C55AA0"/>
    <w:rsid w:val="00C56C17"/>
    <w:rsid w:val="00C57543"/>
    <w:rsid w:val="00C57EC5"/>
    <w:rsid w:val="00C57F0C"/>
    <w:rsid w:val="00C629EA"/>
    <w:rsid w:val="00C65724"/>
    <w:rsid w:val="00C65C44"/>
    <w:rsid w:val="00C66529"/>
    <w:rsid w:val="00C669EE"/>
    <w:rsid w:val="00C67011"/>
    <w:rsid w:val="00C7086C"/>
    <w:rsid w:val="00C70BE6"/>
    <w:rsid w:val="00C71874"/>
    <w:rsid w:val="00C72490"/>
    <w:rsid w:val="00C73635"/>
    <w:rsid w:val="00C74174"/>
    <w:rsid w:val="00C75582"/>
    <w:rsid w:val="00C76641"/>
    <w:rsid w:val="00C76946"/>
    <w:rsid w:val="00C76BC5"/>
    <w:rsid w:val="00C8082D"/>
    <w:rsid w:val="00C83DF9"/>
    <w:rsid w:val="00C85B10"/>
    <w:rsid w:val="00C870B2"/>
    <w:rsid w:val="00C879DE"/>
    <w:rsid w:val="00C90D75"/>
    <w:rsid w:val="00C90D76"/>
    <w:rsid w:val="00C91D7F"/>
    <w:rsid w:val="00C920BC"/>
    <w:rsid w:val="00C92B0F"/>
    <w:rsid w:val="00C932A0"/>
    <w:rsid w:val="00C94E66"/>
    <w:rsid w:val="00C94EA8"/>
    <w:rsid w:val="00C952BD"/>
    <w:rsid w:val="00C95C4A"/>
    <w:rsid w:val="00C97E3F"/>
    <w:rsid w:val="00CA02AB"/>
    <w:rsid w:val="00CA3129"/>
    <w:rsid w:val="00CA3266"/>
    <w:rsid w:val="00CA33E4"/>
    <w:rsid w:val="00CA70A2"/>
    <w:rsid w:val="00CB05AE"/>
    <w:rsid w:val="00CB2F02"/>
    <w:rsid w:val="00CB2FFA"/>
    <w:rsid w:val="00CB3A33"/>
    <w:rsid w:val="00CB4A39"/>
    <w:rsid w:val="00CB5590"/>
    <w:rsid w:val="00CB6257"/>
    <w:rsid w:val="00CC04CD"/>
    <w:rsid w:val="00CC30E0"/>
    <w:rsid w:val="00CC4DF8"/>
    <w:rsid w:val="00CC53DA"/>
    <w:rsid w:val="00CC683A"/>
    <w:rsid w:val="00CC7A7A"/>
    <w:rsid w:val="00CD12B4"/>
    <w:rsid w:val="00CD154F"/>
    <w:rsid w:val="00CD2B89"/>
    <w:rsid w:val="00CD2D30"/>
    <w:rsid w:val="00CD3022"/>
    <w:rsid w:val="00CD5B1D"/>
    <w:rsid w:val="00CD6E8E"/>
    <w:rsid w:val="00CD7BD3"/>
    <w:rsid w:val="00CE409B"/>
    <w:rsid w:val="00CE42C0"/>
    <w:rsid w:val="00CE586E"/>
    <w:rsid w:val="00CE61B5"/>
    <w:rsid w:val="00CE6991"/>
    <w:rsid w:val="00CE79F2"/>
    <w:rsid w:val="00CF0406"/>
    <w:rsid w:val="00CF0617"/>
    <w:rsid w:val="00D008EB"/>
    <w:rsid w:val="00D01357"/>
    <w:rsid w:val="00D02C00"/>
    <w:rsid w:val="00D03310"/>
    <w:rsid w:val="00D03F67"/>
    <w:rsid w:val="00D04473"/>
    <w:rsid w:val="00D06484"/>
    <w:rsid w:val="00D06CAE"/>
    <w:rsid w:val="00D06D98"/>
    <w:rsid w:val="00D104BC"/>
    <w:rsid w:val="00D11064"/>
    <w:rsid w:val="00D1197E"/>
    <w:rsid w:val="00D213EA"/>
    <w:rsid w:val="00D226A1"/>
    <w:rsid w:val="00D22743"/>
    <w:rsid w:val="00D25276"/>
    <w:rsid w:val="00D256BA"/>
    <w:rsid w:val="00D267B3"/>
    <w:rsid w:val="00D2707D"/>
    <w:rsid w:val="00D32231"/>
    <w:rsid w:val="00D325A9"/>
    <w:rsid w:val="00D327AC"/>
    <w:rsid w:val="00D33C24"/>
    <w:rsid w:val="00D33F78"/>
    <w:rsid w:val="00D33FE0"/>
    <w:rsid w:val="00D346F4"/>
    <w:rsid w:val="00D364FD"/>
    <w:rsid w:val="00D36B08"/>
    <w:rsid w:val="00D3789B"/>
    <w:rsid w:val="00D40369"/>
    <w:rsid w:val="00D41460"/>
    <w:rsid w:val="00D46423"/>
    <w:rsid w:val="00D51C7E"/>
    <w:rsid w:val="00D521BD"/>
    <w:rsid w:val="00D52334"/>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4694"/>
    <w:rsid w:val="00D7624C"/>
    <w:rsid w:val="00D811A4"/>
    <w:rsid w:val="00D8127E"/>
    <w:rsid w:val="00D84393"/>
    <w:rsid w:val="00D848C4"/>
    <w:rsid w:val="00D8513C"/>
    <w:rsid w:val="00D86101"/>
    <w:rsid w:val="00D87286"/>
    <w:rsid w:val="00D90B30"/>
    <w:rsid w:val="00D9112B"/>
    <w:rsid w:val="00D93BBC"/>
    <w:rsid w:val="00D953C2"/>
    <w:rsid w:val="00D96036"/>
    <w:rsid w:val="00D96829"/>
    <w:rsid w:val="00D968D4"/>
    <w:rsid w:val="00D97CFC"/>
    <w:rsid w:val="00DA11A6"/>
    <w:rsid w:val="00DA1966"/>
    <w:rsid w:val="00DA2199"/>
    <w:rsid w:val="00DA2B40"/>
    <w:rsid w:val="00DA39C0"/>
    <w:rsid w:val="00DA491E"/>
    <w:rsid w:val="00DA506D"/>
    <w:rsid w:val="00DA51DF"/>
    <w:rsid w:val="00DA7555"/>
    <w:rsid w:val="00DA7D16"/>
    <w:rsid w:val="00DA7DF3"/>
    <w:rsid w:val="00DA7FF0"/>
    <w:rsid w:val="00DB089C"/>
    <w:rsid w:val="00DB1643"/>
    <w:rsid w:val="00DB48FD"/>
    <w:rsid w:val="00DB520C"/>
    <w:rsid w:val="00DB5873"/>
    <w:rsid w:val="00DB5C6E"/>
    <w:rsid w:val="00DC3861"/>
    <w:rsid w:val="00DC4394"/>
    <w:rsid w:val="00DC46B9"/>
    <w:rsid w:val="00DC521C"/>
    <w:rsid w:val="00DC7604"/>
    <w:rsid w:val="00DC7DDE"/>
    <w:rsid w:val="00DD0135"/>
    <w:rsid w:val="00DD49DA"/>
    <w:rsid w:val="00DD601B"/>
    <w:rsid w:val="00DD6215"/>
    <w:rsid w:val="00DD750E"/>
    <w:rsid w:val="00DE0239"/>
    <w:rsid w:val="00DE0CFB"/>
    <w:rsid w:val="00DE1A0B"/>
    <w:rsid w:val="00DE1C53"/>
    <w:rsid w:val="00DE3177"/>
    <w:rsid w:val="00DE364A"/>
    <w:rsid w:val="00DE4BB6"/>
    <w:rsid w:val="00DF05A9"/>
    <w:rsid w:val="00DF1D7F"/>
    <w:rsid w:val="00DF208E"/>
    <w:rsid w:val="00DF23CC"/>
    <w:rsid w:val="00DF3587"/>
    <w:rsid w:val="00DF665D"/>
    <w:rsid w:val="00E02AAA"/>
    <w:rsid w:val="00E03582"/>
    <w:rsid w:val="00E07ABE"/>
    <w:rsid w:val="00E07E62"/>
    <w:rsid w:val="00E108CD"/>
    <w:rsid w:val="00E11ECB"/>
    <w:rsid w:val="00E14425"/>
    <w:rsid w:val="00E16339"/>
    <w:rsid w:val="00E17750"/>
    <w:rsid w:val="00E2046A"/>
    <w:rsid w:val="00E2089B"/>
    <w:rsid w:val="00E21609"/>
    <w:rsid w:val="00E2272F"/>
    <w:rsid w:val="00E23FE5"/>
    <w:rsid w:val="00E24273"/>
    <w:rsid w:val="00E253A3"/>
    <w:rsid w:val="00E2663F"/>
    <w:rsid w:val="00E26849"/>
    <w:rsid w:val="00E30C1B"/>
    <w:rsid w:val="00E3490D"/>
    <w:rsid w:val="00E36419"/>
    <w:rsid w:val="00E36D7B"/>
    <w:rsid w:val="00E4383F"/>
    <w:rsid w:val="00E47181"/>
    <w:rsid w:val="00E477FD"/>
    <w:rsid w:val="00E47F36"/>
    <w:rsid w:val="00E52DEA"/>
    <w:rsid w:val="00E539D4"/>
    <w:rsid w:val="00E554BD"/>
    <w:rsid w:val="00E55AE2"/>
    <w:rsid w:val="00E6057B"/>
    <w:rsid w:val="00E61160"/>
    <w:rsid w:val="00E61B6A"/>
    <w:rsid w:val="00E647ED"/>
    <w:rsid w:val="00E676DD"/>
    <w:rsid w:val="00E70901"/>
    <w:rsid w:val="00E73C42"/>
    <w:rsid w:val="00E74979"/>
    <w:rsid w:val="00E75776"/>
    <w:rsid w:val="00E75AD7"/>
    <w:rsid w:val="00E774AC"/>
    <w:rsid w:val="00E80093"/>
    <w:rsid w:val="00E81EB8"/>
    <w:rsid w:val="00E839D7"/>
    <w:rsid w:val="00E84E94"/>
    <w:rsid w:val="00E9518A"/>
    <w:rsid w:val="00E959E1"/>
    <w:rsid w:val="00E95DF4"/>
    <w:rsid w:val="00E96BB5"/>
    <w:rsid w:val="00E96C9A"/>
    <w:rsid w:val="00E973DF"/>
    <w:rsid w:val="00E97F39"/>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0294"/>
    <w:rsid w:val="00EC1A96"/>
    <w:rsid w:val="00EC2145"/>
    <w:rsid w:val="00EC4A6C"/>
    <w:rsid w:val="00EC523F"/>
    <w:rsid w:val="00EC6159"/>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EF752B"/>
    <w:rsid w:val="00F039C9"/>
    <w:rsid w:val="00F03EE0"/>
    <w:rsid w:val="00F04357"/>
    <w:rsid w:val="00F067CD"/>
    <w:rsid w:val="00F112D4"/>
    <w:rsid w:val="00F120AC"/>
    <w:rsid w:val="00F1339D"/>
    <w:rsid w:val="00F136FB"/>
    <w:rsid w:val="00F15232"/>
    <w:rsid w:val="00F17869"/>
    <w:rsid w:val="00F178C7"/>
    <w:rsid w:val="00F17B1C"/>
    <w:rsid w:val="00F20C70"/>
    <w:rsid w:val="00F21162"/>
    <w:rsid w:val="00F227BD"/>
    <w:rsid w:val="00F22851"/>
    <w:rsid w:val="00F22B45"/>
    <w:rsid w:val="00F24FBA"/>
    <w:rsid w:val="00F2739C"/>
    <w:rsid w:val="00F278DF"/>
    <w:rsid w:val="00F279D0"/>
    <w:rsid w:val="00F31B68"/>
    <w:rsid w:val="00F32B1B"/>
    <w:rsid w:val="00F34D65"/>
    <w:rsid w:val="00F3571F"/>
    <w:rsid w:val="00F413BF"/>
    <w:rsid w:val="00F45A8B"/>
    <w:rsid w:val="00F46C30"/>
    <w:rsid w:val="00F4736E"/>
    <w:rsid w:val="00F473D8"/>
    <w:rsid w:val="00F50C83"/>
    <w:rsid w:val="00F50D38"/>
    <w:rsid w:val="00F543EB"/>
    <w:rsid w:val="00F546BC"/>
    <w:rsid w:val="00F54916"/>
    <w:rsid w:val="00F5526D"/>
    <w:rsid w:val="00F55488"/>
    <w:rsid w:val="00F57A63"/>
    <w:rsid w:val="00F627BA"/>
    <w:rsid w:val="00F67ED9"/>
    <w:rsid w:val="00F71865"/>
    <w:rsid w:val="00F71BCA"/>
    <w:rsid w:val="00F72BB6"/>
    <w:rsid w:val="00F73127"/>
    <w:rsid w:val="00F7377A"/>
    <w:rsid w:val="00F75643"/>
    <w:rsid w:val="00F75656"/>
    <w:rsid w:val="00F75D45"/>
    <w:rsid w:val="00F75E9B"/>
    <w:rsid w:val="00F7617E"/>
    <w:rsid w:val="00F76ACD"/>
    <w:rsid w:val="00F779AC"/>
    <w:rsid w:val="00F8074D"/>
    <w:rsid w:val="00F830CE"/>
    <w:rsid w:val="00F83F01"/>
    <w:rsid w:val="00F8492D"/>
    <w:rsid w:val="00F86A96"/>
    <w:rsid w:val="00F87208"/>
    <w:rsid w:val="00F87D2A"/>
    <w:rsid w:val="00F87D6A"/>
    <w:rsid w:val="00F91919"/>
    <w:rsid w:val="00F928EA"/>
    <w:rsid w:val="00F931F9"/>
    <w:rsid w:val="00F93EB5"/>
    <w:rsid w:val="00FA00ED"/>
    <w:rsid w:val="00FA66D1"/>
    <w:rsid w:val="00FA6B94"/>
    <w:rsid w:val="00FA75EA"/>
    <w:rsid w:val="00FB02B9"/>
    <w:rsid w:val="00FB3D12"/>
    <w:rsid w:val="00FB53C2"/>
    <w:rsid w:val="00FB699F"/>
    <w:rsid w:val="00FC1035"/>
    <w:rsid w:val="00FC1428"/>
    <w:rsid w:val="00FC1654"/>
    <w:rsid w:val="00FC2579"/>
    <w:rsid w:val="00FC3113"/>
    <w:rsid w:val="00FC42EC"/>
    <w:rsid w:val="00FC60C6"/>
    <w:rsid w:val="00FC777C"/>
    <w:rsid w:val="00FD08AD"/>
    <w:rsid w:val="00FD2771"/>
    <w:rsid w:val="00FD6D08"/>
    <w:rsid w:val="00FD6EB1"/>
    <w:rsid w:val="00FD741E"/>
    <w:rsid w:val="00FE27C0"/>
    <w:rsid w:val="00FE33E0"/>
    <w:rsid w:val="00FE3F3A"/>
    <w:rsid w:val="00FE46FD"/>
    <w:rsid w:val="00FE5BA3"/>
    <w:rsid w:val="00FE5C6A"/>
    <w:rsid w:val="00FE5EB9"/>
    <w:rsid w:val="00FE6E4F"/>
    <w:rsid w:val="00FE7AAD"/>
    <w:rsid w:val="00FF2326"/>
    <w:rsid w:val="00FF2A1B"/>
    <w:rsid w:val="00FF3270"/>
    <w:rsid w:val="00FF39B2"/>
    <w:rsid w:val="00FF3D27"/>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4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C8019-D95F-485E-99C8-4E8EB4BF1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5589</TotalTime>
  <Pages>62</Pages>
  <Words>14394</Words>
  <Characters>82046</Characters>
  <Application>Microsoft Office Word</Application>
  <DocSecurity>0</DocSecurity>
  <Lines>683</Lines>
  <Paragraphs>192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96248</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1389</cp:revision>
  <cp:lastPrinted>2004-12-03T09:25:00Z</cp:lastPrinted>
  <dcterms:created xsi:type="dcterms:W3CDTF">2014-02-20T08:49:00Z</dcterms:created>
  <dcterms:modified xsi:type="dcterms:W3CDTF">2015-01-12T00:33:00Z</dcterms:modified>
</cp:coreProperties>
</file>