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22" w:rsidRDefault="00AF0E22">
      <w:pPr>
        <w:pStyle w:val="Pamatteksts1"/>
        <w:ind w:firstLine="0"/>
        <w:jc w:val="center"/>
        <w:rPr>
          <w:sz w:val="28"/>
        </w:rPr>
      </w:pPr>
      <w:r>
        <w:rPr>
          <w:sz w:val="28"/>
        </w:rPr>
        <w:t>RĪGAS TEHNISKĀ UNIVERSITĀTE</w:t>
      </w:r>
    </w:p>
    <w:p w:rsidR="00AF0E22" w:rsidRDefault="00AF0E22">
      <w:pPr>
        <w:pStyle w:val="Pamatteksts1"/>
        <w:ind w:firstLine="0"/>
        <w:jc w:val="center"/>
        <w:rPr>
          <w:sz w:val="28"/>
        </w:rPr>
      </w:pPr>
      <w:r>
        <w:rPr>
          <w:sz w:val="28"/>
        </w:rPr>
        <w:t>Datorzinātnes un informācijas tehnoloģijas fakultāte</w:t>
      </w:r>
    </w:p>
    <w:p w:rsidR="00AF0E22" w:rsidRDefault="00AF0E22">
      <w:pPr>
        <w:pStyle w:val="Pamatteksts1"/>
        <w:ind w:firstLine="0"/>
        <w:jc w:val="center"/>
        <w:rPr>
          <w:sz w:val="28"/>
        </w:rPr>
      </w:pPr>
      <w:r>
        <w:rPr>
          <w:sz w:val="28"/>
        </w:rPr>
        <w:t>Lietišķo datorsistēmu institūts</w:t>
      </w:r>
    </w:p>
    <w:p w:rsidR="00B53958" w:rsidRDefault="00B53958">
      <w:pPr>
        <w:pStyle w:val="Pamatteksts1"/>
        <w:ind w:firstLine="0"/>
        <w:jc w:val="center"/>
        <w:rPr>
          <w:sz w:val="28"/>
        </w:rPr>
      </w:pPr>
      <w:r>
        <w:rPr>
          <w:sz w:val="28"/>
        </w:rPr>
        <w:t>Lietišķo datorzinātņu katedra</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C73635">
      <w:pPr>
        <w:pStyle w:val="Pamatteksts1"/>
        <w:ind w:firstLine="0"/>
        <w:jc w:val="center"/>
        <w:rPr>
          <w:b/>
          <w:bCs/>
          <w:sz w:val="28"/>
        </w:rPr>
      </w:pPr>
      <w:r>
        <w:rPr>
          <w:b/>
          <w:bCs/>
          <w:sz w:val="28"/>
        </w:rPr>
        <w:t>Ivars Naglis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CC53DA" w:rsidRDefault="004104AA" w:rsidP="00CC53DA">
      <w:pPr>
        <w:pStyle w:val="Pamatteksts1"/>
        <w:ind w:firstLine="0"/>
        <w:jc w:val="center"/>
        <w:rPr>
          <w:b/>
          <w:bCs/>
          <w:sz w:val="36"/>
        </w:rPr>
      </w:pPr>
      <w:r>
        <w:rPr>
          <w:b/>
          <w:bCs/>
          <w:sz w:val="36"/>
          <w:highlight w:val="yellow"/>
        </w:rPr>
        <w:t>Tiešsaistes apmācības sistēmas izstrāde</w:t>
      </w:r>
    </w:p>
    <w:p w:rsidR="00CC53DA" w:rsidRDefault="00CC53DA" w:rsidP="00CC53DA">
      <w:pPr>
        <w:pStyle w:val="Pamatteksts1"/>
        <w:ind w:firstLine="0"/>
        <w:rPr>
          <w:sz w:val="28"/>
        </w:rPr>
      </w:pPr>
    </w:p>
    <w:p w:rsidR="00CC53DA" w:rsidRDefault="00CC53DA" w:rsidP="00CC53DA">
      <w:pPr>
        <w:pStyle w:val="Pamatteksts1"/>
        <w:ind w:firstLine="0"/>
        <w:jc w:val="center"/>
        <w:rPr>
          <w:b/>
          <w:bCs/>
          <w:sz w:val="28"/>
        </w:rPr>
      </w:pPr>
      <w:r>
        <w:rPr>
          <w:b/>
          <w:bCs/>
          <w:sz w:val="28"/>
        </w:rPr>
        <w:t>Bakalaura darbs</w:t>
      </w: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AF0E22">
      <w:pPr>
        <w:pStyle w:val="Pamatteksts1"/>
        <w:ind w:firstLine="0"/>
        <w:rPr>
          <w:sz w:val="28"/>
        </w:rPr>
      </w:pPr>
    </w:p>
    <w:p w:rsidR="00AF0E22" w:rsidRDefault="00B53958">
      <w:pPr>
        <w:pStyle w:val="Pamatteksts1"/>
        <w:ind w:firstLine="0"/>
        <w:jc w:val="right"/>
        <w:rPr>
          <w:sz w:val="28"/>
        </w:rPr>
      </w:pPr>
      <w:r>
        <w:rPr>
          <w:sz w:val="28"/>
        </w:rPr>
        <w:t>Darba</w:t>
      </w:r>
      <w:r w:rsidR="00AF0E22">
        <w:rPr>
          <w:sz w:val="28"/>
        </w:rPr>
        <w:t xml:space="preserve"> vadītāj</w:t>
      </w:r>
      <w:r w:rsidR="006B43E5">
        <w:rPr>
          <w:sz w:val="28"/>
        </w:rPr>
        <w:t>a</w:t>
      </w:r>
    </w:p>
    <w:p w:rsidR="00AF0E22" w:rsidRDefault="004812FF">
      <w:pPr>
        <w:pStyle w:val="Pamatteksts1"/>
        <w:ind w:firstLine="0"/>
        <w:jc w:val="right"/>
        <w:rPr>
          <w:sz w:val="28"/>
        </w:rPr>
      </w:pPr>
      <w:r>
        <w:rPr>
          <w:sz w:val="28"/>
        </w:rPr>
        <w:t>Dr.sc.ing</w:t>
      </w:r>
      <w:r w:rsidR="00AF0E22">
        <w:rPr>
          <w:sz w:val="28"/>
        </w:rPr>
        <w:t xml:space="preserve">, </w:t>
      </w:r>
      <w:r>
        <w:rPr>
          <w:sz w:val="28"/>
        </w:rPr>
        <w:t>prof.</w:t>
      </w:r>
    </w:p>
    <w:p w:rsidR="00AF0E22" w:rsidRDefault="001E2F6B">
      <w:pPr>
        <w:pStyle w:val="Pamatteksts1"/>
        <w:ind w:firstLine="0"/>
        <w:jc w:val="right"/>
        <w:rPr>
          <w:sz w:val="28"/>
        </w:rPr>
      </w:pPr>
      <w:r>
        <w:rPr>
          <w:sz w:val="28"/>
        </w:rPr>
        <w:t>Oksana Ņikiforova</w:t>
      </w:r>
    </w:p>
    <w:p w:rsidR="00AF0E22" w:rsidRDefault="00AF0E22">
      <w:pPr>
        <w:pStyle w:val="Pamatteksts1"/>
        <w:ind w:firstLine="0"/>
        <w:rPr>
          <w:sz w:val="28"/>
        </w:rPr>
      </w:pPr>
    </w:p>
    <w:p w:rsidR="00AF0E22" w:rsidRDefault="00AF0E22">
      <w:pPr>
        <w:pStyle w:val="Pamatteksts1"/>
        <w:ind w:firstLine="0"/>
        <w:jc w:val="center"/>
        <w:rPr>
          <w:sz w:val="28"/>
        </w:rPr>
      </w:pPr>
    </w:p>
    <w:p w:rsidR="00AF0E22" w:rsidRDefault="00AF0E22">
      <w:pPr>
        <w:pStyle w:val="Pamatteksts1"/>
        <w:ind w:firstLine="0"/>
        <w:jc w:val="center"/>
        <w:rPr>
          <w:sz w:val="28"/>
        </w:rPr>
      </w:pPr>
      <w:r>
        <w:rPr>
          <w:sz w:val="28"/>
        </w:rPr>
        <w:t>Rīg</w:t>
      </w:r>
      <w:r w:rsidR="00B53958">
        <w:rPr>
          <w:sz w:val="28"/>
        </w:rPr>
        <w:t>a, 20</w:t>
      </w:r>
      <w:r w:rsidR="00A737B6">
        <w:rPr>
          <w:sz w:val="28"/>
        </w:rPr>
        <w:t>14</w:t>
      </w:r>
    </w:p>
    <w:p w:rsidR="00462230" w:rsidRDefault="00462230" w:rsidP="00462230">
      <w:pPr>
        <w:ind w:firstLine="720"/>
      </w:pPr>
    </w:p>
    <w:p w:rsidR="00462230" w:rsidRDefault="00462230" w:rsidP="00462230">
      <w:pPr>
        <w:ind w:firstLine="720"/>
      </w:pPr>
    </w:p>
    <w:p w:rsidR="00462230" w:rsidRDefault="00462230" w:rsidP="00462230">
      <w:pPr>
        <w:ind w:firstLine="720"/>
      </w:pPr>
    </w:p>
    <w:p w:rsidR="00AE0D86" w:rsidRDefault="00AE0D86" w:rsidP="00462230">
      <w:pPr>
        <w:ind w:firstLine="720"/>
      </w:pPr>
    </w:p>
    <w:p w:rsidR="00AE0D86" w:rsidRDefault="00A9503A" w:rsidP="00AE0D86">
      <w:pPr>
        <w:pStyle w:val="Heading6"/>
      </w:pPr>
      <w:r>
        <w:lastRenderedPageBreak/>
        <w:t>Uzdevums</w:t>
      </w:r>
    </w:p>
    <w:p w:rsidR="00462230" w:rsidRDefault="00462230" w:rsidP="00462230"/>
    <w:p w:rsidR="00375077" w:rsidRPr="00375077" w:rsidRDefault="00AF0E22" w:rsidP="00375077">
      <w:pPr>
        <w:pageBreakBefore/>
        <w:spacing w:after="120"/>
        <w:jc w:val="center"/>
        <w:rPr>
          <w:b/>
          <w:bCs/>
          <w:sz w:val="32"/>
        </w:rPr>
      </w:pPr>
      <w:r>
        <w:rPr>
          <w:b/>
          <w:bCs/>
          <w:sz w:val="32"/>
        </w:rPr>
        <w:lastRenderedPageBreak/>
        <w:t>Anotācija</w:t>
      </w:r>
    </w:p>
    <w:p w:rsidR="00AF0E22" w:rsidRDefault="00773CD4" w:rsidP="00D62C7D">
      <w:pPr>
        <w:pStyle w:val="Pamatteksts1"/>
      </w:pPr>
      <w:r>
        <w:t xml:space="preserve">Šī darba nosaukums ir </w:t>
      </w:r>
      <w:r w:rsidR="00AF0E22">
        <w:t>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 Anotācijas teksts.</w:t>
      </w:r>
    </w:p>
    <w:p w:rsidR="00AF0E22" w:rsidRDefault="00D62C7D" w:rsidP="00D62C7D">
      <w:pPr>
        <w:pStyle w:val="Pamatteksts1"/>
      </w:pPr>
      <w:r>
        <w:t>Dokumentā</w:t>
      </w:r>
      <w:r w:rsidR="00AF0E22">
        <w:t xml:space="preserve"> ir __ lappuses, ___ attēli, ___ tabulas, ___ pielikumi un ___ nosaukumu informācijas avoti.</w:t>
      </w:r>
    </w:p>
    <w:p w:rsidR="00CC53DA" w:rsidRPr="00855B85" w:rsidRDefault="00CC53DA" w:rsidP="00CC53DA">
      <w:pPr>
        <w:pageBreakBefore/>
        <w:jc w:val="center"/>
        <w:rPr>
          <w:b/>
          <w:bCs/>
          <w:sz w:val="32"/>
        </w:rPr>
      </w:pPr>
      <w:r w:rsidRPr="00855B85">
        <w:rPr>
          <w:b/>
          <w:bCs/>
          <w:sz w:val="32"/>
        </w:rPr>
        <w:lastRenderedPageBreak/>
        <w:t>Abstract</w:t>
      </w:r>
    </w:p>
    <w:p w:rsidR="00CC53DA" w:rsidRDefault="00CC53DA" w:rsidP="00CC53DA">
      <w:pPr>
        <w:pStyle w:val="TextofAbstract"/>
      </w:pPr>
      <w:r>
        <w: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abstract.Text of the abstract.</w:t>
      </w:r>
    </w:p>
    <w:p w:rsidR="00CC53DA" w:rsidRDefault="00CC53DA" w:rsidP="00CC53DA">
      <w:pPr>
        <w:pStyle w:val="TextofAbstract"/>
      </w:pPr>
      <w:r>
        <w:t xml:space="preserve">Bachelor (or master) thesis contains ___ pages, ___ figures, ___ tables, ___ appendixes. Bibliography includes ____ sources. </w:t>
      </w:r>
    </w:p>
    <w:p w:rsidR="00AF0E22" w:rsidRDefault="00AF0E22" w:rsidP="00FD6D08">
      <w:pPr>
        <w:pageBreakBefore/>
        <w:jc w:val="center"/>
        <w:rPr>
          <w:b/>
          <w:bCs/>
          <w:sz w:val="32"/>
        </w:rPr>
      </w:pPr>
      <w:r>
        <w:rPr>
          <w:b/>
          <w:bCs/>
          <w:sz w:val="32"/>
        </w:rPr>
        <w:lastRenderedPageBreak/>
        <w:t>Saturs</w:t>
      </w:r>
    </w:p>
    <w:p w:rsidR="00217496" w:rsidRDefault="00361508">
      <w:pPr>
        <w:pStyle w:val="TOC1"/>
        <w:tabs>
          <w:tab w:val="right" w:leader="dot" w:pos="9061"/>
        </w:tabs>
        <w:rPr>
          <w:rFonts w:asciiTheme="minorHAnsi" w:eastAsiaTheme="minorEastAsia" w:hAnsiTheme="minorHAnsi" w:cstheme="minorBidi"/>
          <w:bCs w:val="0"/>
          <w:sz w:val="22"/>
          <w:szCs w:val="22"/>
          <w:lang w:val="en-US"/>
        </w:rPr>
      </w:pPr>
      <w:r w:rsidRPr="00361508">
        <w:fldChar w:fldCharType="begin"/>
      </w:r>
      <w:r w:rsidR="00AF0E22">
        <w:instrText xml:space="preserve"> TOC \o "1-3" \h \z </w:instrText>
      </w:r>
      <w:r w:rsidRPr="00361508">
        <w:fldChar w:fldCharType="separate"/>
      </w:r>
      <w:hyperlink w:anchor="_Toc406447005" w:history="1">
        <w:r w:rsidR="00217496" w:rsidRPr="003B1A7F">
          <w:rPr>
            <w:rStyle w:val="Hyperlink"/>
          </w:rPr>
          <w:t>Ieva</w:t>
        </w:r>
        <w:r w:rsidR="00217496" w:rsidRPr="003B1A7F">
          <w:rPr>
            <w:rStyle w:val="Hyperlink"/>
          </w:rPr>
          <w:t>d</w:t>
        </w:r>
        <w:r w:rsidR="00217496" w:rsidRPr="003B1A7F">
          <w:rPr>
            <w:rStyle w:val="Hyperlink"/>
          </w:rPr>
          <w:t>s</w:t>
        </w:r>
        <w:r w:rsidR="00217496">
          <w:rPr>
            <w:webHidden/>
          </w:rPr>
          <w:tab/>
        </w:r>
        <w:r>
          <w:rPr>
            <w:webHidden/>
          </w:rPr>
          <w:fldChar w:fldCharType="begin"/>
        </w:r>
        <w:r w:rsidR="00217496">
          <w:rPr>
            <w:webHidden/>
          </w:rPr>
          <w:instrText xml:space="preserve"> PAGEREF _Toc406447005 \h </w:instrText>
        </w:r>
        <w:r>
          <w:rPr>
            <w:webHidden/>
          </w:rPr>
        </w:r>
        <w:r>
          <w:rPr>
            <w:webHidden/>
          </w:rPr>
          <w:fldChar w:fldCharType="separate"/>
        </w:r>
        <w:r w:rsidR="00217496">
          <w:rPr>
            <w:webHidden/>
          </w:rPr>
          <w:t>7</w:t>
        </w:r>
        <w:r>
          <w:rPr>
            <w:webHidden/>
          </w:rPr>
          <w:fldChar w:fldCharType="end"/>
        </w:r>
      </w:hyperlink>
    </w:p>
    <w:p w:rsidR="00217496" w:rsidRDefault="0036150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06" w:history="1">
        <w:r w:rsidR="00217496" w:rsidRPr="003B1A7F">
          <w:rPr>
            <w:rStyle w:val="Hyperlink"/>
          </w:rPr>
          <w:t>1.</w:t>
        </w:r>
        <w:r w:rsidR="00217496">
          <w:rPr>
            <w:rFonts w:asciiTheme="minorHAnsi" w:eastAsiaTheme="minorEastAsia" w:hAnsiTheme="minorHAnsi" w:cstheme="minorBidi"/>
            <w:bCs w:val="0"/>
            <w:sz w:val="22"/>
            <w:szCs w:val="22"/>
            <w:lang w:val="en-US"/>
          </w:rPr>
          <w:tab/>
        </w:r>
        <w:r w:rsidR="00217496" w:rsidRPr="003B1A7F">
          <w:rPr>
            <w:rStyle w:val="Hyperlink"/>
          </w:rPr>
          <w:t>zinātniskā daļa</w:t>
        </w:r>
        <w:r w:rsidR="00217496">
          <w:rPr>
            <w:webHidden/>
          </w:rPr>
          <w:tab/>
        </w:r>
        <w:r>
          <w:rPr>
            <w:webHidden/>
          </w:rPr>
          <w:fldChar w:fldCharType="begin"/>
        </w:r>
        <w:r w:rsidR="00217496">
          <w:rPr>
            <w:webHidden/>
          </w:rPr>
          <w:instrText xml:space="preserve"> PAGEREF _Toc406447006 \h </w:instrText>
        </w:r>
        <w:r>
          <w:rPr>
            <w:webHidden/>
          </w:rPr>
        </w:r>
        <w:r>
          <w:rPr>
            <w:webHidden/>
          </w:rPr>
          <w:fldChar w:fldCharType="separate"/>
        </w:r>
        <w:r w:rsidR="00217496">
          <w:rPr>
            <w:webHidden/>
          </w:rPr>
          <w:t>8</w:t>
        </w:r>
        <w:r>
          <w:rPr>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07" w:history="1">
        <w:r w:rsidR="00217496" w:rsidRPr="003B1A7F">
          <w:rPr>
            <w:rStyle w:val="Hyperlink"/>
            <w:noProof/>
          </w:rPr>
          <w:t>1.1.</w:t>
        </w:r>
        <w:r w:rsidR="00217496">
          <w:rPr>
            <w:rFonts w:asciiTheme="minorHAnsi" w:eastAsiaTheme="minorEastAsia" w:hAnsiTheme="minorHAnsi" w:cstheme="minorBidi"/>
            <w:noProof/>
            <w:sz w:val="22"/>
            <w:szCs w:val="22"/>
            <w:lang w:val="en-US"/>
          </w:rPr>
          <w:tab/>
        </w:r>
        <w:r w:rsidR="00217496" w:rsidRPr="003B1A7F">
          <w:rPr>
            <w:rStyle w:val="Hyperlink"/>
            <w:noProof/>
          </w:rPr>
          <w:t>Problēmas apraksts</w:t>
        </w:r>
        <w:r w:rsidR="00217496">
          <w:rPr>
            <w:noProof/>
            <w:webHidden/>
          </w:rPr>
          <w:tab/>
        </w:r>
        <w:r>
          <w:rPr>
            <w:noProof/>
            <w:webHidden/>
          </w:rPr>
          <w:fldChar w:fldCharType="begin"/>
        </w:r>
        <w:r w:rsidR="00217496">
          <w:rPr>
            <w:noProof/>
            <w:webHidden/>
          </w:rPr>
          <w:instrText xml:space="preserve"> PAGEREF _Toc406447007 \h </w:instrText>
        </w:r>
        <w:r>
          <w:rPr>
            <w:noProof/>
            <w:webHidden/>
          </w:rPr>
        </w:r>
        <w:r>
          <w:rPr>
            <w:noProof/>
            <w:webHidden/>
          </w:rPr>
          <w:fldChar w:fldCharType="separate"/>
        </w:r>
        <w:r w:rsidR="00217496">
          <w:rPr>
            <w:noProof/>
            <w:webHidden/>
          </w:rPr>
          <w:t>8</w:t>
        </w:r>
        <w:r>
          <w:rPr>
            <w:noProof/>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08" w:history="1">
        <w:r w:rsidR="00217496" w:rsidRPr="003B1A7F">
          <w:rPr>
            <w:rStyle w:val="Hyperlink"/>
            <w:noProof/>
          </w:rPr>
          <w:t>1.2.</w:t>
        </w:r>
        <w:r w:rsidR="00217496">
          <w:rPr>
            <w:rFonts w:asciiTheme="minorHAnsi" w:eastAsiaTheme="minorEastAsia" w:hAnsiTheme="minorHAnsi" w:cstheme="minorBidi"/>
            <w:noProof/>
            <w:sz w:val="22"/>
            <w:szCs w:val="22"/>
            <w:lang w:val="en-US"/>
          </w:rPr>
          <w:tab/>
        </w:r>
        <w:r w:rsidR="00217496" w:rsidRPr="003B1A7F">
          <w:rPr>
            <w:rStyle w:val="Hyperlink"/>
            <w:noProof/>
          </w:rPr>
          <w:t>Tiešsaistes sistēmu salīdzinājums</w:t>
        </w:r>
        <w:r w:rsidR="00217496">
          <w:rPr>
            <w:noProof/>
            <w:webHidden/>
          </w:rPr>
          <w:tab/>
        </w:r>
        <w:r>
          <w:rPr>
            <w:noProof/>
            <w:webHidden/>
          </w:rPr>
          <w:fldChar w:fldCharType="begin"/>
        </w:r>
        <w:r w:rsidR="00217496">
          <w:rPr>
            <w:noProof/>
            <w:webHidden/>
          </w:rPr>
          <w:instrText xml:space="preserve"> PAGEREF _Toc406447008 \h </w:instrText>
        </w:r>
        <w:r>
          <w:rPr>
            <w:noProof/>
            <w:webHidden/>
          </w:rPr>
        </w:r>
        <w:r>
          <w:rPr>
            <w:noProof/>
            <w:webHidden/>
          </w:rPr>
          <w:fldChar w:fldCharType="separate"/>
        </w:r>
        <w:r w:rsidR="00217496">
          <w:rPr>
            <w:noProof/>
            <w:webHidden/>
          </w:rPr>
          <w:t>9</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09" w:history="1">
        <w:r w:rsidR="00217496" w:rsidRPr="003B1A7F">
          <w:rPr>
            <w:rStyle w:val="Hyperlink"/>
            <w:noProof/>
          </w:rPr>
          <w:t>1.2.1.</w:t>
        </w:r>
        <w:r w:rsidR="00217496">
          <w:rPr>
            <w:rFonts w:asciiTheme="minorHAnsi" w:eastAsiaTheme="minorEastAsia" w:hAnsiTheme="minorHAnsi" w:cstheme="minorBidi"/>
            <w:iCs w:val="0"/>
            <w:noProof/>
            <w:sz w:val="22"/>
            <w:szCs w:val="22"/>
            <w:lang w:val="en-US"/>
          </w:rPr>
          <w:tab/>
        </w:r>
        <w:r w:rsidR="00217496" w:rsidRPr="003B1A7F">
          <w:rPr>
            <w:rStyle w:val="Hyperlink"/>
            <w:noProof/>
          </w:rPr>
          <w:t>New Horizons Latvia</w:t>
        </w:r>
        <w:r w:rsidR="00217496">
          <w:rPr>
            <w:noProof/>
            <w:webHidden/>
          </w:rPr>
          <w:tab/>
        </w:r>
        <w:r>
          <w:rPr>
            <w:noProof/>
            <w:webHidden/>
          </w:rPr>
          <w:fldChar w:fldCharType="begin"/>
        </w:r>
        <w:r w:rsidR="00217496">
          <w:rPr>
            <w:noProof/>
            <w:webHidden/>
          </w:rPr>
          <w:instrText xml:space="preserve"> PAGEREF _Toc406447009 \h </w:instrText>
        </w:r>
        <w:r>
          <w:rPr>
            <w:noProof/>
            <w:webHidden/>
          </w:rPr>
        </w:r>
        <w:r>
          <w:rPr>
            <w:noProof/>
            <w:webHidden/>
          </w:rPr>
          <w:fldChar w:fldCharType="separate"/>
        </w:r>
        <w:r w:rsidR="00217496">
          <w:rPr>
            <w:noProof/>
            <w:webHidden/>
          </w:rPr>
          <w:t>9</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0" w:history="1">
        <w:r w:rsidR="00217496" w:rsidRPr="003B1A7F">
          <w:rPr>
            <w:rStyle w:val="Hyperlink"/>
            <w:noProof/>
          </w:rPr>
          <w:t>1.2.2.</w:t>
        </w:r>
        <w:r w:rsidR="00217496">
          <w:rPr>
            <w:rFonts w:asciiTheme="minorHAnsi" w:eastAsiaTheme="minorEastAsia" w:hAnsiTheme="minorHAnsi" w:cstheme="minorBidi"/>
            <w:iCs w:val="0"/>
            <w:noProof/>
            <w:sz w:val="22"/>
            <w:szCs w:val="22"/>
            <w:lang w:val="en-US"/>
          </w:rPr>
          <w:tab/>
        </w:r>
        <w:r w:rsidR="00217496" w:rsidRPr="003B1A7F">
          <w:rPr>
            <w:rStyle w:val="Hyperlink"/>
            <w:noProof/>
          </w:rPr>
          <w:t>Baltijas Datoru akadēmija (BDA)</w:t>
        </w:r>
        <w:r w:rsidR="00217496">
          <w:rPr>
            <w:noProof/>
            <w:webHidden/>
          </w:rPr>
          <w:tab/>
        </w:r>
        <w:r>
          <w:rPr>
            <w:noProof/>
            <w:webHidden/>
          </w:rPr>
          <w:fldChar w:fldCharType="begin"/>
        </w:r>
        <w:r w:rsidR="00217496">
          <w:rPr>
            <w:noProof/>
            <w:webHidden/>
          </w:rPr>
          <w:instrText xml:space="preserve"> PAGEREF _Toc406447010 \h </w:instrText>
        </w:r>
        <w:r>
          <w:rPr>
            <w:noProof/>
            <w:webHidden/>
          </w:rPr>
        </w:r>
        <w:r>
          <w:rPr>
            <w:noProof/>
            <w:webHidden/>
          </w:rPr>
          <w:fldChar w:fldCharType="separate"/>
        </w:r>
        <w:r w:rsidR="00217496">
          <w:rPr>
            <w:noProof/>
            <w:webHidden/>
          </w:rPr>
          <w:t>10</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1" w:history="1">
        <w:r w:rsidR="00217496" w:rsidRPr="003B1A7F">
          <w:rPr>
            <w:rStyle w:val="Hyperlink"/>
            <w:noProof/>
          </w:rPr>
          <w:t>1.2.3.</w:t>
        </w:r>
        <w:r w:rsidR="00217496">
          <w:rPr>
            <w:rFonts w:asciiTheme="minorHAnsi" w:eastAsiaTheme="minorEastAsia" w:hAnsiTheme="minorHAnsi" w:cstheme="minorBidi"/>
            <w:iCs w:val="0"/>
            <w:noProof/>
            <w:sz w:val="22"/>
            <w:szCs w:val="22"/>
            <w:lang w:val="en-US"/>
          </w:rPr>
          <w:tab/>
        </w:r>
        <w:r w:rsidR="00217496" w:rsidRPr="003B1A7F">
          <w:rPr>
            <w:rStyle w:val="Hyperlink"/>
            <w:noProof/>
          </w:rPr>
          <w:t>Codecademy</w:t>
        </w:r>
        <w:r w:rsidR="00217496">
          <w:rPr>
            <w:noProof/>
            <w:webHidden/>
          </w:rPr>
          <w:tab/>
        </w:r>
        <w:r>
          <w:rPr>
            <w:noProof/>
            <w:webHidden/>
          </w:rPr>
          <w:fldChar w:fldCharType="begin"/>
        </w:r>
        <w:r w:rsidR="00217496">
          <w:rPr>
            <w:noProof/>
            <w:webHidden/>
          </w:rPr>
          <w:instrText xml:space="preserve"> PAGEREF _Toc406447011 \h </w:instrText>
        </w:r>
        <w:r>
          <w:rPr>
            <w:noProof/>
            <w:webHidden/>
          </w:rPr>
        </w:r>
        <w:r>
          <w:rPr>
            <w:noProof/>
            <w:webHidden/>
          </w:rPr>
          <w:fldChar w:fldCharType="separate"/>
        </w:r>
        <w:r w:rsidR="00217496">
          <w:rPr>
            <w:noProof/>
            <w:webHidden/>
          </w:rPr>
          <w:t>11</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2" w:history="1">
        <w:r w:rsidR="00217496" w:rsidRPr="003B1A7F">
          <w:rPr>
            <w:rStyle w:val="Hyperlink"/>
            <w:noProof/>
          </w:rPr>
          <w:t>1.2.4.</w:t>
        </w:r>
        <w:r w:rsidR="00217496">
          <w:rPr>
            <w:rFonts w:asciiTheme="minorHAnsi" w:eastAsiaTheme="minorEastAsia" w:hAnsiTheme="minorHAnsi" w:cstheme="minorBidi"/>
            <w:iCs w:val="0"/>
            <w:noProof/>
            <w:sz w:val="22"/>
            <w:szCs w:val="22"/>
            <w:lang w:val="en-US"/>
          </w:rPr>
          <w:tab/>
        </w:r>
        <w:r w:rsidR="00217496" w:rsidRPr="003B1A7F">
          <w:rPr>
            <w:rStyle w:val="Hyperlink"/>
            <w:noProof/>
          </w:rPr>
          <w:t>Treehouse</w:t>
        </w:r>
        <w:r w:rsidR="00217496">
          <w:rPr>
            <w:noProof/>
            <w:webHidden/>
          </w:rPr>
          <w:tab/>
        </w:r>
        <w:r>
          <w:rPr>
            <w:noProof/>
            <w:webHidden/>
          </w:rPr>
          <w:fldChar w:fldCharType="begin"/>
        </w:r>
        <w:r w:rsidR="00217496">
          <w:rPr>
            <w:noProof/>
            <w:webHidden/>
          </w:rPr>
          <w:instrText xml:space="preserve"> PAGEREF _Toc406447012 \h </w:instrText>
        </w:r>
        <w:r>
          <w:rPr>
            <w:noProof/>
            <w:webHidden/>
          </w:rPr>
        </w:r>
        <w:r>
          <w:rPr>
            <w:noProof/>
            <w:webHidden/>
          </w:rPr>
          <w:fldChar w:fldCharType="separate"/>
        </w:r>
        <w:r w:rsidR="00217496">
          <w:rPr>
            <w:noProof/>
            <w:webHidden/>
          </w:rPr>
          <w:t>12</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3" w:history="1">
        <w:r w:rsidR="00217496" w:rsidRPr="003B1A7F">
          <w:rPr>
            <w:rStyle w:val="Hyperlink"/>
            <w:noProof/>
          </w:rPr>
          <w:t>1.2.5.</w:t>
        </w:r>
        <w:r w:rsidR="00217496">
          <w:rPr>
            <w:rFonts w:asciiTheme="minorHAnsi" w:eastAsiaTheme="minorEastAsia" w:hAnsiTheme="minorHAnsi" w:cstheme="minorBidi"/>
            <w:iCs w:val="0"/>
            <w:noProof/>
            <w:sz w:val="22"/>
            <w:szCs w:val="22"/>
            <w:lang w:val="en-US"/>
          </w:rPr>
          <w:tab/>
        </w:r>
        <w:r w:rsidR="00217496" w:rsidRPr="003B1A7F">
          <w:rPr>
            <w:rStyle w:val="Hyperlink"/>
            <w:noProof/>
          </w:rPr>
          <w:t>Lynda.com</w:t>
        </w:r>
        <w:r w:rsidR="00217496">
          <w:rPr>
            <w:noProof/>
            <w:webHidden/>
          </w:rPr>
          <w:tab/>
        </w:r>
        <w:r>
          <w:rPr>
            <w:noProof/>
            <w:webHidden/>
          </w:rPr>
          <w:fldChar w:fldCharType="begin"/>
        </w:r>
        <w:r w:rsidR="00217496">
          <w:rPr>
            <w:noProof/>
            <w:webHidden/>
          </w:rPr>
          <w:instrText xml:space="preserve"> PAGEREF _Toc406447013 \h </w:instrText>
        </w:r>
        <w:r>
          <w:rPr>
            <w:noProof/>
            <w:webHidden/>
          </w:rPr>
        </w:r>
        <w:r>
          <w:rPr>
            <w:noProof/>
            <w:webHidden/>
          </w:rPr>
          <w:fldChar w:fldCharType="separate"/>
        </w:r>
        <w:r w:rsidR="00217496">
          <w:rPr>
            <w:noProof/>
            <w:webHidden/>
          </w:rPr>
          <w:t>13</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4" w:history="1">
        <w:r w:rsidR="00217496" w:rsidRPr="003B1A7F">
          <w:rPr>
            <w:rStyle w:val="Hyperlink"/>
            <w:noProof/>
          </w:rPr>
          <w:t>1.2.6.</w:t>
        </w:r>
        <w:r w:rsidR="00217496">
          <w:rPr>
            <w:rFonts w:asciiTheme="minorHAnsi" w:eastAsiaTheme="minorEastAsia" w:hAnsiTheme="minorHAnsi" w:cstheme="minorBidi"/>
            <w:iCs w:val="0"/>
            <w:noProof/>
            <w:sz w:val="22"/>
            <w:szCs w:val="22"/>
            <w:lang w:val="en-US"/>
          </w:rPr>
          <w:tab/>
        </w:r>
        <w:r w:rsidR="00217496" w:rsidRPr="003B1A7F">
          <w:rPr>
            <w:rStyle w:val="Hyperlink"/>
            <w:noProof/>
          </w:rPr>
          <w:t>Tuts+</w:t>
        </w:r>
        <w:r w:rsidR="00217496">
          <w:rPr>
            <w:noProof/>
            <w:webHidden/>
          </w:rPr>
          <w:tab/>
        </w:r>
        <w:r>
          <w:rPr>
            <w:noProof/>
            <w:webHidden/>
          </w:rPr>
          <w:fldChar w:fldCharType="begin"/>
        </w:r>
        <w:r w:rsidR="00217496">
          <w:rPr>
            <w:noProof/>
            <w:webHidden/>
          </w:rPr>
          <w:instrText xml:space="preserve"> PAGEREF _Toc406447014 \h </w:instrText>
        </w:r>
        <w:r>
          <w:rPr>
            <w:noProof/>
            <w:webHidden/>
          </w:rPr>
        </w:r>
        <w:r>
          <w:rPr>
            <w:noProof/>
            <w:webHidden/>
          </w:rPr>
          <w:fldChar w:fldCharType="separate"/>
        </w:r>
        <w:r w:rsidR="00217496">
          <w:rPr>
            <w:noProof/>
            <w:webHidden/>
          </w:rPr>
          <w:t>13</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5" w:history="1">
        <w:r w:rsidR="00217496" w:rsidRPr="003B1A7F">
          <w:rPr>
            <w:rStyle w:val="Hyperlink"/>
            <w:noProof/>
          </w:rPr>
          <w:t>1.2.7.</w:t>
        </w:r>
        <w:r w:rsidR="00217496">
          <w:rPr>
            <w:rFonts w:asciiTheme="minorHAnsi" w:eastAsiaTheme="minorEastAsia" w:hAnsiTheme="minorHAnsi" w:cstheme="minorBidi"/>
            <w:iCs w:val="0"/>
            <w:noProof/>
            <w:sz w:val="22"/>
            <w:szCs w:val="22"/>
            <w:lang w:val="en-US"/>
          </w:rPr>
          <w:tab/>
        </w:r>
        <w:r w:rsidR="00217496" w:rsidRPr="003B1A7F">
          <w:rPr>
            <w:rStyle w:val="Hyperlink"/>
            <w:noProof/>
          </w:rPr>
          <w:t>KhanAcedamy</w:t>
        </w:r>
        <w:r w:rsidR="00217496">
          <w:rPr>
            <w:noProof/>
            <w:webHidden/>
          </w:rPr>
          <w:tab/>
        </w:r>
        <w:r>
          <w:rPr>
            <w:noProof/>
            <w:webHidden/>
          </w:rPr>
          <w:fldChar w:fldCharType="begin"/>
        </w:r>
        <w:r w:rsidR="00217496">
          <w:rPr>
            <w:noProof/>
            <w:webHidden/>
          </w:rPr>
          <w:instrText xml:space="preserve"> PAGEREF _Toc406447015 \h </w:instrText>
        </w:r>
        <w:r>
          <w:rPr>
            <w:noProof/>
            <w:webHidden/>
          </w:rPr>
        </w:r>
        <w:r>
          <w:rPr>
            <w:noProof/>
            <w:webHidden/>
          </w:rPr>
          <w:fldChar w:fldCharType="separate"/>
        </w:r>
        <w:r w:rsidR="00217496">
          <w:rPr>
            <w:noProof/>
            <w:webHidden/>
          </w:rPr>
          <w:t>14</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6" w:history="1">
        <w:r w:rsidR="00217496" w:rsidRPr="003B1A7F">
          <w:rPr>
            <w:rStyle w:val="Hyperlink"/>
            <w:noProof/>
          </w:rPr>
          <w:t>1.2.8.</w:t>
        </w:r>
        <w:r w:rsidR="00217496">
          <w:rPr>
            <w:rFonts w:asciiTheme="minorHAnsi" w:eastAsiaTheme="minorEastAsia" w:hAnsiTheme="minorHAnsi" w:cstheme="minorBidi"/>
            <w:iCs w:val="0"/>
            <w:noProof/>
            <w:sz w:val="22"/>
            <w:szCs w:val="22"/>
            <w:lang w:val="en-US"/>
          </w:rPr>
          <w:tab/>
        </w:r>
        <w:r w:rsidR="00217496" w:rsidRPr="003B1A7F">
          <w:rPr>
            <w:rStyle w:val="Hyperlink"/>
            <w:noProof/>
          </w:rPr>
          <w:t>Linux Academy</w:t>
        </w:r>
        <w:r w:rsidR="00217496">
          <w:rPr>
            <w:noProof/>
            <w:webHidden/>
          </w:rPr>
          <w:tab/>
        </w:r>
        <w:r>
          <w:rPr>
            <w:noProof/>
            <w:webHidden/>
          </w:rPr>
          <w:fldChar w:fldCharType="begin"/>
        </w:r>
        <w:r w:rsidR="00217496">
          <w:rPr>
            <w:noProof/>
            <w:webHidden/>
          </w:rPr>
          <w:instrText xml:space="preserve"> PAGEREF _Toc406447016 \h </w:instrText>
        </w:r>
        <w:r>
          <w:rPr>
            <w:noProof/>
            <w:webHidden/>
          </w:rPr>
        </w:r>
        <w:r>
          <w:rPr>
            <w:noProof/>
            <w:webHidden/>
          </w:rPr>
          <w:fldChar w:fldCharType="separate"/>
        </w:r>
        <w:r w:rsidR="00217496">
          <w:rPr>
            <w:noProof/>
            <w:webHidden/>
          </w:rPr>
          <w:t>15</w:t>
        </w:r>
        <w:r>
          <w:rPr>
            <w:noProof/>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17" w:history="1">
        <w:r w:rsidR="00217496" w:rsidRPr="003B1A7F">
          <w:rPr>
            <w:rStyle w:val="Hyperlink"/>
            <w:noProof/>
          </w:rPr>
          <w:t>1.3.</w:t>
        </w:r>
        <w:r w:rsidR="00217496">
          <w:rPr>
            <w:rFonts w:asciiTheme="minorHAnsi" w:eastAsiaTheme="minorEastAsia" w:hAnsiTheme="minorHAnsi" w:cstheme="minorBidi"/>
            <w:noProof/>
            <w:sz w:val="22"/>
            <w:szCs w:val="22"/>
            <w:lang w:val="en-US"/>
          </w:rPr>
          <w:tab/>
        </w:r>
        <w:r w:rsidR="00217496" w:rsidRPr="003B1A7F">
          <w:rPr>
            <w:rStyle w:val="Hyperlink"/>
            <w:noProof/>
          </w:rPr>
          <w:t>Tehnoloģiju izvēle</w:t>
        </w:r>
        <w:r w:rsidR="00217496">
          <w:rPr>
            <w:noProof/>
            <w:webHidden/>
          </w:rPr>
          <w:tab/>
        </w:r>
        <w:r>
          <w:rPr>
            <w:noProof/>
            <w:webHidden/>
          </w:rPr>
          <w:fldChar w:fldCharType="begin"/>
        </w:r>
        <w:r w:rsidR="00217496">
          <w:rPr>
            <w:noProof/>
            <w:webHidden/>
          </w:rPr>
          <w:instrText xml:space="preserve"> PAGEREF _Toc406447017 \h </w:instrText>
        </w:r>
        <w:r>
          <w:rPr>
            <w:noProof/>
            <w:webHidden/>
          </w:rPr>
        </w:r>
        <w:r>
          <w:rPr>
            <w:noProof/>
            <w:webHidden/>
          </w:rPr>
          <w:fldChar w:fldCharType="separate"/>
        </w:r>
        <w:r w:rsidR="00217496">
          <w:rPr>
            <w:noProof/>
            <w:webHidden/>
          </w:rPr>
          <w:t>16</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8" w:history="1">
        <w:r w:rsidR="00217496" w:rsidRPr="003B1A7F">
          <w:rPr>
            <w:rStyle w:val="Hyperlink"/>
            <w:noProof/>
          </w:rPr>
          <w:t>1.3.1.</w:t>
        </w:r>
        <w:r w:rsidR="00217496">
          <w:rPr>
            <w:rFonts w:asciiTheme="minorHAnsi" w:eastAsiaTheme="minorEastAsia" w:hAnsiTheme="minorHAnsi" w:cstheme="minorBidi"/>
            <w:iCs w:val="0"/>
            <w:noProof/>
            <w:sz w:val="22"/>
            <w:szCs w:val="22"/>
            <w:lang w:val="en-US"/>
          </w:rPr>
          <w:tab/>
        </w:r>
        <w:r w:rsidR="00217496" w:rsidRPr="003B1A7F">
          <w:rPr>
            <w:rStyle w:val="Hyperlink"/>
            <w:noProof/>
          </w:rPr>
          <w:t>Servera izvēle</w:t>
        </w:r>
        <w:r w:rsidR="00217496">
          <w:rPr>
            <w:noProof/>
            <w:webHidden/>
          </w:rPr>
          <w:tab/>
        </w:r>
        <w:r>
          <w:rPr>
            <w:noProof/>
            <w:webHidden/>
          </w:rPr>
          <w:fldChar w:fldCharType="begin"/>
        </w:r>
        <w:r w:rsidR="00217496">
          <w:rPr>
            <w:noProof/>
            <w:webHidden/>
          </w:rPr>
          <w:instrText xml:space="preserve"> PAGEREF _Toc406447018 \h </w:instrText>
        </w:r>
        <w:r>
          <w:rPr>
            <w:noProof/>
            <w:webHidden/>
          </w:rPr>
        </w:r>
        <w:r>
          <w:rPr>
            <w:noProof/>
            <w:webHidden/>
          </w:rPr>
          <w:fldChar w:fldCharType="separate"/>
        </w:r>
        <w:r w:rsidR="00217496">
          <w:rPr>
            <w:noProof/>
            <w:webHidden/>
          </w:rPr>
          <w:t>16</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19" w:history="1">
        <w:r w:rsidR="00217496" w:rsidRPr="003B1A7F">
          <w:rPr>
            <w:rStyle w:val="Hyperlink"/>
            <w:noProof/>
          </w:rPr>
          <w:t>1.3.2.</w:t>
        </w:r>
        <w:r w:rsidR="00217496">
          <w:rPr>
            <w:rFonts w:asciiTheme="minorHAnsi" w:eastAsiaTheme="minorEastAsia" w:hAnsiTheme="minorHAnsi" w:cstheme="minorBidi"/>
            <w:iCs w:val="0"/>
            <w:noProof/>
            <w:sz w:val="22"/>
            <w:szCs w:val="22"/>
            <w:lang w:val="en-US"/>
          </w:rPr>
          <w:tab/>
        </w:r>
        <w:r w:rsidR="00217496" w:rsidRPr="003B1A7F">
          <w:rPr>
            <w:rStyle w:val="Hyperlink"/>
            <w:noProof/>
          </w:rPr>
          <w:t>Programmēšanas valodas izvēle</w:t>
        </w:r>
        <w:r w:rsidR="00217496">
          <w:rPr>
            <w:noProof/>
            <w:webHidden/>
          </w:rPr>
          <w:tab/>
        </w:r>
        <w:r>
          <w:rPr>
            <w:noProof/>
            <w:webHidden/>
          </w:rPr>
          <w:fldChar w:fldCharType="begin"/>
        </w:r>
        <w:r w:rsidR="00217496">
          <w:rPr>
            <w:noProof/>
            <w:webHidden/>
          </w:rPr>
          <w:instrText xml:space="preserve"> PAGEREF _Toc406447019 \h </w:instrText>
        </w:r>
        <w:r>
          <w:rPr>
            <w:noProof/>
            <w:webHidden/>
          </w:rPr>
        </w:r>
        <w:r>
          <w:rPr>
            <w:noProof/>
            <w:webHidden/>
          </w:rPr>
          <w:fldChar w:fldCharType="separate"/>
        </w:r>
        <w:r w:rsidR="00217496">
          <w:rPr>
            <w:noProof/>
            <w:webHidden/>
          </w:rPr>
          <w:t>19</w:t>
        </w:r>
        <w:r>
          <w:rPr>
            <w:noProof/>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0" w:history="1">
        <w:r w:rsidR="00217496" w:rsidRPr="003B1A7F">
          <w:rPr>
            <w:rStyle w:val="Hyperlink"/>
            <w:noProof/>
          </w:rPr>
          <w:t>1.4.</w:t>
        </w:r>
        <w:r w:rsidR="00217496">
          <w:rPr>
            <w:rFonts w:asciiTheme="minorHAnsi" w:eastAsiaTheme="minorEastAsia" w:hAnsiTheme="minorHAnsi" w:cstheme="minorBidi"/>
            <w:noProof/>
            <w:sz w:val="22"/>
            <w:szCs w:val="22"/>
            <w:lang w:val="en-US"/>
          </w:rPr>
          <w:tab/>
        </w:r>
        <w:r w:rsidR="00217496" w:rsidRPr="003B1A7F">
          <w:rPr>
            <w:rStyle w:val="Hyperlink"/>
            <w:noProof/>
          </w:rPr>
          <w:t>Ietvara izvēle</w:t>
        </w:r>
        <w:r w:rsidR="00217496">
          <w:rPr>
            <w:noProof/>
            <w:webHidden/>
          </w:rPr>
          <w:tab/>
        </w:r>
        <w:r>
          <w:rPr>
            <w:noProof/>
            <w:webHidden/>
          </w:rPr>
          <w:fldChar w:fldCharType="begin"/>
        </w:r>
        <w:r w:rsidR="00217496">
          <w:rPr>
            <w:noProof/>
            <w:webHidden/>
          </w:rPr>
          <w:instrText xml:space="preserve"> PAGEREF _Toc406447020 \h </w:instrText>
        </w:r>
        <w:r>
          <w:rPr>
            <w:noProof/>
            <w:webHidden/>
          </w:rPr>
        </w:r>
        <w:r>
          <w:rPr>
            <w:noProof/>
            <w:webHidden/>
          </w:rPr>
          <w:fldChar w:fldCharType="separate"/>
        </w:r>
        <w:r w:rsidR="00217496">
          <w:rPr>
            <w:noProof/>
            <w:webHidden/>
          </w:rPr>
          <w:t>20</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1" w:history="1">
        <w:r w:rsidR="00217496" w:rsidRPr="003B1A7F">
          <w:rPr>
            <w:rStyle w:val="Hyperlink"/>
            <w:noProof/>
          </w:rPr>
          <w:t>1.4.1.</w:t>
        </w:r>
        <w:r w:rsidR="00217496">
          <w:rPr>
            <w:rFonts w:asciiTheme="minorHAnsi" w:eastAsiaTheme="minorEastAsia" w:hAnsiTheme="minorHAnsi" w:cstheme="minorBidi"/>
            <w:iCs w:val="0"/>
            <w:noProof/>
            <w:sz w:val="22"/>
            <w:szCs w:val="22"/>
            <w:lang w:val="en-US"/>
          </w:rPr>
          <w:tab/>
        </w:r>
        <w:r w:rsidR="00217496" w:rsidRPr="003B1A7F">
          <w:rPr>
            <w:rStyle w:val="Hyperlink"/>
            <w:noProof/>
          </w:rPr>
          <w:t>Laravel 4 ietvars</w:t>
        </w:r>
        <w:r w:rsidR="00217496">
          <w:rPr>
            <w:noProof/>
            <w:webHidden/>
          </w:rPr>
          <w:tab/>
        </w:r>
        <w:r>
          <w:rPr>
            <w:noProof/>
            <w:webHidden/>
          </w:rPr>
          <w:fldChar w:fldCharType="begin"/>
        </w:r>
        <w:r w:rsidR="00217496">
          <w:rPr>
            <w:noProof/>
            <w:webHidden/>
          </w:rPr>
          <w:instrText xml:space="preserve"> PAGEREF _Toc406447021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2" w:history="1">
        <w:r w:rsidR="00217496" w:rsidRPr="003B1A7F">
          <w:rPr>
            <w:rStyle w:val="Hyperlink"/>
            <w:noProof/>
          </w:rPr>
          <w:t>1.4.2.</w:t>
        </w:r>
        <w:r w:rsidR="00217496">
          <w:rPr>
            <w:rFonts w:asciiTheme="minorHAnsi" w:eastAsiaTheme="minorEastAsia" w:hAnsiTheme="minorHAnsi" w:cstheme="minorBidi"/>
            <w:iCs w:val="0"/>
            <w:noProof/>
            <w:sz w:val="22"/>
            <w:szCs w:val="22"/>
            <w:lang w:val="en-US"/>
          </w:rPr>
          <w:tab/>
        </w:r>
        <w:r w:rsidR="00217496" w:rsidRPr="003B1A7F">
          <w:rPr>
            <w:rStyle w:val="Hyperlink"/>
            <w:noProof/>
          </w:rPr>
          <w:t>Ruby on Rails ietvars</w:t>
        </w:r>
        <w:r w:rsidR="00217496">
          <w:rPr>
            <w:noProof/>
            <w:webHidden/>
          </w:rPr>
          <w:tab/>
        </w:r>
        <w:r>
          <w:rPr>
            <w:noProof/>
            <w:webHidden/>
          </w:rPr>
          <w:fldChar w:fldCharType="begin"/>
        </w:r>
        <w:r w:rsidR="00217496">
          <w:rPr>
            <w:noProof/>
            <w:webHidden/>
          </w:rPr>
          <w:instrText xml:space="preserve"> PAGEREF _Toc406447022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3" w:history="1">
        <w:r w:rsidR="00217496" w:rsidRPr="003B1A7F">
          <w:rPr>
            <w:rStyle w:val="Hyperlink"/>
            <w:noProof/>
          </w:rPr>
          <w:t>1.4.3.</w:t>
        </w:r>
        <w:r w:rsidR="00217496">
          <w:rPr>
            <w:rFonts w:asciiTheme="minorHAnsi" w:eastAsiaTheme="minorEastAsia" w:hAnsiTheme="minorHAnsi" w:cstheme="minorBidi"/>
            <w:iCs w:val="0"/>
            <w:noProof/>
            <w:sz w:val="22"/>
            <w:szCs w:val="22"/>
            <w:lang w:val="en-US"/>
          </w:rPr>
          <w:tab/>
        </w:r>
        <w:r w:rsidR="00217496" w:rsidRPr="003B1A7F">
          <w:rPr>
            <w:rStyle w:val="Hyperlink"/>
            <w:noProof/>
          </w:rPr>
          <w:t>Django ietvars</w:t>
        </w:r>
        <w:r w:rsidR="00217496">
          <w:rPr>
            <w:noProof/>
            <w:webHidden/>
          </w:rPr>
          <w:tab/>
        </w:r>
        <w:r>
          <w:rPr>
            <w:noProof/>
            <w:webHidden/>
          </w:rPr>
          <w:fldChar w:fldCharType="begin"/>
        </w:r>
        <w:r w:rsidR="00217496">
          <w:rPr>
            <w:noProof/>
            <w:webHidden/>
          </w:rPr>
          <w:instrText xml:space="preserve"> PAGEREF _Toc406447023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4" w:history="1">
        <w:r w:rsidR="00217496" w:rsidRPr="003B1A7F">
          <w:rPr>
            <w:rStyle w:val="Hyperlink"/>
            <w:noProof/>
          </w:rPr>
          <w:t>1.4.4.</w:t>
        </w:r>
        <w:r w:rsidR="00217496">
          <w:rPr>
            <w:rFonts w:asciiTheme="minorHAnsi" w:eastAsiaTheme="minorEastAsia" w:hAnsiTheme="minorHAnsi" w:cstheme="minorBidi"/>
            <w:iCs w:val="0"/>
            <w:noProof/>
            <w:sz w:val="22"/>
            <w:szCs w:val="22"/>
            <w:lang w:val="en-US"/>
          </w:rPr>
          <w:tab/>
        </w:r>
        <w:r w:rsidR="00217496" w:rsidRPr="003B1A7F">
          <w:rPr>
            <w:rStyle w:val="Hyperlink"/>
            <w:noProof/>
          </w:rPr>
          <w:t>Java Play ietvars</w:t>
        </w:r>
        <w:r w:rsidR="00217496">
          <w:rPr>
            <w:noProof/>
            <w:webHidden/>
          </w:rPr>
          <w:tab/>
        </w:r>
        <w:r>
          <w:rPr>
            <w:noProof/>
            <w:webHidden/>
          </w:rPr>
          <w:fldChar w:fldCharType="begin"/>
        </w:r>
        <w:r w:rsidR="00217496">
          <w:rPr>
            <w:noProof/>
            <w:webHidden/>
          </w:rPr>
          <w:instrText xml:space="preserve"> PAGEREF _Toc406447024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5" w:history="1">
        <w:r w:rsidR="00217496" w:rsidRPr="003B1A7F">
          <w:rPr>
            <w:rStyle w:val="Hyperlink"/>
            <w:noProof/>
          </w:rPr>
          <w:t>1.4.5.</w:t>
        </w:r>
        <w:r w:rsidR="00217496">
          <w:rPr>
            <w:rFonts w:asciiTheme="minorHAnsi" w:eastAsiaTheme="minorEastAsia" w:hAnsiTheme="minorHAnsi" w:cstheme="minorBidi"/>
            <w:iCs w:val="0"/>
            <w:noProof/>
            <w:sz w:val="22"/>
            <w:szCs w:val="22"/>
            <w:lang w:val="en-US"/>
          </w:rPr>
          <w:tab/>
        </w:r>
        <w:r w:rsidR="00217496" w:rsidRPr="003B1A7F">
          <w:rPr>
            <w:rStyle w:val="Hyperlink"/>
            <w:noProof/>
          </w:rPr>
          <w:t>Ietvaru salīdzinājums</w:t>
        </w:r>
        <w:r w:rsidR="00217496">
          <w:rPr>
            <w:noProof/>
            <w:webHidden/>
          </w:rPr>
          <w:tab/>
        </w:r>
        <w:r>
          <w:rPr>
            <w:noProof/>
            <w:webHidden/>
          </w:rPr>
          <w:fldChar w:fldCharType="begin"/>
        </w:r>
        <w:r w:rsidR="00217496">
          <w:rPr>
            <w:noProof/>
            <w:webHidden/>
          </w:rPr>
          <w:instrText xml:space="preserve"> PAGEREF _Toc406447025 \h </w:instrText>
        </w:r>
        <w:r>
          <w:rPr>
            <w:noProof/>
            <w:webHidden/>
          </w:rPr>
        </w:r>
        <w:r>
          <w:rPr>
            <w:noProof/>
            <w:webHidden/>
          </w:rPr>
          <w:fldChar w:fldCharType="separate"/>
        </w:r>
        <w:r w:rsidR="00217496">
          <w:rPr>
            <w:noProof/>
            <w:webHidden/>
          </w:rPr>
          <w:t>21</w:t>
        </w:r>
        <w:r>
          <w:rPr>
            <w:noProof/>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6" w:history="1">
        <w:r w:rsidR="00217496" w:rsidRPr="003B1A7F">
          <w:rPr>
            <w:rStyle w:val="Hyperlink"/>
            <w:noProof/>
          </w:rPr>
          <w:t>1.5.</w:t>
        </w:r>
        <w:r w:rsidR="00217496">
          <w:rPr>
            <w:rFonts w:asciiTheme="minorHAnsi" w:eastAsiaTheme="minorEastAsia" w:hAnsiTheme="minorHAnsi" w:cstheme="minorBidi"/>
            <w:noProof/>
            <w:sz w:val="22"/>
            <w:szCs w:val="22"/>
            <w:lang w:val="en-US"/>
          </w:rPr>
          <w:tab/>
        </w:r>
        <w:r w:rsidR="00217496" w:rsidRPr="003B1A7F">
          <w:rPr>
            <w:rStyle w:val="Hyperlink"/>
            <w:noProof/>
          </w:rPr>
          <w:t>Datubāzes izvēlne</w:t>
        </w:r>
        <w:r w:rsidR="00217496">
          <w:rPr>
            <w:noProof/>
            <w:webHidden/>
          </w:rPr>
          <w:tab/>
        </w:r>
        <w:r>
          <w:rPr>
            <w:noProof/>
            <w:webHidden/>
          </w:rPr>
          <w:fldChar w:fldCharType="begin"/>
        </w:r>
        <w:r w:rsidR="00217496">
          <w:rPr>
            <w:noProof/>
            <w:webHidden/>
          </w:rPr>
          <w:instrText xml:space="preserve"> PAGEREF _Toc406447026 \h </w:instrText>
        </w:r>
        <w:r>
          <w:rPr>
            <w:noProof/>
            <w:webHidden/>
          </w:rPr>
        </w:r>
        <w:r>
          <w:rPr>
            <w:noProof/>
            <w:webHidden/>
          </w:rPr>
          <w:fldChar w:fldCharType="separate"/>
        </w:r>
        <w:r w:rsidR="00217496">
          <w:rPr>
            <w:noProof/>
            <w:webHidden/>
          </w:rPr>
          <w:t>22</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27" w:history="1">
        <w:r w:rsidR="00217496" w:rsidRPr="003B1A7F">
          <w:rPr>
            <w:rStyle w:val="Hyperlink"/>
            <w:noProof/>
          </w:rPr>
          <w:t>1.5.1.</w:t>
        </w:r>
        <w:r w:rsidR="00217496">
          <w:rPr>
            <w:rFonts w:asciiTheme="minorHAnsi" w:eastAsiaTheme="minorEastAsia" w:hAnsiTheme="minorHAnsi" w:cstheme="minorBidi"/>
            <w:iCs w:val="0"/>
            <w:noProof/>
            <w:sz w:val="22"/>
            <w:szCs w:val="22"/>
            <w:lang w:val="en-US"/>
          </w:rPr>
          <w:tab/>
        </w:r>
        <w:r w:rsidR="00217496" w:rsidRPr="003B1A7F">
          <w:rPr>
            <w:rStyle w:val="Hyperlink"/>
            <w:noProof/>
          </w:rPr>
          <w:t>Relācijas datubāzu salīdzinājums</w:t>
        </w:r>
        <w:r w:rsidR="00217496">
          <w:rPr>
            <w:noProof/>
            <w:webHidden/>
          </w:rPr>
          <w:tab/>
        </w:r>
        <w:r>
          <w:rPr>
            <w:noProof/>
            <w:webHidden/>
          </w:rPr>
          <w:fldChar w:fldCharType="begin"/>
        </w:r>
        <w:r w:rsidR="00217496">
          <w:rPr>
            <w:noProof/>
            <w:webHidden/>
          </w:rPr>
          <w:instrText xml:space="preserve"> PAGEREF _Toc406447027 \h </w:instrText>
        </w:r>
        <w:r>
          <w:rPr>
            <w:noProof/>
            <w:webHidden/>
          </w:rPr>
        </w:r>
        <w:r>
          <w:rPr>
            <w:noProof/>
            <w:webHidden/>
          </w:rPr>
          <w:fldChar w:fldCharType="separate"/>
        </w:r>
        <w:r w:rsidR="00217496">
          <w:rPr>
            <w:noProof/>
            <w:webHidden/>
          </w:rPr>
          <w:t>23</w:t>
        </w:r>
        <w:r>
          <w:rPr>
            <w:noProof/>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28" w:history="1">
        <w:r w:rsidR="00217496" w:rsidRPr="003B1A7F">
          <w:rPr>
            <w:rStyle w:val="Hyperlink"/>
            <w:noProof/>
          </w:rPr>
          <w:t>1.6.</w:t>
        </w:r>
        <w:r w:rsidR="00217496">
          <w:rPr>
            <w:rFonts w:asciiTheme="minorHAnsi" w:eastAsiaTheme="minorEastAsia" w:hAnsiTheme="minorHAnsi" w:cstheme="minorBidi"/>
            <w:noProof/>
            <w:sz w:val="22"/>
            <w:szCs w:val="22"/>
            <w:lang w:val="en-US"/>
          </w:rPr>
          <w:tab/>
        </w:r>
        <w:r w:rsidR="00217496" w:rsidRPr="003B1A7F">
          <w:rPr>
            <w:rStyle w:val="Hyperlink"/>
            <w:noProof/>
          </w:rPr>
          <w:t>Servera tehnoloģiju izvēle</w:t>
        </w:r>
        <w:r w:rsidR="00217496">
          <w:rPr>
            <w:noProof/>
            <w:webHidden/>
          </w:rPr>
          <w:tab/>
        </w:r>
        <w:r>
          <w:rPr>
            <w:noProof/>
            <w:webHidden/>
          </w:rPr>
          <w:fldChar w:fldCharType="begin"/>
        </w:r>
        <w:r w:rsidR="00217496">
          <w:rPr>
            <w:noProof/>
            <w:webHidden/>
          </w:rPr>
          <w:instrText xml:space="preserve"> PAGEREF _Toc406447028 \h </w:instrText>
        </w:r>
        <w:r>
          <w:rPr>
            <w:noProof/>
            <w:webHidden/>
          </w:rPr>
        </w:r>
        <w:r>
          <w:rPr>
            <w:noProof/>
            <w:webHidden/>
          </w:rPr>
          <w:fldChar w:fldCharType="separate"/>
        </w:r>
        <w:r w:rsidR="00217496">
          <w:rPr>
            <w:noProof/>
            <w:webHidden/>
          </w:rPr>
          <w:t>24</w:t>
        </w:r>
        <w:r>
          <w:rPr>
            <w:noProof/>
            <w:webHidden/>
          </w:rPr>
          <w:fldChar w:fldCharType="end"/>
        </w:r>
      </w:hyperlink>
    </w:p>
    <w:p w:rsidR="00217496" w:rsidRDefault="0036150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29" w:history="1">
        <w:r w:rsidR="00217496" w:rsidRPr="003B1A7F">
          <w:rPr>
            <w:rStyle w:val="Hyperlink"/>
          </w:rPr>
          <w:t>2.</w:t>
        </w:r>
        <w:r w:rsidR="00217496">
          <w:rPr>
            <w:rFonts w:asciiTheme="minorHAnsi" w:eastAsiaTheme="minorEastAsia" w:hAnsiTheme="minorHAnsi" w:cstheme="minorBidi"/>
            <w:bCs w:val="0"/>
            <w:sz w:val="22"/>
            <w:szCs w:val="22"/>
            <w:lang w:val="en-US"/>
          </w:rPr>
          <w:tab/>
        </w:r>
        <w:r w:rsidR="00217496" w:rsidRPr="003B1A7F">
          <w:rPr>
            <w:rStyle w:val="Hyperlink"/>
          </w:rPr>
          <w:t>praktiskā daļa</w:t>
        </w:r>
        <w:r w:rsidR="00217496">
          <w:rPr>
            <w:webHidden/>
          </w:rPr>
          <w:tab/>
        </w:r>
        <w:r>
          <w:rPr>
            <w:webHidden/>
          </w:rPr>
          <w:fldChar w:fldCharType="begin"/>
        </w:r>
        <w:r w:rsidR="00217496">
          <w:rPr>
            <w:webHidden/>
          </w:rPr>
          <w:instrText xml:space="preserve"> PAGEREF _Toc406447029 \h </w:instrText>
        </w:r>
        <w:r>
          <w:rPr>
            <w:webHidden/>
          </w:rPr>
        </w:r>
        <w:r>
          <w:rPr>
            <w:webHidden/>
          </w:rPr>
          <w:fldChar w:fldCharType="separate"/>
        </w:r>
        <w:r w:rsidR="00217496">
          <w:rPr>
            <w:webHidden/>
          </w:rPr>
          <w:t>25</w:t>
        </w:r>
        <w:r>
          <w:rPr>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0" w:history="1">
        <w:r w:rsidR="00217496" w:rsidRPr="003B1A7F">
          <w:rPr>
            <w:rStyle w:val="Hyperlink"/>
            <w:noProof/>
          </w:rPr>
          <w:t>2.1.</w:t>
        </w:r>
        <w:r w:rsidR="00217496">
          <w:rPr>
            <w:rFonts w:asciiTheme="minorHAnsi" w:eastAsiaTheme="minorEastAsia" w:hAnsiTheme="minorHAnsi" w:cstheme="minorBidi"/>
            <w:noProof/>
            <w:sz w:val="22"/>
            <w:szCs w:val="22"/>
            <w:lang w:val="en-US"/>
          </w:rPr>
          <w:tab/>
        </w:r>
        <w:r w:rsidR="00217496" w:rsidRPr="003B1A7F">
          <w:rPr>
            <w:rStyle w:val="Hyperlink"/>
            <w:noProof/>
          </w:rPr>
          <w:t>Sistēmas prasības</w:t>
        </w:r>
        <w:r w:rsidR="00217496">
          <w:rPr>
            <w:noProof/>
            <w:webHidden/>
          </w:rPr>
          <w:tab/>
        </w:r>
        <w:r>
          <w:rPr>
            <w:noProof/>
            <w:webHidden/>
          </w:rPr>
          <w:fldChar w:fldCharType="begin"/>
        </w:r>
        <w:r w:rsidR="00217496">
          <w:rPr>
            <w:noProof/>
            <w:webHidden/>
          </w:rPr>
          <w:instrText xml:space="preserve"> PAGEREF _Toc406447030 \h </w:instrText>
        </w:r>
        <w:r>
          <w:rPr>
            <w:noProof/>
            <w:webHidden/>
          </w:rPr>
        </w:r>
        <w:r>
          <w:rPr>
            <w:noProof/>
            <w:webHidden/>
          </w:rPr>
          <w:fldChar w:fldCharType="separate"/>
        </w:r>
        <w:r w:rsidR="00217496">
          <w:rPr>
            <w:noProof/>
            <w:webHidden/>
          </w:rPr>
          <w:t>25</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1" w:history="1">
        <w:r w:rsidR="00217496" w:rsidRPr="003B1A7F">
          <w:rPr>
            <w:rStyle w:val="Hyperlink"/>
            <w:noProof/>
          </w:rPr>
          <w:t>2.1.1.</w:t>
        </w:r>
        <w:r w:rsidR="00217496">
          <w:rPr>
            <w:rFonts w:asciiTheme="minorHAnsi" w:eastAsiaTheme="minorEastAsia" w:hAnsiTheme="minorHAnsi" w:cstheme="minorBidi"/>
            <w:iCs w:val="0"/>
            <w:noProof/>
            <w:sz w:val="22"/>
            <w:szCs w:val="22"/>
            <w:lang w:val="en-US"/>
          </w:rPr>
          <w:tab/>
        </w:r>
        <w:r w:rsidR="00217496" w:rsidRPr="003B1A7F">
          <w:rPr>
            <w:rStyle w:val="Hyperlink"/>
            <w:noProof/>
          </w:rPr>
          <w:t>Produkta funkcijas</w:t>
        </w:r>
        <w:r w:rsidR="00217496">
          <w:rPr>
            <w:noProof/>
            <w:webHidden/>
          </w:rPr>
          <w:tab/>
        </w:r>
        <w:r>
          <w:rPr>
            <w:noProof/>
            <w:webHidden/>
          </w:rPr>
          <w:fldChar w:fldCharType="begin"/>
        </w:r>
        <w:r w:rsidR="00217496">
          <w:rPr>
            <w:noProof/>
            <w:webHidden/>
          </w:rPr>
          <w:instrText xml:space="preserve"> PAGEREF _Toc406447031 \h </w:instrText>
        </w:r>
        <w:r>
          <w:rPr>
            <w:noProof/>
            <w:webHidden/>
          </w:rPr>
        </w:r>
        <w:r>
          <w:rPr>
            <w:noProof/>
            <w:webHidden/>
          </w:rPr>
          <w:fldChar w:fldCharType="separate"/>
        </w:r>
        <w:r w:rsidR="00217496">
          <w:rPr>
            <w:noProof/>
            <w:webHidden/>
          </w:rPr>
          <w:t>25</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2" w:history="1">
        <w:r w:rsidR="00217496" w:rsidRPr="003B1A7F">
          <w:rPr>
            <w:rStyle w:val="Hyperlink"/>
            <w:noProof/>
          </w:rPr>
          <w:t>2.1.2.</w:t>
        </w:r>
        <w:r w:rsidR="00217496">
          <w:rPr>
            <w:rFonts w:asciiTheme="minorHAnsi" w:eastAsiaTheme="minorEastAsia" w:hAnsiTheme="minorHAnsi" w:cstheme="minorBidi"/>
            <w:iCs w:val="0"/>
            <w:noProof/>
            <w:sz w:val="22"/>
            <w:szCs w:val="22"/>
            <w:lang w:val="en-US"/>
          </w:rPr>
          <w:tab/>
        </w:r>
        <w:r w:rsidR="00217496" w:rsidRPr="003B1A7F">
          <w:rPr>
            <w:rStyle w:val="Hyperlink"/>
            <w:noProof/>
          </w:rPr>
          <w:t>Funkcionālās prasības</w:t>
        </w:r>
        <w:r w:rsidR="00217496">
          <w:rPr>
            <w:noProof/>
            <w:webHidden/>
          </w:rPr>
          <w:tab/>
        </w:r>
        <w:r>
          <w:rPr>
            <w:noProof/>
            <w:webHidden/>
          </w:rPr>
          <w:fldChar w:fldCharType="begin"/>
        </w:r>
        <w:r w:rsidR="00217496">
          <w:rPr>
            <w:noProof/>
            <w:webHidden/>
          </w:rPr>
          <w:instrText xml:space="preserve"> PAGEREF _Toc406447032 \h </w:instrText>
        </w:r>
        <w:r>
          <w:rPr>
            <w:noProof/>
            <w:webHidden/>
          </w:rPr>
        </w:r>
        <w:r>
          <w:rPr>
            <w:noProof/>
            <w:webHidden/>
          </w:rPr>
          <w:fldChar w:fldCharType="separate"/>
        </w:r>
        <w:r w:rsidR="00217496">
          <w:rPr>
            <w:noProof/>
            <w:webHidden/>
          </w:rPr>
          <w:t>27</w:t>
        </w:r>
        <w:r>
          <w:rPr>
            <w:noProof/>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3" w:history="1">
        <w:r w:rsidR="00217496" w:rsidRPr="003B1A7F">
          <w:rPr>
            <w:rStyle w:val="Hyperlink"/>
            <w:noProof/>
          </w:rPr>
          <w:t>2.2.</w:t>
        </w:r>
        <w:r w:rsidR="00217496">
          <w:rPr>
            <w:rFonts w:asciiTheme="minorHAnsi" w:eastAsiaTheme="minorEastAsia" w:hAnsiTheme="minorHAnsi" w:cstheme="minorBidi"/>
            <w:noProof/>
            <w:sz w:val="22"/>
            <w:szCs w:val="22"/>
            <w:lang w:val="en-US"/>
          </w:rPr>
          <w:tab/>
        </w:r>
        <w:r w:rsidR="00217496" w:rsidRPr="003B1A7F">
          <w:rPr>
            <w:rStyle w:val="Hyperlink"/>
            <w:noProof/>
          </w:rPr>
          <w:t>Programmatūras projektējuma apraksts</w:t>
        </w:r>
        <w:r w:rsidR="00217496">
          <w:rPr>
            <w:noProof/>
            <w:webHidden/>
          </w:rPr>
          <w:tab/>
        </w:r>
        <w:r>
          <w:rPr>
            <w:noProof/>
            <w:webHidden/>
          </w:rPr>
          <w:fldChar w:fldCharType="begin"/>
        </w:r>
        <w:r w:rsidR="00217496">
          <w:rPr>
            <w:noProof/>
            <w:webHidden/>
          </w:rPr>
          <w:instrText xml:space="preserve"> PAGEREF _Toc406447033 \h </w:instrText>
        </w:r>
        <w:r>
          <w:rPr>
            <w:noProof/>
            <w:webHidden/>
          </w:rPr>
        </w:r>
        <w:r>
          <w:rPr>
            <w:noProof/>
            <w:webHidden/>
          </w:rPr>
          <w:fldChar w:fldCharType="separate"/>
        </w:r>
        <w:r w:rsidR="00217496">
          <w:rPr>
            <w:noProof/>
            <w:webHidden/>
          </w:rPr>
          <w:t>41</w:t>
        </w:r>
        <w:r>
          <w:rPr>
            <w:noProof/>
            <w:webHidden/>
          </w:rPr>
          <w:fldChar w:fldCharType="end"/>
        </w:r>
      </w:hyperlink>
    </w:p>
    <w:p w:rsidR="00217496" w:rsidRDefault="00361508">
      <w:pPr>
        <w:pStyle w:val="TOC3"/>
        <w:tabs>
          <w:tab w:val="left" w:pos="1440"/>
          <w:tab w:val="right" w:leader="dot" w:pos="9061"/>
        </w:tabs>
        <w:rPr>
          <w:rFonts w:asciiTheme="minorHAnsi" w:eastAsiaTheme="minorEastAsia" w:hAnsiTheme="minorHAnsi" w:cstheme="minorBidi"/>
          <w:iCs w:val="0"/>
          <w:noProof/>
          <w:sz w:val="22"/>
          <w:szCs w:val="22"/>
          <w:lang w:val="en-US"/>
        </w:rPr>
      </w:pPr>
      <w:hyperlink w:anchor="_Toc406447034" w:history="1">
        <w:r w:rsidR="00217496" w:rsidRPr="003B1A7F">
          <w:rPr>
            <w:rStyle w:val="Hyperlink"/>
            <w:noProof/>
          </w:rPr>
          <w:t>2.2.1.</w:t>
        </w:r>
        <w:r w:rsidR="00217496">
          <w:rPr>
            <w:rFonts w:asciiTheme="minorHAnsi" w:eastAsiaTheme="minorEastAsia" w:hAnsiTheme="minorHAnsi" w:cstheme="minorBidi"/>
            <w:iCs w:val="0"/>
            <w:noProof/>
            <w:sz w:val="22"/>
            <w:szCs w:val="22"/>
            <w:lang w:val="en-US"/>
          </w:rPr>
          <w:tab/>
        </w:r>
        <w:r w:rsidR="00217496" w:rsidRPr="003B1A7F">
          <w:rPr>
            <w:rStyle w:val="Hyperlink"/>
            <w:noProof/>
          </w:rPr>
          <w:t>Datu bāzes struktūra</w:t>
        </w:r>
        <w:r w:rsidR="00217496">
          <w:rPr>
            <w:noProof/>
            <w:webHidden/>
          </w:rPr>
          <w:tab/>
        </w:r>
        <w:r>
          <w:rPr>
            <w:noProof/>
            <w:webHidden/>
          </w:rPr>
          <w:fldChar w:fldCharType="begin"/>
        </w:r>
        <w:r w:rsidR="00217496">
          <w:rPr>
            <w:noProof/>
            <w:webHidden/>
          </w:rPr>
          <w:instrText xml:space="preserve"> PAGEREF _Toc406447034 \h </w:instrText>
        </w:r>
        <w:r>
          <w:rPr>
            <w:noProof/>
            <w:webHidden/>
          </w:rPr>
        </w:r>
        <w:r>
          <w:rPr>
            <w:noProof/>
            <w:webHidden/>
          </w:rPr>
          <w:fldChar w:fldCharType="separate"/>
        </w:r>
        <w:r w:rsidR="00217496">
          <w:rPr>
            <w:noProof/>
            <w:webHidden/>
          </w:rPr>
          <w:t>41</w:t>
        </w:r>
        <w:r>
          <w:rPr>
            <w:noProof/>
            <w:webHidden/>
          </w:rPr>
          <w:fldChar w:fldCharType="end"/>
        </w:r>
      </w:hyperlink>
    </w:p>
    <w:p w:rsidR="00217496" w:rsidRDefault="00361508">
      <w:pPr>
        <w:pStyle w:val="TOC1"/>
        <w:tabs>
          <w:tab w:val="left" w:pos="480"/>
          <w:tab w:val="right" w:leader="dot" w:pos="9061"/>
        </w:tabs>
        <w:rPr>
          <w:rFonts w:asciiTheme="minorHAnsi" w:eastAsiaTheme="minorEastAsia" w:hAnsiTheme="minorHAnsi" w:cstheme="minorBidi"/>
          <w:bCs w:val="0"/>
          <w:sz w:val="22"/>
          <w:szCs w:val="22"/>
          <w:lang w:val="en-US"/>
        </w:rPr>
      </w:pPr>
      <w:hyperlink w:anchor="_Toc406447035" w:history="1">
        <w:r w:rsidR="00217496" w:rsidRPr="003B1A7F">
          <w:rPr>
            <w:rStyle w:val="Hyperlink"/>
          </w:rPr>
          <w:t>3.</w:t>
        </w:r>
        <w:r w:rsidR="00217496">
          <w:rPr>
            <w:rFonts w:asciiTheme="minorHAnsi" w:eastAsiaTheme="minorEastAsia" w:hAnsiTheme="minorHAnsi" w:cstheme="minorBidi"/>
            <w:bCs w:val="0"/>
            <w:sz w:val="22"/>
            <w:szCs w:val="22"/>
            <w:lang w:val="en-US"/>
          </w:rPr>
          <w:tab/>
        </w:r>
        <w:r w:rsidR="00217496" w:rsidRPr="003B1A7F">
          <w:rPr>
            <w:rStyle w:val="Hyperlink"/>
          </w:rPr>
          <w:t>Sistēmas ieviešana un testēšana</w:t>
        </w:r>
        <w:r w:rsidR="00217496">
          <w:rPr>
            <w:webHidden/>
          </w:rPr>
          <w:tab/>
        </w:r>
        <w:r>
          <w:rPr>
            <w:webHidden/>
          </w:rPr>
          <w:fldChar w:fldCharType="begin"/>
        </w:r>
        <w:r w:rsidR="00217496">
          <w:rPr>
            <w:webHidden/>
          </w:rPr>
          <w:instrText xml:space="preserve"> PAGEREF _Toc406447035 \h </w:instrText>
        </w:r>
        <w:r>
          <w:rPr>
            <w:webHidden/>
          </w:rPr>
        </w:r>
        <w:r>
          <w:rPr>
            <w:webHidden/>
          </w:rPr>
          <w:fldChar w:fldCharType="separate"/>
        </w:r>
        <w:r w:rsidR="00217496">
          <w:rPr>
            <w:webHidden/>
          </w:rPr>
          <w:t>45</w:t>
        </w:r>
        <w:r>
          <w:rPr>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6" w:history="1">
        <w:r w:rsidR="00217496" w:rsidRPr="003B1A7F">
          <w:rPr>
            <w:rStyle w:val="Hyperlink"/>
            <w:noProof/>
          </w:rPr>
          <w:t>3.1.</w:t>
        </w:r>
        <w:r w:rsidR="00217496">
          <w:rPr>
            <w:rFonts w:asciiTheme="minorHAnsi" w:eastAsiaTheme="minorEastAsia" w:hAnsiTheme="minorHAnsi" w:cstheme="minorBidi"/>
            <w:noProof/>
            <w:sz w:val="22"/>
            <w:szCs w:val="22"/>
            <w:lang w:val="en-US"/>
          </w:rPr>
          <w:tab/>
        </w:r>
        <w:r w:rsidR="00217496" w:rsidRPr="003B1A7F">
          <w:rPr>
            <w:rStyle w:val="Hyperlink"/>
            <w:noProof/>
          </w:rPr>
          <w:t>Git versiju kontrole sistēma</w:t>
        </w:r>
        <w:r w:rsidR="00217496">
          <w:rPr>
            <w:noProof/>
            <w:webHidden/>
          </w:rPr>
          <w:tab/>
        </w:r>
        <w:r>
          <w:rPr>
            <w:noProof/>
            <w:webHidden/>
          </w:rPr>
          <w:fldChar w:fldCharType="begin"/>
        </w:r>
        <w:r w:rsidR="00217496">
          <w:rPr>
            <w:noProof/>
            <w:webHidden/>
          </w:rPr>
          <w:instrText xml:space="preserve"> PAGEREF _Toc406447036 \h </w:instrText>
        </w:r>
        <w:r>
          <w:rPr>
            <w:noProof/>
            <w:webHidden/>
          </w:rPr>
        </w:r>
        <w:r>
          <w:rPr>
            <w:noProof/>
            <w:webHidden/>
          </w:rPr>
          <w:fldChar w:fldCharType="separate"/>
        </w:r>
        <w:r w:rsidR="00217496">
          <w:rPr>
            <w:noProof/>
            <w:webHidden/>
          </w:rPr>
          <w:t>45</w:t>
        </w:r>
        <w:r>
          <w:rPr>
            <w:noProof/>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7" w:history="1">
        <w:r w:rsidR="00217496" w:rsidRPr="003B1A7F">
          <w:rPr>
            <w:rStyle w:val="Hyperlink"/>
            <w:noProof/>
          </w:rPr>
          <w:t>3.2.</w:t>
        </w:r>
        <w:r w:rsidR="00217496">
          <w:rPr>
            <w:rFonts w:asciiTheme="minorHAnsi" w:eastAsiaTheme="minorEastAsia" w:hAnsiTheme="minorHAnsi" w:cstheme="minorBidi"/>
            <w:noProof/>
            <w:sz w:val="22"/>
            <w:szCs w:val="22"/>
            <w:lang w:val="en-US"/>
          </w:rPr>
          <w:tab/>
        </w:r>
        <w:r w:rsidR="00217496" w:rsidRPr="003B1A7F">
          <w:rPr>
            <w:rStyle w:val="Hyperlink"/>
            <w:noProof/>
          </w:rPr>
          <w:t>Vienību testi</w:t>
        </w:r>
        <w:r w:rsidR="00217496">
          <w:rPr>
            <w:noProof/>
            <w:webHidden/>
          </w:rPr>
          <w:tab/>
        </w:r>
        <w:r>
          <w:rPr>
            <w:noProof/>
            <w:webHidden/>
          </w:rPr>
          <w:fldChar w:fldCharType="begin"/>
        </w:r>
        <w:r w:rsidR="00217496">
          <w:rPr>
            <w:noProof/>
            <w:webHidden/>
          </w:rPr>
          <w:instrText xml:space="preserve"> PAGEREF _Toc406447037 \h </w:instrText>
        </w:r>
        <w:r>
          <w:rPr>
            <w:noProof/>
            <w:webHidden/>
          </w:rPr>
        </w:r>
        <w:r>
          <w:rPr>
            <w:noProof/>
            <w:webHidden/>
          </w:rPr>
          <w:fldChar w:fldCharType="separate"/>
        </w:r>
        <w:r w:rsidR="00217496">
          <w:rPr>
            <w:noProof/>
            <w:webHidden/>
          </w:rPr>
          <w:t>46</w:t>
        </w:r>
        <w:r>
          <w:rPr>
            <w:noProof/>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8" w:history="1">
        <w:r w:rsidR="00217496" w:rsidRPr="003B1A7F">
          <w:rPr>
            <w:rStyle w:val="Hyperlink"/>
            <w:noProof/>
          </w:rPr>
          <w:t>3.3.</w:t>
        </w:r>
        <w:r w:rsidR="00217496">
          <w:rPr>
            <w:rFonts w:asciiTheme="minorHAnsi" w:eastAsiaTheme="minorEastAsia" w:hAnsiTheme="minorHAnsi" w:cstheme="minorBidi"/>
            <w:noProof/>
            <w:sz w:val="22"/>
            <w:szCs w:val="22"/>
            <w:lang w:val="en-US"/>
          </w:rPr>
          <w:tab/>
        </w:r>
        <w:r w:rsidR="00217496" w:rsidRPr="003B1A7F">
          <w:rPr>
            <w:rStyle w:val="Hyperlink"/>
            <w:noProof/>
          </w:rPr>
          <w:t>TravisCI integrācijas testi</w:t>
        </w:r>
        <w:r w:rsidR="00217496">
          <w:rPr>
            <w:noProof/>
            <w:webHidden/>
          </w:rPr>
          <w:tab/>
        </w:r>
        <w:r>
          <w:rPr>
            <w:noProof/>
            <w:webHidden/>
          </w:rPr>
          <w:fldChar w:fldCharType="begin"/>
        </w:r>
        <w:r w:rsidR="00217496">
          <w:rPr>
            <w:noProof/>
            <w:webHidden/>
          </w:rPr>
          <w:instrText xml:space="preserve"> PAGEREF _Toc406447038 \h </w:instrText>
        </w:r>
        <w:r>
          <w:rPr>
            <w:noProof/>
            <w:webHidden/>
          </w:rPr>
        </w:r>
        <w:r>
          <w:rPr>
            <w:noProof/>
            <w:webHidden/>
          </w:rPr>
          <w:fldChar w:fldCharType="separate"/>
        </w:r>
        <w:r w:rsidR="00217496">
          <w:rPr>
            <w:noProof/>
            <w:webHidden/>
          </w:rPr>
          <w:t>46</w:t>
        </w:r>
        <w:r>
          <w:rPr>
            <w:noProof/>
            <w:webHidden/>
          </w:rPr>
          <w:fldChar w:fldCharType="end"/>
        </w:r>
      </w:hyperlink>
    </w:p>
    <w:p w:rsidR="00217496" w:rsidRDefault="00361508">
      <w:pPr>
        <w:pStyle w:val="TOC2"/>
        <w:tabs>
          <w:tab w:val="left" w:pos="960"/>
          <w:tab w:val="right" w:leader="dot" w:pos="9061"/>
        </w:tabs>
        <w:rPr>
          <w:rFonts w:asciiTheme="minorHAnsi" w:eastAsiaTheme="minorEastAsia" w:hAnsiTheme="minorHAnsi" w:cstheme="minorBidi"/>
          <w:noProof/>
          <w:sz w:val="22"/>
          <w:szCs w:val="22"/>
          <w:lang w:val="en-US"/>
        </w:rPr>
      </w:pPr>
      <w:hyperlink w:anchor="_Toc406447039" w:history="1">
        <w:r w:rsidR="00217496" w:rsidRPr="003B1A7F">
          <w:rPr>
            <w:rStyle w:val="Hyperlink"/>
            <w:noProof/>
          </w:rPr>
          <w:t>3.4.</w:t>
        </w:r>
        <w:r w:rsidR="00217496">
          <w:rPr>
            <w:rFonts w:asciiTheme="minorHAnsi" w:eastAsiaTheme="minorEastAsia" w:hAnsiTheme="minorHAnsi" w:cstheme="minorBidi"/>
            <w:noProof/>
            <w:sz w:val="22"/>
            <w:szCs w:val="22"/>
            <w:lang w:val="en-US"/>
          </w:rPr>
          <w:tab/>
        </w:r>
        <w:r w:rsidR="00217496" w:rsidRPr="003B1A7F">
          <w:rPr>
            <w:rStyle w:val="Hyperlink"/>
            <w:noProof/>
          </w:rPr>
          <w:t>Lietotnes ieviešana</w:t>
        </w:r>
        <w:r w:rsidR="00217496">
          <w:rPr>
            <w:noProof/>
            <w:webHidden/>
          </w:rPr>
          <w:tab/>
        </w:r>
        <w:r>
          <w:rPr>
            <w:noProof/>
            <w:webHidden/>
          </w:rPr>
          <w:fldChar w:fldCharType="begin"/>
        </w:r>
        <w:r w:rsidR="00217496">
          <w:rPr>
            <w:noProof/>
            <w:webHidden/>
          </w:rPr>
          <w:instrText xml:space="preserve"> PAGEREF _Toc406447039 \h </w:instrText>
        </w:r>
        <w:r>
          <w:rPr>
            <w:noProof/>
            <w:webHidden/>
          </w:rPr>
        </w:r>
        <w:r>
          <w:rPr>
            <w:noProof/>
            <w:webHidden/>
          </w:rPr>
          <w:fldChar w:fldCharType="separate"/>
        </w:r>
        <w:r w:rsidR="00217496">
          <w:rPr>
            <w:noProof/>
            <w:webHidden/>
          </w:rPr>
          <w:t>47</w:t>
        </w:r>
        <w:r>
          <w:rPr>
            <w:noProof/>
            <w:webHidden/>
          </w:rPr>
          <w:fldChar w:fldCharType="end"/>
        </w:r>
      </w:hyperlink>
    </w:p>
    <w:p w:rsidR="00217496" w:rsidRDefault="00361508">
      <w:pPr>
        <w:pStyle w:val="TOC1"/>
        <w:tabs>
          <w:tab w:val="right" w:leader="dot" w:pos="9061"/>
        </w:tabs>
        <w:rPr>
          <w:rFonts w:asciiTheme="minorHAnsi" w:eastAsiaTheme="minorEastAsia" w:hAnsiTheme="minorHAnsi" w:cstheme="minorBidi"/>
          <w:bCs w:val="0"/>
          <w:sz w:val="22"/>
          <w:szCs w:val="22"/>
          <w:lang w:val="en-US"/>
        </w:rPr>
      </w:pPr>
      <w:hyperlink w:anchor="_Toc406447040" w:history="1">
        <w:r w:rsidR="00217496" w:rsidRPr="003B1A7F">
          <w:rPr>
            <w:rStyle w:val="Hyperlink"/>
          </w:rPr>
          <w:t>Nobeigums</w:t>
        </w:r>
        <w:r w:rsidR="00217496">
          <w:rPr>
            <w:webHidden/>
          </w:rPr>
          <w:tab/>
        </w:r>
        <w:r>
          <w:rPr>
            <w:webHidden/>
          </w:rPr>
          <w:fldChar w:fldCharType="begin"/>
        </w:r>
        <w:r w:rsidR="00217496">
          <w:rPr>
            <w:webHidden/>
          </w:rPr>
          <w:instrText xml:space="preserve"> PAGEREF _Toc406447040 \h </w:instrText>
        </w:r>
        <w:r>
          <w:rPr>
            <w:webHidden/>
          </w:rPr>
        </w:r>
        <w:r>
          <w:rPr>
            <w:webHidden/>
          </w:rPr>
          <w:fldChar w:fldCharType="separate"/>
        </w:r>
        <w:r w:rsidR="00217496">
          <w:rPr>
            <w:webHidden/>
          </w:rPr>
          <w:t>48</w:t>
        </w:r>
        <w:r>
          <w:rPr>
            <w:webHidden/>
          </w:rPr>
          <w:fldChar w:fldCharType="end"/>
        </w:r>
      </w:hyperlink>
    </w:p>
    <w:p w:rsidR="00217496" w:rsidRDefault="00361508">
      <w:pPr>
        <w:pStyle w:val="TOC1"/>
        <w:tabs>
          <w:tab w:val="right" w:leader="dot" w:pos="9061"/>
        </w:tabs>
        <w:rPr>
          <w:rFonts w:asciiTheme="minorHAnsi" w:eastAsiaTheme="minorEastAsia" w:hAnsiTheme="minorHAnsi" w:cstheme="minorBidi"/>
          <w:bCs w:val="0"/>
          <w:sz w:val="22"/>
          <w:szCs w:val="22"/>
          <w:lang w:val="en-US"/>
        </w:rPr>
      </w:pPr>
      <w:hyperlink w:anchor="_Toc406447041" w:history="1">
        <w:r w:rsidR="00217496" w:rsidRPr="003B1A7F">
          <w:rPr>
            <w:rStyle w:val="Hyperlink"/>
          </w:rPr>
          <w:t>Pielikumi</w:t>
        </w:r>
        <w:r w:rsidR="00217496">
          <w:rPr>
            <w:webHidden/>
          </w:rPr>
          <w:tab/>
        </w:r>
        <w:r>
          <w:rPr>
            <w:webHidden/>
          </w:rPr>
          <w:fldChar w:fldCharType="begin"/>
        </w:r>
        <w:r w:rsidR="00217496">
          <w:rPr>
            <w:webHidden/>
          </w:rPr>
          <w:instrText xml:space="preserve"> PAGEREF _Toc406447041 \h </w:instrText>
        </w:r>
        <w:r>
          <w:rPr>
            <w:webHidden/>
          </w:rPr>
        </w:r>
        <w:r>
          <w:rPr>
            <w:webHidden/>
          </w:rPr>
          <w:fldChar w:fldCharType="separate"/>
        </w:r>
        <w:r w:rsidR="00217496">
          <w:rPr>
            <w:webHidden/>
          </w:rPr>
          <w:t>49</w:t>
        </w:r>
        <w:r>
          <w:rPr>
            <w:webHidden/>
          </w:rPr>
          <w:fldChar w:fldCharType="end"/>
        </w:r>
      </w:hyperlink>
    </w:p>
    <w:p w:rsidR="00217496" w:rsidRDefault="00361508">
      <w:pPr>
        <w:pStyle w:val="TOC1"/>
        <w:tabs>
          <w:tab w:val="right" w:leader="dot" w:pos="9061"/>
        </w:tabs>
        <w:rPr>
          <w:rFonts w:asciiTheme="minorHAnsi" w:eastAsiaTheme="minorEastAsia" w:hAnsiTheme="minorHAnsi" w:cstheme="minorBidi"/>
          <w:bCs w:val="0"/>
          <w:sz w:val="22"/>
          <w:szCs w:val="22"/>
          <w:lang w:val="en-US"/>
        </w:rPr>
      </w:pPr>
      <w:hyperlink w:anchor="_Toc406447042" w:history="1">
        <w:r w:rsidR="00217496" w:rsidRPr="003B1A7F">
          <w:rPr>
            <w:rStyle w:val="Hyperlink"/>
          </w:rPr>
          <w:t>Literatūra</w:t>
        </w:r>
        <w:r w:rsidR="00217496">
          <w:rPr>
            <w:webHidden/>
          </w:rPr>
          <w:tab/>
        </w:r>
        <w:r>
          <w:rPr>
            <w:webHidden/>
          </w:rPr>
          <w:fldChar w:fldCharType="begin"/>
        </w:r>
        <w:r w:rsidR="00217496">
          <w:rPr>
            <w:webHidden/>
          </w:rPr>
          <w:instrText xml:space="preserve"> PAGEREF _Toc406447042 \h </w:instrText>
        </w:r>
        <w:r>
          <w:rPr>
            <w:webHidden/>
          </w:rPr>
        </w:r>
        <w:r>
          <w:rPr>
            <w:webHidden/>
          </w:rPr>
          <w:fldChar w:fldCharType="separate"/>
        </w:r>
        <w:r w:rsidR="00217496">
          <w:rPr>
            <w:webHidden/>
          </w:rPr>
          <w:t>52</w:t>
        </w:r>
        <w:r>
          <w:rPr>
            <w:webHidden/>
          </w:rPr>
          <w:fldChar w:fldCharType="end"/>
        </w:r>
      </w:hyperlink>
    </w:p>
    <w:p w:rsidR="00AF0E22" w:rsidRDefault="00361508">
      <w:pPr>
        <w:pStyle w:val="TOC3"/>
      </w:pPr>
      <w:r>
        <w:fldChar w:fldCharType="end"/>
      </w:r>
    </w:p>
    <w:p w:rsidR="00AF0E22" w:rsidRPr="0092776D" w:rsidRDefault="00AF0E22" w:rsidP="00D6455C">
      <w:pPr>
        <w:pStyle w:val="Virsraksts1nenumurts"/>
      </w:pPr>
      <w:bookmarkStart w:id="0" w:name="_Toc6114522"/>
      <w:bookmarkStart w:id="1" w:name="_Toc6196037"/>
      <w:bookmarkStart w:id="2" w:name="_Toc6196150"/>
      <w:bookmarkStart w:id="3" w:name="_Toc406447005"/>
      <w:r w:rsidRPr="0092776D">
        <w:lastRenderedPageBreak/>
        <w:t>Ievads</w:t>
      </w:r>
      <w:bookmarkEnd w:id="0"/>
      <w:bookmarkEnd w:id="1"/>
      <w:bookmarkEnd w:id="2"/>
      <w:bookmarkEnd w:id="3"/>
    </w:p>
    <w:p w:rsidR="00F73127" w:rsidRDefault="00F73127" w:rsidP="00062B01">
      <w:pPr>
        <w:pStyle w:val="Pamatteksts1"/>
      </w:pPr>
    </w:p>
    <w:p w:rsidR="005D3732" w:rsidRDefault="007A6456" w:rsidP="007A6456">
      <w:pPr>
        <w:pStyle w:val="Pamatteksts1"/>
      </w:pPr>
      <w:r>
        <w:t>Mūsdienās pateicoties straujai tehnoloģiju attīstībai internets ir pieejam</w:t>
      </w:r>
      <w:r w:rsidR="00237437">
        <w:t xml:space="preserve">s mobilajās iekārtās un datoros. Šīs tehnoloģijas attīstības ir ļāvusi izveidot jauna tipa biznesus un vienkāršot komunikāciju un zināšanu ieguves procesu globāli. Starp jaunajiem biznesu veidiem, kurš tiek veidots balstoties uz tiešsaistes tehnoloģijām ir tiešsaistes apmācība. Šis ir perspektīva nozare, jo tai ir paredzēts popularitātes un pielietojuma kāpums </w:t>
      </w:r>
      <w:r w:rsidR="005D3732">
        <w:t>[</w:t>
      </w:r>
      <w:r w:rsidR="005D3732" w:rsidRPr="005D3732">
        <w:t>http://elearningindustry.com/top-10-e-learning-statistics-for-2014-you-need-to-know</w:t>
      </w:r>
      <w:r w:rsidR="005D3732">
        <w:t>]</w:t>
      </w:r>
      <w:r w:rsidR="00240916">
        <w:t xml:space="preserve"> [</w:t>
      </w:r>
      <w:r w:rsidR="00240916" w:rsidRPr="00240916">
        <w:t>https://www.docebo.com/landing/contactform/elearning-market-trends-and-forecast-2014-2016-docebo-report.pdf</w:t>
      </w:r>
      <w:r w:rsidR="00240916">
        <w:t>]</w:t>
      </w:r>
      <w:r w:rsidR="00A26D80">
        <w:t>.</w:t>
      </w:r>
    </w:p>
    <w:p w:rsidR="00F73127" w:rsidRDefault="00F73127" w:rsidP="007A6456">
      <w:pPr>
        <w:pStyle w:val="Pamatteksts1"/>
      </w:pPr>
      <w:r>
        <w:t>Tiešsaistes apmācības sistēma sāk iegūt popularitāti, jo tehnoloģiju attīstības ļauj nodrošināt augstākās kvalitātes apmācību</w:t>
      </w:r>
      <w:r w:rsidR="002A7B60">
        <w:t xml:space="preserve"> un interaktivitāti starp pasniedzēju un studentu. </w:t>
      </w:r>
      <w:r w:rsidR="00B1611F">
        <w:t>Mobilo tehnoloģiju attīstība ļauj apgūt jaunas iemaņas nepiesaistot sevi kādai noteiktai platformai vai iekārtai.</w:t>
      </w:r>
    </w:p>
    <w:p w:rsidR="00711F45" w:rsidRDefault="00711F45" w:rsidP="00711F45">
      <w:pPr>
        <w:pStyle w:val="Pamatteksts1"/>
      </w:pPr>
      <w:r>
        <w:t>Kā viens no lielākajiem tradicionālās (klašu) apmācības, trūkumiem ir tas, ka visi ir spiesti mācīties pēc noteikta grafika. Tiešsaistes apmācības sniedz iespēju studentiem apbūt zināšanas tiek piemērotā tempā, kas ļauj koncentrēties uz iztrūkstošajām zināšanām un atkārtot jau esošās.</w:t>
      </w:r>
    </w:p>
    <w:p w:rsidR="00711F45" w:rsidRDefault="00711F45" w:rsidP="007A6456">
      <w:pPr>
        <w:pStyle w:val="Pamatteksts1"/>
      </w:pPr>
    </w:p>
    <w:p w:rsidR="005B4D62" w:rsidRDefault="007A6456" w:rsidP="007A6456">
      <w:pPr>
        <w:pStyle w:val="Pamatteksts1"/>
      </w:pPr>
      <w:r>
        <w:t>Tiešsaistes apmācības</w:t>
      </w:r>
      <w:r w:rsidR="005B4D62">
        <w:t xml:space="preserve"> popularitātes augšanu nodrošina sekojoši faktori:</w:t>
      </w:r>
    </w:p>
    <w:p w:rsidR="005B4D62" w:rsidRDefault="007A6456" w:rsidP="005B4D62">
      <w:pPr>
        <w:pStyle w:val="Pamatteksts1"/>
        <w:numPr>
          <w:ilvl w:val="0"/>
          <w:numId w:val="43"/>
        </w:numPr>
      </w:pPr>
      <w:r>
        <w:t>ļauj vienkāršot materiālu izdošanas procesu un piedāvāt materiālus ātrāk potenciālajiem klientiem</w:t>
      </w:r>
    </w:p>
    <w:p w:rsidR="005B4D62" w:rsidRDefault="007A6456" w:rsidP="005B4D62">
      <w:pPr>
        <w:pStyle w:val="Pamatteksts1"/>
        <w:numPr>
          <w:ilvl w:val="0"/>
          <w:numId w:val="43"/>
        </w:numPr>
      </w:pPr>
      <w:r>
        <w:t>ļauj ātrāk iegūt zināšanas un apgūt labākās izstrādes prakses, jo informāciju ir iespējams piegādāt destilēta veidā, kura saturētu tikai galvenās idejas</w:t>
      </w:r>
    </w:p>
    <w:p w:rsidR="005B4D62" w:rsidRDefault="005B4D62" w:rsidP="005B4D62">
      <w:pPr>
        <w:pStyle w:val="Pamatteksts1"/>
        <w:numPr>
          <w:ilvl w:val="0"/>
          <w:numId w:val="43"/>
        </w:numPr>
      </w:pPr>
      <w:r>
        <w:t>š</w:t>
      </w:r>
      <w:r w:rsidR="007A6456">
        <w:t>o apmācības veidu stimulē patstāvība mobilo tehnoloģiju attīstības</w:t>
      </w:r>
    </w:p>
    <w:p w:rsidR="007A6456" w:rsidRDefault="007A6456" w:rsidP="005B4D62">
      <w:pPr>
        <w:pStyle w:val="Pamatteksts1"/>
        <w:numPr>
          <w:ilvl w:val="0"/>
          <w:numId w:val="43"/>
        </w:numPr>
      </w:pPr>
      <w:r>
        <w:t>klients nav piesaistīts vienai noteiktai platformai un laika, kurā ir iespējams iegūt nepieciešamās zināšanas.</w:t>
      </w:r>
    </w:p>
    <w:p w:rsidR="007A6456" w:rsidRDefault="007A6456" w:rsidP="007A6456">
      <w:pPr>
        <w:pStyle w:val="Pamatteksts1"/>
      </w:pPr>
      <w:r>
        <w:t>Kā arī apmācības procesu lietotājs var pielāgot pēc saviem mācīšanās paradumiem.</w:t>
      </w:r>
    </w:p>
    <w:p w:rsidR="007A6456" w:rsidRDefault="007A6456" w:rsidP="007A6456">
      <w:pPr>
        <w:pStyle w:val="Pamatteksts1"/>
      </w:pPr>
      <w:r>
        <w:t>Šis apmācības veiks nav paredzēts, lai aizstātu pilnībā tradicionālo apmācību, bet šīs apmācības metodes mērķis ir sniegt papildus zināšanas un uzspodrināt jau esošās.</w:t>
      </w:r>
      <w:r w:rsidR="00550BE0">
        <w:t xml:space="preserve"> Tieši šādiem mērķiem lielas kompānijas izmanto tiešsaistes apmācības sistēmas. </w:t>
      </w:r>
    </w:p>
    <w:p w:rsidR="007A6456" w:rsidRDefault="004B5623" w:rsidP="007A6456">
      <w:pPr>
        <w:pStyle w:val="Pamatteksts1"/>
      </w:pPr>
      <w:r>
        <w:t xml:space="preserve">Tiešsaistes apmācība ir finansiāli izdevīga, jo piem., apmācības klasē vienmēr būs saistīta ar izmaksām par telpu uzturēšanu. Tiešsaistes apmācības sistēma ļauj izmantot </w:t>
      </w:r>
      <w:r>
        <w:lastRenderedPageBreak/>
        <w:t>virtuālus rīkus, kuru spētu simulēt reālas iekārtas un šāda pieeja nodrošina to, ka nav nepieciešams veikt iekārtu uzturēšanu, maiņu. Piem., pat tādas vienkāršas lietas, kā pap</w:t>
      </w:r>
      <w:r w:rsidR="006C7AB8">
        <w:t>īrs un pild</w:t>
      </w:r>
      <w:r>
        <w:t>tspalvas pielietošanas varētu tikt samazināta vai aizstāda pilnībā</w:t>
      </w:r>
    </w:p>
    <w:p w:rsidR="00D03310" w:rsidRDefault="00062B01" w:rsidP="00775C4F">
      <w:pPr>
        <w:pStyle w:val="Pamatteksts1"/>
      </w:pPr>
      <w:r w:rsidRPr="00062B01">
        <w:rPr>
          <w:b/>
        </w:rPr>
        <w:t xml:space="preserve">Bakalaura darba mērķis </w:t>
      </w:r>
      <w:r>
        <w:t>ir</w:t>
      </w:r>
      <w:r w:rsidR="000A4EE5">
        <w:t xml:space="preserve"> tiešsaistes apmācības sistēmas izstrāde, izmantojot atbilstošās tehnoloģijas bastoties uz problēmas vidi un ar to saistītām prasībām.</w:t>
      </w:r>
    </w:p>
    <w:p w:rsidR="00062B01" w:rsidRDefault="00062B01" w:rsidP="00062B01">
      <w:pPr>
        <w:pStyle w:val="Pamatteksts1"/>
      </w:pPr>
      <w:r>
        <w:t>Lai sasni</w:t>
      </w:r>
      <w:r w:rsidR="00DA39C0">
        <w:t>e</w:t>
      </w:r>
      <w:r>
        <w:t xml:space="preserve">gtu izvirzītu mērķi darbam ir nostādīti šādi </w:t>
      </w:r>
      <w:r w:rsidRPr="00DA39C0">
        <w:rPr>
          <w:b/>
        </w:rPr>
        <w:t>uzdevumi</w:t>
      </w:r>
      <w:r>
        <w:t>:</w:t>
      </w:r>
    </w:p>
    <w:p w:rsidR="00DA39C0" w:rsidRDefault="00C3264B" w:rsidP="00824E57">
      <w:pPr>
        <w:pStyle w:val="Pamatteksts1"/>
        <w:numPr>
          <w:ilvl w:val="0"/>
          <w:numId w:val="4"/>
        </w:numPr>
      </w:pPr>
      <w:r>
        <w:t>Aplūkot Latvijā un pasaulē pieejamās tiešsaistes apmācības sistēmas</w:t>
      </w:r>
    </w:p>
    <w:p w:rsidR="00DA39C0" w:rsidRDefault="00DA39C0" w:rsidP="00824E57">
      <w:pPr>
        <w:pStyle w:val="Pamatteksts1"/>
        <w:numPr>
          <w:ilvl w:val="0"/>
          <w:numId w:val="4"/>
        </w:numPr>
      </w:pPr>
      <w:r>
        <w:t xml:space="preserve">Definēt </w:t>
      </w:r>
      <w:r w:rsidR="00185A71">
        <w:t>lietotnes prasības</w:t>
      </w:r>
      <w:r>
        <w:t xml:space="preserve"> izstrādei un aprakstīt tās programmatūras prasību specifikācijā.</w:t>
      </w:r>
    </w:p>
    <w:p w:rsidR="00DA39C0" w:rsidRDefault="00DA39C0" w:rsidP="00824E57">
      <w:pPr>
        <w:pStyle w:val="Pamatteksts1"/>
        <w:numPr>
          <w:ilvl w:val="0"/>
          <w:numId w:val="4"/>
        </w:numPr>
      </w:pPr>
      <w:r>
        <w:t xml:space="preserve">Izveidot sistēmas arhitektūru un izstrādāt </w:t>
      </w:r>
      <w:r w:rsidR="00185A71">
        <w:t>lietotnes</w:t>
      </w:r>
      <w:r>
        <w:t xml:space="preserve"> projektējuma aprakstu.</w:t>
      </w:r>
    </w:p>
    <w:p w:rsidR="00DA39C0" w:rsidRDefault="00053A7F" w:rsidP="00824E57">
      <w:pPr>
        <w:pStyle w:val="Pamatteksts1"/>
        <w:numPr>
          <w:ilvl w:val="0"/>
          <w:numId w:val="4"/>
        </w:numPr>
      </w:pPr>
      <w:r>
        <w:t>Izstrādāt lietotnes prototipu</w:t>
      </w:r>
    </w:p>
    <w:p w:rsidR="00DA39C0" w:rsidRDefault="00DA39C0" w:rsidP="00824E57">
      <w:pPr>
        <w:pStyle w:val="Pamatteksts1"/>
        <w:numPr>
          <w:ilvl w:val="0"/>
          <w:numId w:val="4"/>
        </w:numPr>
      </w:pPr>
      <w:r>
        <w:t>Demonstrēt sistēmas pamata funkcionalitāti st</w:t>
      </w:r>
      <w:r w:rsidR="00C46D0D">
        <w:t>rādājošas sistēmas ekrānšāviņos</w:t>
      </w:r>
    </w:p>
    <w:p w:rsidR="00AF0E22" w:rsidRDefault="00DA39C0">
      <w:pPr>
        <w:pStyle w:val="Pamatteksts1"/>
      </w:pPr>
      <w:r>
        <w:t>&lt;&lt;Satura izklāsts&gt;&gt;</w:t>
      </w:r>
    </w:p>
    <w:p w:rsidR="00AF0E22" w:rsidRPr="0092776D" w:rsidRDefault="00565285" w:rsidP="0092776D">
      <w:pPr>
        <w:pStyle w:val="Heading1"/>
      </w:pPr>
      <w:bookmarkStart w:id="4" w:name="_Toc406447006"/>
      <w:r>
        <w:lastRenderedPageBreak/>
        <w:t>zinātniskā daļa</w:t>
      </w:r>
      <w:bookmarkEnd w:id="4"/>
    </w:p>
    <w:p w:rsidR="00AF0E22" w:rsidRDefault="0012188F">
      <w:pPr>
        <w:pStyle w:val="Pamatteksts1"/>
      </w:pPr>
      <w:r>
        <w:t xml:space="preserve">Šajā daļā būs aprakstīts kāpēc tiek izvēlēti konkrētie tehnoloģiskie risinājumi, lai izveidotu </w:t>
      </w:r>
      <w:r w:rsidR="000E186A">
        <w:t>lietotni</w:t>
      </w:r>
      <w:r w:rsidR="00AF0E22">
        <w:t>.</w:t>
      </w:r>
    </w:p>
    <w:p w:rsidR="00AF0E22" w:rsidRDefault="00702E55">
      <w:pPr>
        <w:pStyle w:val="Heading2"/>
      </w:pPr>
      <w:bookmarkStart w:id="5" w:name="_Toc406447007"/>
      <w:r>
        <w:t>Problēmas apraksts</w:t>
      </w:r>
      <w:bookmarkEnd w:id="5"/>
    </w:p>
    <w:p w:rsidR="00AF0E22" w:rsidRDefault="00FD6D08">
      <w:pPr>
        <w:pStyle w:val="Pamatteksts1"/>
      </w:pPr>
      <w:r>
        <w:t xml:space="preserve">Tiešsaistes apmācības sistēmas izstrādei </w:t>
      </w:r>
      <w:r w:rsidR="00B3642F">
        <w:t>ir nepieciešams</w:t>
      </w:r>
      <w:r>
        <w:t xml:space="preserve"> izvēlēties tehnoloģijas, kuras ļautu pēc iespējams ātrāk un vienkāršāk izstrādāt, uzturēt</w:t>
      </w:r>
      <w:r w:rsidR="00240916">
        <w:t xml:space="preserve"> lietotni</w:t>
      </w:r>
      <w:r>
        <w:t>.</w:t>
      </w:r>
    </w:p>
    <w:p w:rsidR="009F098E" w:rsidRDefault="009F098E" w:rsidP="009F098E">
      <w:pPr>
        <w:pStyle w:val="Pamatteksts1"/>
      </w:pPr>
      <w:r>
        <w:t>Tiešsaistes apmācība ir elektronisko mēdiju, apmācības un informācijas tehnoloģiju apvienojums, kurš tiek izmantots apmācību procesā. Tiešsaistes apmācībai tiek izmantoti  dažādi mēdiji, piem., kā teksts, audio, bildes un video.</w:t>
      </w:r>
    </w:p>
    <w:p w:rsidR="009F098E" w:rsidRDefault="009F098E" w:rsidP="009F098E">
      <w:pPr>
        <w:pStyle w:val="Pamatteksts1"/>
      </w:pPr>
      <w:r>
        <w:t xml:space="preserve">Tiešsaistes apmācība var notikt klasē un ārpus tās, tā var būt organizēta asinhrona tipa apmācība vai arī instruktora vadīta lineārs apmācības process. Tiešsaistes apmācība galvenokārt ir piemērota </w:t>
      </w:r>
      <w:r w:rsidR="00380D26">
        <w:t>tālāk mācībai</w:t>
      </w:r>
      <w:r>
        <w:t xml:space="preserve"> un dinamiskai apmācībai, bet šo apmācības metodi var izmantot kopā ar klasisku apmācības metodi.</w:t>
      </w:r>
    </w:p>
    <w:p w:rsidR="009F098E" w:rsidRDefault="009F098E" w:rsidP="009F098E">
      <w:pPr>
        <w:pStyle w:val="Pamatteksts1"/>
      </w:pPr>
      <w:r>
        <w:t>Tiešsaistes apmācība iekļauj un ir sinonīma šādām apmācības metodēm:</w:t>
      </w:r>
    </w:p>
    <w:p w:rsidR="00380D26" w:rsidRDefault="009F098E" w:rsidP="00380D26">
      <w:pPr>
        <w:pStyle w:val="Pamatteksts1"/>
        <w:numPr>
          <w:ilvl w:val="0"/>
          <w:numId w:val="35"/>
        </w:numPr>
      </w:pPr>
      <w:r>
        <w:t>datoru bāzētas instrukcijas</w:t>
      </w:r>
    </w:p>
    <w:p w:rsidR="00380D26" w:rsidRDefault="009F098E" w:rsidP="00380D26">
      <w:pPr>
        <w:pStyle w:val="Pamatteksts1"/>
        <w:numPr>
          <w:ilvl w:val="0"/>
          <w:numId w:val="35"/>
        </w:numPr>
      </w:pPr>
      <w:r>
        <w:t>datora vadītas apmācības</w:t>
      </w:r>
    </w:p>
    <w:p w:rsidR="00380D26" w:rsidRDefault="009F098E" w:rsidP="00380D26">
      <w:pPr>
        <w:pStyle w:val="Pamatteksts1"/>
        <w:numPr>
          <w:ilvl w:val="0"/>
          <w:numId w:val="35"/>
        </w:numPr>
      </w:pPr>
      <w:r>
        <w:t>datoru bāzētas apmācības</w:t>
      </w:r>
    </w:p>
    <w:p w:rsidR="00380D26" w:rsidRDefault="009F098E" w:rsidP="00380D26">
      <w:pPr>
        <w:pStyle w:val="Pamatteksts1"/>
        <w:numPr>
          <w:ilvl w:val="0"/>
          <w:numId w:val="35"/>
        </w:numPr>
      </w:pPr>
      <w:r>
        <w:t>tiešsaistes bāzētas apmācības</w:t>
      </w:r>
    </w:p>
    <w:p w:rsidR="00380D26" w:rsidRDefault="009F098E" w:rsidP="00380D26">
      <w:pPr>
        <w:pStyle w:val="Pamatteksts1"/>
        <w:numPr>
          <w:ilvl w:val="0"/>
          <w:numId w:val="35"/>
        </w:numPr>
      </w:pPr>
      <w:r>
        <w:t>tiešsaistes apmācība</w:t>
      </w:r>
    </w:p>
    <w:p w:rsidR="00380D26" w:rsidRDefault="009F098E" w:rsidP="00380D26">
      <w:pPr>
        <w:pStyle w:val="Pamatteksts1"/>
        <w:numPr>
          <w:ilvl w:val="0"/>
          <w:numId w:val="35"/>
        </w:numPr>
      </w:pPr>
      <w:r>
        <w:t>virtuālā apmācības vide</w:t>
      </w:r>
    </w:p>
    <w:p w:rsidR="009F098E" w:rsidRDefault="009F098E" w:rsidP="00380D26">
      <w:pPr>
        <w:pStyle w:val="Pamatteksts1"/>
        <w:numPr>
          <w:ilvl w:val="0"/>
          <w:numId w:val="35"/>
        </w:numPr>
      </w:pPr>
      <w:r>
        <w:t>mobilā apmācība</w:t>
      </w:r>
    </w:p>
    <w:p w:rsidR="009F098E" w:rsidRDefault="009F098E" w:rsidP="009F098E">
      <w:pPr>
        <w:pStyle w:val="Pamatteksts1"/>
      </w:pPr>
      <w:r>
        <w:t>Šie alternatīvie nosaukumi uzsvērt konkrētu pieeju, kompo</w:t>
      </w:r>
      <w:r w:rsidR="00380D26">
        <w:t xml:space="preserve">nentu vai piegādes metodi, bet </w:t>
      </w:r>
      <w:r>
        <w:t>apzīmē tiešsaistes apmācības metodi. Piemēram, mobilās apmācības uzsver mobilo tehnoloģiju izmantošana, bet citādi šī apmācības metode neatšķiras no tiešsaistes apmācības.</w:t>
      </w:r>
    </w:p>
    <w:p w:rsidR="009F098E" w:rsidRDefault="009F098E" w:rsidP="009F098E">
      <w:pPr>
        <w:pStyle w:val="Pamatteksts1"/>
      </w:pPr>
      <w:r>
        <w:t>Tiešsaistes apmācību sistēma priekšrocības:</w:t>
      </w:r>
    </w:p>
    <w:p w:rsidR="00380D26" w:rsidRDefault="009F098E" w:rsidP="00380D26">
      <w:pPr>
        <w:pStyle w:val="Pamatteksts1"/>
        <w:numPr>
          <w:ilvl w:val="0"/>
          <w:numId w:val="34"/>
        </w:numPr>
      </w:pPr>
      <w:r>
        <w:t>ļauj samazināt izmaksas, kuras ir saistītas ar personāla piesaistīšanu un apmācību vadīšanu</w:t>
      </w:r>
    </w:p>
    <w:p w:rsidR="00380D26" w:rsidRDefault="009F098E" w:rsidP="00380D26">
      <w:pPr>
        <w:pStyle w:val="Pamatteksts1"/>
        <w:numPr>
          <w:ilvl w:val="0"/>
          <w:numId w:val="34"/>
        </w:numPr>
      </w:pPr>
      <w:r>
        <w:t>ļauj uzkrāt zināšanas pieejamā veidā</w:t>
      </w:r>
    </w:p>
    <w:p w:rsidR="00380D26" w:rsidRDefault="009F098E" w:rsidP="00380D26">
      <w:pPr>
        <w:pStyle w:val="Pamatteksts1"/>
        <w:numPr>
          <w:ilvl w:val="0"/>
          <w:numId w:val="34"/>
        </w:numPr>
      </w:pPr>
      <w:r>
        <w:t>vienkārši paplašināms apmācību loku</w:t>
      </w:r>
    </w:p>
    <w:p w:rsidR="009F098E" w:rsidRDefault="009F098E" w:rsidP="00380D26">
      <w:pPr>
        <w:pStyle w:val="Pamatteksts1"/>
        <w:numPr>
          <w:ilvl w:val="0"/>
          <w:numId w:val="34"/>
        </w:numPr>
      </w:pPr>
      <w:r>
        <w:t>mobilo iekārtu attīstība – iekārtas nodrošina interneta pieslēgumu</w:t>
      </w:r>
    </w:p>
    <w:p w:rsidR="009F098E" w:rsidRDefault="009F098E" w:rsidP="009F098E">
      <w:pPr>
        <w:pStyle w:val="Pamatteksts1"/>
      </w:pPr>
      <w:r>
        <w:t>izveidotā materiāla ātrāka piegāde mērķauditorijai salīdzinājuma ar iespiestām grāmatām</w:t>
      </w:r>
    </w:p>
    <w:p w:rsidR="009F098E" w:rsidRDefault="009F098E" w:rsidP="009F098E">
      <w:pPr>
        <w:pStyle w:val="Pamatteksts1"/>
      </w:pPr>
      <w:r>
        <w:lastRenderedPageBreak/>
        <w:t>nodrošina augstāku interaktivitāti ar klientu</w:t>
      </w:r>
      <w:r w:rsidR="007056CA">
        <w:t xml:space="preserve">, </w:t>
      </w:r>
      <w:r>
        <w:t>lietotāju</w:t>
      </w:r>
      <w:r w:rsidR="007056CA">
        <w:t xml:space="preserve">, </w:t>
      </w:r>
      <w:r>
        <w:t>viesi salīdzinājumā ar grāmatām un rakstiem, jo video ļauj soli pa solim izpētīt autora darbības</w:t>
      </w:r>
      <w:r w:rsidR="004F1A2B">
        <w:t>.</w:t>
      </w:r>
    </w:p>
    <w:p w:rsidR="007150E2" w:rsidRDefault="004A3828" w:rsidP="007150E2">
      <w:pPr>
        <w:pStyle w:val="Pamatteksts1"/>
      </w:pPr>
      <w:r>
        <w:t>Tiešsaistes apmācību var uzskatīt par perspektīvu nozari, jo:</w:t>
      </w:r>
    </w:p>
    <w:p w:rsidR="007150E2" w:rsidRDefault="007150E2" w:rsidP="004A3828">
      <w:pPr>
        <w:pStyle w:val="Pamatteksts1"/>
        <w:numPr>
          <w:ilvl w:val="0"/>
          <w:numId w:val="46"/>
        </w:numPr>
      </w:pPr>
      <w:r>
        <w:t>93 % uzņēmumu vadītāju plāno palielināt un uzturēt apmācību budžetu un 85% jau eksistē mobilo apmācību stratēģija vai arī drīzumā tāda tiks ieviesta [http://www.mvc.astd.org/Resources/Documents/CEO%27s%20and%20Learning.pdf]</w:t>
      </w:r>
    </w:p>
    <w:p w:rsidR="007150E2" w:rsidRDefault="007150E2" w:rsidP="004A3828">
      <w:pPr>
        <w:pStyle w:val="Pamatteksts1"/>
        <w:numPr>
          <w:ilvl w:val="0"/>
          <w:numId w:val="46"/>
        </w:numPr>
      </w:pPr>
      <w:r>
        <w:t>84% uzņēmumu izmanto tiešsaistes apmācību uzņēmuma darbinieku apmācību un kvalifikācijas uzlabošanai [http://elearningindustry.com/kineo-e-learning-in-the-enterprise-survey-results-2013-infographic]</w:t>
      </w:r>
    </w:p>
    <w:p w:rsidR="007150E2" w:rsidRDefault="007150E2" w:rsidP="004A3828">
      <w:pPr>
        <w:pStyle w:val="Pamatteksts1"/>
        <w:numPr>
          <w:ilvl w:val="0"/>
          <w:numId w:val="46"/>
        </w:numPr>
      </w:pPr>
      <w:r>
        <w:t>10 miljoni studentu ir piedalījušies vismaz vienā lielā tiešsaistes kursā [http://www.bestcollegesonline.org/moocs/]</w:t>
      </w:r>
    </w:p>
    <w:p w:rsidR="007150E2" w:rsidRDefault="007150E2" w:rsidP="004A3828">
      <w:pPr>
        <w:pStyle w:val="Pamatteksts1"/>
        <w:numPr>
          <w:ilvl w:val="0"/>
          <w:numId w:val="46"/>
        </w:numPr>
      </w:pPr>
      <w:r>
        <w:t>ASV un Eiropa nodrošina 70% tiešsaistes apmācības pieprasījumu, bet Āzijas un klusā okeāna valstīm ir paredzēta 20% izaugsme [http://elmezine.epubxp.com/title/55545/28]</w:t>
      </w:r>
    </w:p>
    <w:p w:rsidR="004F1A2B" w:rsidRDefault="007150E2" w:rsidP="004A3828">
      <w:pPr>
        <w:pStyle w:val="Pamatteksts1"/>
        <w:numPr>
          <w:ilvl w:val="0"/>
          <w:numId w:val="46"/>
        </w:numPr>
      </w:pPr>
      <w:r>
        <w:t>Uzņēmumu, kuri piekopj apmācību veikšanu ir par 46% lielāka iespēja būt tirgus līderiem un veikt inovācijas [http://www.bersin.com/News/Content.aspx?id=12521]</w:t>
      </w:r>
    </w:p>
    <w:p w:rsidR="009F098E" w:rsidRDefault="009F098E" w:rsidP="009F098E">
      <w:pPr>
        <w:pStyle w:val="Pamatteksts1"/>
      </w:pPr>
      <w:r>
        <w:t>Latvijas mērogā tiešsaistes apmācību piedāvā:</w:t>
      </w:r>
    </w:p>
    <w:p w:rsidR="009F098E" w:rsidRDefault="009F098E" w:rsidP="009F098E">
      <w:pPr>
        <w:pStyle w:val="Pamatteksts1"/>
        <w:numPr>
          <w:ilvl w:val="0"/>
          <w:numId w:val="33"/>
        </w:numPr>
      </w:pPr>
      <w:r>
        <w:t>BDA (Baltijas Datoru Akadēmija),</w:t>
      </w:r>
    </w:p>
    <w:p w:rsidR="009F098E" w:rsidRDefault="009F098E" w:rsidP="009F098E">
      <w:pPr>
        <w:pStyle w:val="Pamatteksts1"/>
        <w:numPr>
          <w:ilvl w:val="0"/>
          <w:numId w:val="33"/>
        </w:numPr>
      </w:pPr>
      <w:r>
        <w:t>New Horizons Latvia</w:t>
      </w:r>
    </w:p>
    <w:p w:rsidR="00A7332F" w:rsidRDefault="00A12554">
      <w:pPr>
        <w:pStyle w:val="Pamatteksts1"/>
      </w:pPr>
      <w:r>
        <w:t xml:space="preserve">Dažas no pasaulē populārākajām tiešsaistes apmācības </w:t>
      </w:r>
      <w:r w:rsidR="00492497">
        <w:t>sistēmām</w:t>
      </w:r>
      <w:r>
        <w:t>:</w:t>
      </w:r>
    </w:p>
    <w:p w:rsidR="00A12554" w:rsidRDefault="00A12554" w:rsidP="00A12554">
      <w:pPr>
        <w:pStyle w:val="Pamatteksts1"/>
        <w:numPr>
          <w:ilvl w:val="0"/>
          <w:numId w:val="36"/>
        </w:numPr>
      </w:pPr>
      <w:r>
        <w:t>Lynda.com</w:t>
      </w:r>
    </w:p>
    <w:p w:rsidR="009F57F5" w:rsidRDefault="009F57F5" w:rsidP="00A12554">
      <w:pPr>
        <w:pStyle w:val="Pamatteksts1"/>
        <w:numPr>
          <w:ilvl w:val="0"/>
          <w:numId w:val="36"/>
        </w:numPr>
      </w:pPr>
      <w:r>
        <w:t>Treehouse</w:t>
      </w:r>
    </w:p>
    <w:p w:rsidR="009F57F5" w:rsidRDefault="009F57F5" w:rsidP="00A12554">
      <w:pPr>
        <w:pStyle w:val="Pamatteksts1"/>
        <w:numPr>
          <w:ilvl w:val="0"/>
          <w:numId w:val="36"/>
        </w:numPr>
      </w:pPr>
      <w:r>
        <w:t>Linux Academy</w:t>
      </w:r>
    </w:p>
    <w:p w:rsidR="009F57F5" w:rsidRDefault="00796511" w:rsidP="00A12554">
      <w:pPr>
        <w:pStyle w:val="Pamatteksts1"/>
        <w:numPr>
          <w:ilvl w:val="0"/>
          <w:numId w:val="36"/>
        </w:numPr>
      </w:pPr>
      <w:r>
        <w:t>Codecademy</w:t>
      </w:r>
    </w:p>
    <w:p w:rsidR="00796511" w:rsidRDefault="00796511" w:rsidP="00A12554">
      <w:pPr>
        <w:pStyle w:val="Pamatteksts1"/>
        <w:numPr>
          <w:ilvl w:val="0"/>
          <w:numId w:val="36"/>
        </w:numPr>
      </w:pPr>
      <w:r>
        <w:t>Tuts+</w:t>
      </w:r>
    </w:p>
    <w:p w:rsidR="00796511" w:rsidRDefault="00747419" w:rsidP="00A12554">
      <w:pPr>
        <w:pStyle w:val="Pamatteksts1"/>
        <w:numPr>
          <w:ilvl w:val="0"/>
          <w:numId w:val="36"/>
        </w:numPr>
      </w:pPr>
      <w:r>
        <w:t>Pluralsight</w:t>
      </w:r>
    </w:p>
    <w:p w:rsidR="00A7332F" w:rsidRDefault="00A7332F" w:rsidP="00A7332F">
      <w:pPr>
        <w:pStyle w:val="Heading2"/>
      </w:pPr>
      <w:bookmarkStart w:id="6" w:name="_Toc406447008"/>
      <w:r>
        <w:t>Tiešsaistes sistēmu salīdzinājums</w:t>
      </w:r>
      <w:bookmarkEnd w:id="6"/>
    </w:p>
    <w:p w:rsidR="00A7332F" w:rsidRDefault="00A7332F">
      <w:pPr>
        <w:pStyle w:val="Pamatteksts1"/>
      </w:pPr>
      <w:r>
        <w:t>Šajā sadaļā tiks salīdzinātas Latvijā un pasaulē pieejamās un populārākās tiešsaistes apmācības sistēmas.</w:t>
      </w:r>
      <w:r w:rsidR="00C059D3">
        <w:t xml:space="preserve"> Tiks apskatīts šo sistēmu piedāvātas iespējas, maksājumu plāni un studentu motivēšanas rīku</w:t>
      </w:r>
      <w:r w:rsidR="00555F75">
        <w:t xml:space="preserve"> lietotnēm, kuras piedāvā šādu iespēju</w:t>
      </w:r>
      <w:r w:rsidR="00C059D3">
        <w:t>.</w:t>
      </w:r>
    </w:p>
    <w:p w:rsidR="00A7332F" w:rsidRDefault="00A7332F" w:rsidP="00A7332F">
      <w:pPr>
        <w:pStyle w:val="Heading3"/>
      </w:pPr>
      <w:bookmarkStart w:id="7" w:name="_Toc406447009"/>
      <w:r>
        <w:lastRenderedPageBreak/>
        <w:t>New Horizons Latvia</w:t>
      </w:r>
      <w:bookmarkEnd w:id="7"/>
    </w:p>
    <w:p w:rsidR="00A7332F" w:rsidRDefault="00A7332F">
      <w:pPr>
        <w:pStyle w:val="Pamatteksts1"/>
      </w:pPr>
      <w:r>
        <w:t>Mācību c</w:t>
      </w:r>
      <w:r w:rsidR="00492497">
        <w:t>entrs „New Horizons Latvia” pied</w:t>
      </w:r>
      <w:r>
        <w:t>er starptautiskajam „New Horizon Learinig Centres” tīklam, kurš ir viens no pasaules līderiem apmācību jomā, kuram pieder 300 mācību centri 70 pasaules valst</w:t>
      </w:r>
      <w:r w:rsidR="00AB7D8B">
        <w:t>īs.</w:t>
      </w:r>
    </w:p>
    <w:p w:rsidR="00AB7D8B" w:rsidRDefault="00AB7D8B">
      <w:pPr>
        <w:pStyle w:val="Pamatteksts1"/>
      </w:pPr>
      <w:r>
        <w:t>New Horizon piedāvā apmācības sekojošos virzienos:</w:t>
      </w:r>
    </w:p>
    <w:p w:rsidR="00AB7D8B" w:rsidRDefault="00AB7D8B" w:rsidP="00824E57">
      <w:pPr>
        <w:pStyle w:val="Pamatteksts1"/>
        <w:numPr>
          <w:ilvl w:val="0"/>
          <w:numId w:val="10"/>
        </w:numPr>
      </w:pPr>
      <w:r>
        <w:t>Adobe</w:t>
      </w:r>
    </w:p>
    <w:p w:rsidR="00AB7D8B" w:rsidRDefault="00AB7D8B" w:rsidP="00824E57">
      <w:pPr>
        <w:pStyle w:val="Pamatteksts1"/>
        <w:numPr>
          <w:ilvl w:val="0"/>
          <w:numId w:val="10"/>
        </w:numPr>
      </w:pPr>
      <w:r>
        <w:t>Java</w:t>
      </w:r>
    </w:p>
    <w:p w:rsidR="00AB7D8B" w:rsidRDefault="00AB7D8B" w:rsidP="00824E57">
      <w:pPr>
        <w:pStyle w:val="Pamatteksts1"/>
        <w:numPr>
          <w:ilvl w:val="0"/>
          <w:numId w:val="10"/>
        </w:numPr>
      </w:pPr>
      <w:r>
        <w:t>Oracle</w:t>
      </w:r>
    </w:p>
    <w:p w:rsidR="00AB7D8B" w:rsidRDefault="00AB7D8B" w:rsidP="00824E57">
      <w:pPr>
        <w:pStyle w:val="Pamatteksts1"/>
        <w:numPr>
          <w:ilvl w:val="0"/>
          <w:numId w:val="10"/>
        </w:numPr>
      </w:pPr>
      <w:r>
        <w:t>Cisco</w:t>
      </w:r>
    </w:p>
    <w:p w:rsidR="00AB7D8B" w:rsidRDefault="00AB7D8B" w:rsidP="00824E57">
      <w:pPr>
        <w:pStyle w:val="Pamatteksts1"/>
        <w:numPr>
          <w:ilvl w:val="0"/>
          <w:numId w:val="10"/>
        </w:numPr>
      </w:pPr>
      <w:r>
        <w:t>PHP</w:t>
      </w:r>
    </w:p>
    <w:p w:rsidR="00AB7D8B" w:rsidRDefault="00AB7D8B" w:rsidP="00824E57">
      <w:pPr>
        <w:pStyle w:val="Pamatteksts1"/>
        <w:numPr>
          <w:ilvl w:val="0"/>
          <w:numId w:val="10"/>
        </w:numPr>
      </w:pPr>
      <w:r>
        <w:t>Mobīlo lietotņu izstrāde</w:t>
      </w:r>
    </w:p>
    <w:p w:rsidR="00AB7D8B" w:rsidRDefault="00AB7D8B" w:rsidP="00824E57">
      <w:pPr>
        <w:pStyle w:val="Pamatteksts1"/>
        <w:numPr>
          <w:ilvl w:val="0"/>
          <w:numId w:val="10"/>
        </w:numPr>
      </w:pPr>
      <w:r>
        <w:t>SQL serveris</w:t>
      </w:r>
    </w:p>
    <w:p w:rsidR="00AB7D8B" w:rsidRDefault="00AB7D8B" w:rsidP="00824E57">
      <w:pPr>
        <w:pStyle w:val="Pamatteksts1"/>
        <w:numPr>
          <w:ilvl w:val="0"/>
          <w:numId w:val="10"/>
        </w:numPr>
      </w:pPr>
      <w:r>
        <w:t>Windows serveris</w:t>
      </w:r>
    </w:p>
    <w:p w:rsidR="00AB7D8B" w:rsidRDefault="00AB7D8B" w:rsidP="00824E57">
      <w:pPr>
        <w:pStyle w:val="Pamatteksts1"/>
        <w:numPr>
          <w:ilvl w:val="0"/>
          <w:numId w:val="10"/>
        </w:numPr>
      </w:pPr>
      <w:r>
        <w:t>Linux</w:t>
      </w:r>
    </w:p>
    <w:p w:rsidR="00202168" w:rsidRDefault="00202168" w:rsidP="00202168">
      <w:pPr>
        <w:pStyle w:val="Pamatteksts1"/>
      </w:pPr>
      <w:r>
        <w:t xml:space="preserve">Kā papildus iespēju bez apmācības New Horizon piedāvā iespēju iegūt dažādus sertifikātus, piem., </w:t>
      </w:r>
      <w:r w:rsidRPr="00202168">
        <w:t>MCP, MCITP, MCTS, MCPD, MCSA, MCSE, MCDBA, MCAD, MCSD, .NET, CompTIA A+, Network+, Security+ un citus.</w:t>
      </w:r>
    </w:p>
    <w:p w:rsidR="00A7332F" w:rsidRDefault="00A7332F">
      <w:pPr>
        <w:pStyle w:val="Pamatteksts1"/>
      </w:pPr>
      <w:r>
        <w:t>New Horizion Latvi piedāvā vairākas tiešsaistes apmācības metodes:</w:t>
      </w:r>
    </w:p>
    <w:p w:rsidR="00BC417B" w:rsidRDefault="00BC417B" w:rsidP="00824E57">
      <w:pPr>
        <w:pStyle w:val="Pamatteksts1"/>
        <w:numPr>
          <w:ilvl w:val="0"/>
          <w:numId w:val="9"/>
        </w:numPr>
      </w:pPr>
      <w:r>
        <w:t>Virtuālā klase (Online LIVE)</w:t>
      </w:r>
    </w:p>
    <w:p w:rsidR="00BC417B" w:rsidRDefault="00BC417B" w:rsidP="00824E57">
      <w:pPr>
        <w:pStyle w:val="Pamatteksts1"/>
        <w:numPr>
          <w:ilvl w:val="0"/>
          <w:numId w:val="9"/>
        </w:numPr>
      </w:pPr>
      <w:r>
        <w:t>Video ar instruktora atbalstu (Online PREMIUM)</w:t>
      </w:r>
    </w:p>
    <w:p w:rsidR="00BC417B" w:rsidRDefault="00BC417B" w:rsidP="00824E57">
      <w:pPr>
        <w:pStyle w:val="Pamatteksts1"/>
        <w:numPr>
          <w:ilvl w:val="0"/>
          <w:numId w:val="9"/>
        </w:numPr>
      </w:pPr>
      <w:r>
        <w:t>E – kursu bibliotēka (Online ANYTIME)</w:t>
      </w:r>
    </w:p>
    <w:p w:rsidR="000D5187" w:rsidRDefault="000D5187" w:rsidP="000D5187">
      <w:pPr>
        <w:pStyle w:val="Pamatteksts1"/>
      </w:pPr>
      <w:r w:rsidRPr="00F8492D">
        <w:rPr>
          <w:b/>
        </w:rPr>
        <w:t>Virtuālās klases apmācības</w:t>
      </w:r>
      <w:r>
        <w:t xml:space="preserve"> veidā ar interneta starpniecību tiek nodrošinātas interaktīvu nodarbību tiešraides starp studentu un viņa pasniedzēju.</w:t>
      </w:r>
    </w:p>
    <w:p w:rsidR="005C3B43" w:rsidRDefault="000D5187" w:rsidP="00DE1A0B">
      <w:pPr>
        <w:pStyle w:val="Pamatteksts1"/>
      </w:pPr>
      <w:r>
        <w:t>Lai arī pasniedzēji un studenti atrodas dažādos pilsētas, valsts vai pat pasaules nostūros, viņi aktīvi piedalās diskusijās, strādā laboratorijās, vienlaicīgi skatās un analizē vienus un tos pašus dokumentus, kā arī dalās virtuālās grupās.</w:t>
      </w:r>
    </w:p>
    <w:p w:rsidR="005C3B43" w:rsidRDefault="005C3B43" w:rsidP="005C3B43">
      <w:pPr>
        <w:pStyle w:val="Pamatteksts1"/>
      </w:pPr>
      <w:r>
        <w:t>New Horizons piedāvā vairāk nekā 150 lekciju kursus ar virtuālajām laboratorijām tiešraidē. Lielākā daļa tiešraides piedāvājumu tiešsaistē ir autorizētas programmas, tostarp: Microsoft, Cisco, Citrix, CompTIA, EC Council, Novell and Planet 3.</w:t>
      </w:r>
    </w:p>
    <w:p w:rsidR="00F8492D" w:rsidRDefault="00487C63" w:rsidP="005C3B43">
      <w:pPr>
        <w:pStyle w:val="Pamatteksts1"/>
      </w:pPr>
      <w:r w:rsidRPr="00487C63">
        <w:rPr>
          <w:b/>
        </w:rPr>
        <w:t>Video un instruktora atbalsts</w:t>
      </w:r>
      <w:r>
        <w:t xml:space="preserve"> kaut kas par šo apmācības veidu</w:t>
      </w:r>
    </w:p>
    <w:p w:rsidR="004976BD" w:rsidRDefault="004976BD" w:rsidP="005C3B43">
      <w:pPr>
        <w:pStyle w:val="Pamatteksts1"/>
      </w:pPr>
      <w:r w:rsidRPr="004976BD">
        <w:rPr>
          <w:b/>
        </w:rPr>
        <w:t>E – kursu bibliotēka</w:t>
      </w:r>
      <w:r>
        <w:t xml:space="preserve"> nodrošina iespēju patstāvīgi organizēt apmācības procesu</w:t>
      </w:r>
    </w:p>
    <w:p w:rsidR="00FD6D08" w:rsidRDefault="00FD6D08">
      <w:pPr>
        <w:pStyle w:val="Pamatteksts1"/>
      </w:pPr>
    </w:p>
    <w:p w:rsidR="00F34D65" w:rsidRDefault="00F34D65" w:rsidP="00A909AB">
      <w:pPr>
        <w:pStyle w:val="Heading3"/>
      </w:pPr>
      <w:bookmarkStart w:id="8" w:name="_Toc406447010"/>
      <w:r>
        <w:lastRenderedPageBreak/>
        <w:t>Baltijas Datoru akadēmija</w:t>
      </w:r>
      <w:r w:rsidR="009F57F5">
        <w:t xml:space="preserve"> (BDA)</w:t>
      </w:r>
      <w:bookmarkEnd w:id="8"/>
    </w:p>
    <w:p w:rsidR="00A909AB" w:rsidRDefault="00A909AB" w:rsidP="00A909AB">
      <w:pPr>
        <w:pStyle w:val="Pamatteksts1"/>
      </w:pPr>
      <w:r>
        <w:t>Baltijas Datoru akadēmija jeb BDA ir lielākais datorapmācības centrs Baltijas valstīs, kas ietilpst IT uzņēmuma Lattelecom grupas sastāvā. BDA veiksmīgi darbojas Latvijas tirgū kopš 1994. gada.</w:t>
      </w:r>
    </w:p>
    <w:p w:rsidR="00A909AB" w:rsidRDefault="00A909AB" w:rsidP="00A909AB">
      <w:pPr>
        <w:pStyle w:val="Pamatteksts1"/>
      </w:pPr>
      <w:r>
        <w:t>BDA piedāvātie pakalpojumi:</w:t>
      </w:r>
    </w:p>
    <w:p w:rsidR="00A909AB" w:rsidRDefault="00A909AB" w:rsidP="00824E57">
      <w:pPr>
        <w:pStyle w:val="Pamatteksts1"/>
        <w:numPr>
          <w:ilvl w:val="0"/>
          <w:numId w:val="11"/>
        </w:numPr>
      </w:pPr>
      <w:r>
        <w:t>kvalifikācijas celšanas kursus IT profesionāļiem,</w:t>
      </w:r>
    </w:p>
    <w:p w:rsidR="00A909AB" w:rsidRDefault="00A909AB" w:rsidP="00824E57">
      <w:pPr>
        <w:pStyle w:val="Pamatteksts1"/>
        <w:numPr>
          <w:ilvl w:val="0"/>
          <w:numId w:val="11"/>
        </w:numPr>
      </w:pPr>
      <w:r>
        <w:t>kvalifikācijas celšanas kursus ikvienam datora lietotājam,</w:t>
      </w:r>
    </w:p>
    <w:p w:rsidR="00A909AB" w:rsidRDefault="00A909AB" w:rsidP="00824E57">
      <w:pPr>
        <w:pStyle w:val="Pamatteksts1"/>
        <w:numPr>
          <w:ilvl w:val="0"/>
          <w:numId w:val="11"/>
        </w:numPr>
      </w:pPr>
      <w:r>
        <w:t>izstrādā pielāgotas mācību programmas  un materiālus,</w:t>
      </w:r>
    </w:p>
    <w:p w:rsidR="00A909AB" w:rsidRDefault="00A909AB" w:rsidP="00824E57">
      <w:pPr>
        <w:pStyle w:val="Pamatteksts1"/>
        <w:numPr>
          <w:ilvl w:val="0"/>
          <w:numId w:val="11"/>
        </w:numPr>
      </w:pPr>
      <w:r>
        <w:t>konsultē klientus par atbilstošo apmācību risinājumu izvēli,</w:t>
      </w:r>
    </w:p>
    <w:p w:rsidR="00A909AB" w:rsidRDefault="00A909AB" w:rsidP="00824E57">
      <w:pPr>
        <w:pStyle w:val="Pamatteksts1"/>
        <w:numPr>
          <w:ilvl w:val="0"/>
          <w:numId w:val="11"/>
        </w:numPr>
      </w:pPr>
      <w:r>
        <w:t>īsteno darbinieku zināšanu novērtēšanu pirms un pēc apmācībām,</w:t>
      </w:r>
    </w:p>
    <w:p w:rsidR="00A909AB" w:rsidRDefault="00A909AB" w:rsidP="00824E57">
      <w:pPr>
        <w:pStyle w:val="Pamatteksts1"/>
        <w:numPr>
          <w:ilvl w:val="0"/>
          <w:numId w:val="11"/>
        </w:numPr>
      </w:pPr>
      <w:r>
        <w:t>palīdz izvērtēt darbinieku apmācību izdevumus, kas saistīti ar jaunas programmatūras ieviešanu uzņēmumā / iestādē / organizācijā.</w:t>
      </w:r>
    </w:p>
    <w:p w:rsidR="00A909AB" w:rsidRDefault="00A909AB" w:rsidP="00A909AB">
      <w:pPr>
        <w:pStyle w:val="Pamatteksts1"/>
      </w:pPr>
      <w:r>
        <w:t>BDA strādā dinamiski un proaktīvi, piedāvājot katra klienta individuālām vajadzībām atbilstošus pakalpojumus.</w:t>
      </w:r>
    </w:p>
    <w:p w:rsidR="00A909AB" w:rsidRDefault="00A909AB" w:rsidP="00A909AB">
      <w:pPr>
        <w:pStyle w:val="Pamatteksts1"/>
      </w:pPr>
      <w:r>
        <w:t>BDA apmācības virzieni:</w:t>
      </w:r>
    </w:p>
    <w:p w:rsidR="00A909AB" w:rsidRDefault="00A909AB" w:rsidP="00824E57">
      <w:pPr>
        <w:pStyle w:val="Pamatteksts1"/>
        <w:numPr>
          <w:ilvl w:val="0"/>
          <w:numId w:val="12"/>
        </w:numPr>
      </w:pPr>
      <w:r>
        <w:t>Adobe</w:t>
      </w:r>
    </w:p>
    <w:p w:rsidR="00A909AB" w:rsidRDefault="00A909AB" w:rsidP="00824E57">
      <w:pPr>
        <w:pStyle w:val="Pamatteksts1"/>
        <w:numPr>
          <w:ilvl w:val="0"/>
          <w:numId w:val="12"/>
        </w:numPr>
      </w:pPr>
      <w:r>
        <w:t>Cisco</w:t>
      </w:r>
    </w:p>
    <w:p w:rsidR="00A909AB" w:rsidRDefault="00A909AB" w:rsidP="00824E57">
      <w:pPr>
        <w:pStyle w:val="Pamatteksts1"/>
        <w:numPr>
          <w:ilvl w:val="0"/>
          <w:numId w:val="12"/>
        </w:numPr>
      </w:pPr>
      <w:r>
        <w:t>Horizon</w:t>
      </w:r>
    </w:p>
    <w:p w:rsidR="00A909AB" w:rsidRDefault="00A909AB" w:rsidP="00824E57">
      <w:pPr>
        <w:pStyle w:val="Pamatteksts1"/>
        <w:numPr>
          <w:ilvl w:val="0"/>
          <w:numId w:val="12"/>
        </w:numPr>
      </w:pPr>
      <w:r>
        <w:t>IT drošība</w:t>
      </w:r>
    </w:p>
    <w:p w:rsidR="00A909AB" w:rsidRDefault="00A909AB" w:rsidP="00824E57">
      <w:pPr>
        <w:pStyle w:val="Pamatteksts1"/>
        <w:numPr>
          <w:ilvl w:val="0"/>
          <w:numId w:val="12"/>
        </w:numPr>
      </w:pPr>
      <w:r>
        <w:t>ITIL</w:t>
      </w:r>
    </w:p>
    <w:p w:rsidR="00A909AB" w:rsidRDefault="00A909AB" w:rsidP="00824E57">
      <w:pPr>
        <w:pStyle w:val="Pamatteksts1"/>
        <w:numPr>
          <w:ilvl w:val="0"/>
          <w:numId w:val="12"/>
        </w:numPr>
      </w:pPr>
      <w:r>
        <w:t>Java</w:t>
      </w:r>
    </w:p>
    <w:p w:rsidR="00A909AB" w:rsidRDefault="00A909AB" w:rsidP="00824E57">
      <w:pPr>
        <w:pStyle w:val="Pamatteksts1"/>
        <w:numPr>
          <w:ilvl w:val="0"/>
          <w:numId w:val="12"/>
        </w:numPr>
      </w:pPr>
      <w:r>
        <w:t>Microsoft</w:t>
      </w:r>
    </w:p>
    <w:p w:rsidR="00A909AB" w:rsidRDefault="00A909AB" w:rsidP="00824E57">
      <w:pPr>
        <w:pStyle w:val="Pamatteksts1"/>
        <w:numPr>
          <w:ilvl w:val="0"/>
          <w:numId w:val="12"/>
        </w:numPr>
      </w:pPr>
      <w:r>
        <w:t>Novell/Linux</w:t>
      </w:r>
    </w:p>
    <w:p w:rsidR="00A909AB" w:rsidRDefault="00A909AB" w:rsidP="00824E57">
      <w:pPr>
        <w:pStyle w:val="Pamatteksts1"/>
        <w:numPr>
          <w:ilvl w:val="0"/>
          <w:numId w:val="12"/>
        </w:numPr>
      </w:pPr>
      <w:r>
        <w:t>Oracle</w:t>
      </w:r>
    </w:p>
    <w:p w:rsidR="00A909AB" w:rsidRDefault="00A909AB" w:rsidP="00824E57">
      <w:pPr>
        <w:pStyle w:val="Pamatteksts1"/>
        <w:numPr>
          <w:ilvl w:val="0"/>
          <w:numId w:val="12"/>
        </w:numPr>
      </w:pPr>
      <w:r>
        <w:t>Projektu vadība</w:t>
      </w:r>
    </w:p>
    <w:p w:rsidR="00A909AB" w:rsidRDefault="00A909AB" w:rsidP="00824E57">
      <w:pPr>
        <w:pStyle w:val="Pamatteksts1"/>
        <w:numPr>
          <w:ilvl w:val="0"/>
          <w:numId w:val="12"/>
        </w:numPr>
      </w:pPr>
      <w:r>
        <w:t>Telekomunikācijas</w:t>
      </w:r>
    </w:p>
    <w:p w:rsidR="00A909AB" w:rsidRDefault="00A909AB" w:rsidP="00824E57">
      <w:pPr>
        <w:pStyle w:val="Pamatteksts1"/>
        <w:numPr>
          <w:ilvl w:val="0"/>
          <w:numId w:val="12"/>
        </w:numPr>
      </w:pPr>
      <w:r>
        <w:t>VMware</w:t>
      </w:r>
    </w:p>
    <w:p w:rsidR="00A909AB" w:rsidRDefault="00A909AB" w:rsidP="00A909AB">
      <w:pPr>
        <w:pStyle w:val="Pamatteksts1"/>
      </w:pPr>
      <w:r>
        <w:t>BDA priekšrocības:</w:t>
      </w:r>
    </w:p>
    <w:p w:rsidR="00A909AB" w:rsidRDefault="00A909AB" w:rsidP="00824E57">
      <w:pPr>
        <w:pStyle w:val="Pamatteksts1"/>
        <w:numPr>
          <w:ilvl w:val="0"/>
          <w:numId w:val="13"/>
        </w:numPr>
      </w:pPr>
      <w:r>
        <w:t>plašs pieejamo apmācību spektrs</w:t>
      </w:r>
    </w:p>
    <w:p w:rsidR="00A909AB" w:rsidRDefault="00A909AB" w:rsidP="00824E57">
      <w:pPr>
        <w:pStyle w:val="Pamatteksts1"/>
        <w:numPr>
          <w:ilvl w:val="0"/>
          <w:numId w:val="13"/>
        </w:numPr>
      </w:pPr>
      <w:r>
        <w:t>LinkedIn profilu atsauces pasniedzējiem</w:t>
      </w:r>
    </w:p>
    <w:p w:rsidR="00A909AB" w:rsidRDefault="00A909AB" w:rsidP="00824E57">
      <w:pPr>
        <w:pStyle w:val="Pamatteksts1"/>
        <w:numPr>
          <w:ilvl w:val="0"/>
          <w:numId w:val="13"/>
        </w:numPr>
      </w:pPr>
      <w:r>
        <w:t>BDA tiešsaistes apmācības trūkumi:</w:t>
      </w:r>
    </w:p>
    <w:p w:rsidR="004976BD" w:rsidRDefault="00A909AB" w:rsidP="00824E57">
      <w:pPr>
        <w:pStyle w:val="Pamatteksts1"/>
        <w:numPr>
          <w:ilvl w:val="0"/>
          <w:numId w:val="13"/>
        </w:numPr>
      </w:pPr>
      <w:r>
        <w:t>tiešsaistes apmācības notiek pēc noteikta grafika</w:t>
      </w:r>
    </w:p>
    <w:p w:rsidR="00A909AB" w:rsidRDefault="0044682A">
      <w:pPr>
        <w:pStyle w:val="Pamatteksts1"/>
      </w:pPr>
      <w:r>
        <w:lastRenderedPageBreak/>
        <w:t>BDA tiešsaistes apmācības trūkumi:</w:t>
      </w:r>
    </w:p>
    <w:p w:rsidR="0044682A" w:rsidRDefault="0044682A" w:rsidP="00824E57">
      <w:pPr>
        <w:pStyle w:val="Pamatteksts1"/>
        <w:numPr>
          <w:ilvl w:val="0"/>
          <w:numId w:val="14"/>
        </w:numPr>
      </w:pPr>
      <w:r>
        <w:t>Augstas apmācības kursu cenas</w:t>
      </w:r>
    </w:p>
    <w:p w:rsidR="0044682A" w:rsidRDefault="0044682A" w:rsidP="00824E57">
      <w:pPr>
        <w:pStyle w:val="Pamatteksts1"/>
        <w:numPr>
          <w:ilvl w:val="0"/>
          <w:numId w:val="14"/>
        </w:numPr>
      </w:pPr>
      <w:r>
        <w:t>Novecojušu tehnoloģiju video bibliotēkas</w:t>
      </w:r>
    </w:p>
    <w:p w:rsidR="0044682A" w:rsidRDefault="0044682A" w:rsidP="00824E57">
      <w:pPr>
        <w:pStyle w:val="Pamatteksts1"/>
        <w:numPr>
          <w:ilvl w:val="0"/>
          <w:numId w:val="14"/>
        </w:numPr>
      </w:pPr>
      <w:r>
        <w:t>Apmācības notiek pēc iepriekšnoteikta grafika</w:t>
      </w:r>
    </w:p>
    <w:p w:rsidR="0044682A" w:rsidRDefault="0044682A">
      <w:pPr>
        <w:pStyle w:val="Pamatteksts1"/>
      </w:pPr>
    </w:p>
    <w:p w:rsidR="00161962" w:rsidRDefault="00161962" w:rsidP="00161962">
      <w:pPr>
        <w:pStyle w:val="Heading3"/>
      </w:pPr>
      <w:bookmarkStart w:id="9" w:name="_Toc406447011"/>
      <w:r>
        <w:t>Codecademy</w:t>
      </w:r>
      <w:bookmarkEnd w:id="9"/>
    </w:p>
    <w:p w:rsidR="00161962" w:rsidRDefault="00161962" w:rsidP="00161962">
      <w:pPr>
        <w:pStyle w:val="Pamatteksts1"/>
      </w:pPr>
      <w:r>
        <w:t>Codecademy ir interaktīva tiešsaistes platforma, kura nodrošina iespēju</w:t>
      </w:r>
      <w:r w:rsidR="00A950CD">
        <w:t xml:space="preserve"> bez maksas</w:t>
      </w:r>
      <w:r>
        <w:t xml:space="preserve"> apgūt programmēšanu izmantojot kādu no vairāk atbalstītajām programmēšanas valodām:</w:t>
      </w:r>
    </w:p>
    <w:p w:rsidR="00161962" w:rsidRDefault="00161962" w:rsidP="00824E57">
      <w:pPr>
        <w:pStyle w:val="Pamatteksts1"/>
        <w:numPr>
          <w:ilvl w:val="0"/>
          <w:numId w:val="15"/>
        </w:numPr>
      </w:pPr>
      <w:r>
        <w:t>Python,</w:t>
      </w:r>
    </w:p>
    <w:p w:rsidR="00161962" w:rsidRDefault="00161962" w:rsidP="00824E57">
      <w:pPr>
        <w:pStyle w:val="Pamatteksts1"/>
        <w:numPr>
          <w:ilvl w:val="0"/>
          <w:numId w:val="15"/>
        </w:numPr>
      </w:pPr>
      <w:r>
        <w:t>PHP,</w:t>
      </w:r>
    </w:p>
    <w:p w:rsidR="00161962" w:rsidRDefault="00161962" w:rsidP="00824E57">
      <w:pPr>
        <w:pStyle w:val="Pamatteksts1"/>
        <w:numPr>
          <w:ilvl w:val="0"/>
          <w:numId w:val="15"/>
        </w:numPr>
      </w:pPr>
      <w:r>
        <w:t>jQuery,</w:t>
      </w:r>
    </w:p>
    <w:p w:rsidR="00161962" w:rsidRDefault="00161962" w:rsidP="00824E57">
      <w:pPr>
        <w:pStyle w:val="Pamatteksts1"/>
        <w:numPr>
          <w:ilvl w:val="0"/>
          <w:numId w:val="15"/>
        </w:numPr>
      </w:pPr>
      <w:r>
        <w:t>JavaScript,</w:t>
      </w:r>
    </w:p>
    <w:p w:rsidR="00161962" w:rsidRDefault="00161962" w:rsidP="00824E57">
      <w:pPr>
        <w:pStyle w:val="Pamatteksts1"/>
        <w:numPr>
          <w:ilvl w:val="0"/>
          <w:numId w:val="15"/>
        </w:numPr>
      </w:pPr>
      <w:r>
        <w:t>Ruby,</w:t>
      </w:r>
    </w:p>
    <w:p w:rsidR="00161962" w:rsidRDefault="00161962" w:rsidP="00824E57">
      <w:pPr>
        <w:pStyle w:val="Pamatteksts1"/>
        <w:numPr>
          <w:ilvl w:val="0"/>
          <w:numId w:val="15"/>
        </w:numPr>
      </w:pPr>
      <w:r>
        <w:t>kā arī tiek atbalstīta HTML un CSS</w:t>
      </w:r>
    </w:p>
    <w:p w:rsidR="00161962" w:rsidRDefault="00161962" w:rsidP="00161962">
      <w:pPr>
        <w:pStyle w:val="Pamatteksts1"/>
      </w:pPr>
      <w:r>
        <w:t>Codecademy tika dibināta 2011. gadā. To dibināja Zach Sims un Ryan Bubinski.</w:t>
      </w:r>
    </w:p>
    <w:p w:rsidR="00161962" w:rsidRDefault="00161962" w:rsidP="00161962">
      <w:pPr>
        <w:pStyle w:val="Pamatteksts1"/>
      </w:pPr>
      <w:r>
        <w:t>Lietotāju motivēšanai attīstīties, tiek lietota progresa attēlošanas sistēma, šī sistēma ir implementētā izmantojot</w:t>
      </w:r>
      <w:r w:rsidR="005C3AFD">
        <w:t xml:space="preserve"> nozīmes</w:t>
      </w:r>
      <w:r>
        <w:t>, kuri tiek iegūti pabeidzot kādu noteiktu uzdevumu.</w:t>
      </w:r>
      <w:r w:rsidR="00663B93">
        <w:t xml:space="preserve"> Bez nozīmē tiek izmantota lietotāju progresa atsekošanas aktīvo dienu statistikas funkcionalitāte, kura tiek attēlota arī citiem lietotājiem.</w:t>
      </w:r>
    </w:p>
    <w:p w:rsidR="00161962" w:rsidRDefault="00161962" w:rsidP="00161962">
      <w:pPr>
        <w:pStyle w:val="Pamatteksts1"/>
      </w:pPr>
      <w:r>
        <w:t xml:space="preserve">Codecademy piedāvā </w:t>
      </w:r>
      <w:r w:rsidR="00146A2E">
        <w:t xml:space="preserve">foruma </w:t>
      </w:r>
      <w:r>
        <w:t>iespēju</w:t>
      </w:r>
      <w:r w:rsidR="00146A2E">
        <w:t>, kura ļauj</w:t>
      </w:r>
      <w:r>
        <w:t xml:space="preserve"> </w:t>
      </w:r>
      <w:r w:rsidR="004C7EEE">
        <w:t>sadarboties</w:t>
      </w:r>
      <w:r>
        <w:t xml:space="preserve"> iesācējiem un profesionāliem </w:t>
      </w:r>
      <w:r w:rsidR="00E253A3">
        <w:t>izstrādātājiem</w:t>
      </w:r>
      <w:r>
        <w:t xml:space="preserve"> mijiedarboties, lai viens otram palīdzētu.</w:t>
      </w:r>
      <w:r w:rsidR="00146A2E">
        <w:t xml:space="preserve"> Kā papildus nodrošināta iespēja ir virtuāla vide (ne visām apmācībām) koda darbināšanai.</w:t>
      </w:r>
    </w:p>
    <w:p w:rsidR="004C7EEE" w:rsidRDefault="00025A9E" w:rsidP="00161962">
      <w:pPr>
        <w:pStyle w:val="Pamatteksts1"/>
      </w:pPr>
      <w:r>
        <w:t>Codecademu 2014. Gadā sasniedza 24 miljonu lietotāju [</w:t>
      </w:r>
      <w:r w:rsidRPr="00025A9E">
        <w:t>http://www.forbes.com/sites/jjcolao/2014/04/23/with-24-million-students-codecademy-is-bigger-than-you-thought/</w:t>
      </w:r>
      <w:r>
        <w:t>], kuri ir apguvuši piedāvātos bezmaksas kursus.</w:t>
      </w:r>
    </w:p>
    <w:p w:rsidR="00161962" w:rsidRDefault="0055042A" w:rsidP="0055042A">
      <w:pPr>
        <w:pStyle w:val="Heading3"/>
      </w:pPr>
      <w:bookmarkStart w:id="10" w:name="_Toc406447012"/>
      <w:r>
        <w:t>Treehouse</w:t>
      </w:r>
      <w:bookmarkEnd w:id="10"/>
    </w:p>
    <w:p w:rsidR="0055042A" w:rsidRDefault="0055042A" w:rsidP="0055042A">
      <w:pPr>
        <w:pStyle w:val="Pamatteksts1"/>
      </w:pPr>
      <w:r>
        <w:t>Treehouse ir interaktīva apmācības platforma, kur apmāca studentus izstrādāt</w:t>
      </w:r>
      <w:r w:rsidR="00456C67">
        <w:t xml:space="preserve"> tiešsaistes lietotnes </w:t>
      </w:r>
      <w:r>
        <w:t>vai mobilās lietotnes izmantojot šāds tehnoloģijas:</w:t>
      </w:r>
    </w:p>
    <w:p w:rsidR="0055042A" w:rsidRDefault="0055042A" w:rsidP="00824E57">
      <w:pPr>
        <w:pStyle w:val="Pamatteksts1"/>
        <w:numPr>
          <w:ilvl w:val="0"/>
          <w:numId w:val="16"/>
        </w:numPr>
      </w:pPr>
      <w:r>
        <w:t>HTML</w:t>
      </w:r>
    </w:p>
    <w:p w:rsidR="0055042A" w:rsidRDefault="0055042A" w:rsidP="00824E57">
      <w:pPr>
        <w:pStyle w:val="Pamatteksts1"/>
        <w:numPr>
          <w:ilvl w:val="0"/>
          <w:numId w:val="16"/>
        </w:numPr>
      </w:pPr>
      <w:r>
        <w:t>CSS</w:t>
      </w:r>
    </w:p>
    <w:p w:rsidR="0055042A" w:rsidRDefault="0055042A" w:rsidP="00824E57">
      <w:pPr>
        <w:pStyle w:val="Pamatteksts1"/>
        <w:numPr>
          <w:ilvl w:val="0"/>
          <w:numId w:val="16"/>
        </w:numPr>
      </w:pPr>
      <w:r>
        <w:t>WordPress</w:t>
      </w:r>
    </w:p>
    <w:p w:rsidR="0055042A" w:rsidRDefault="0055042A" w:rsidP="00824E57">
      <w:pPr>
        <w:pStyle w:val="Pamatteksts1"/>
        <w:numPr>
          <w:ilvl w:val="0"/>
          <w:numId w:val="16"/>
        </w:numPr>
      </w:pPr>
      <w:r>
        <w:t>Java</w:t>
      </w:r>
    </w:p>
    <w:p w:rsidR="0055042A" w:rsidRDefault="0055042A" w:rsidP="00824E57">
      <w:pPr>
        <w:pStyle w:val="Pamatteksts1"/>
        <w:numPr>
          <w:ilvl w:val="0"/>
          <w:numId w:val="16"/>
        </w:numPr>
      </w:pPr>
      <w:r>
        <w:lastRenderedPageBreak/>
        <w:t>Javascript</w:t>
      </w:r>
    </w:p>
    <w:p w:rsidR="0055042A" w:rsidRDefault="0055042A" w:rsidP="00824E57">
      <w:pPr>
        <w:pStyle w:val="Pamatteksts1"/>
        <w:numPr>
          <w:ilvl w:val="0"/>
          <w:numId w:val="16"/>
        </w:numPr>
      </w:pPr>
      <w:r>
        <w:t>PHP</w:t>
      </w:r>
    </w:p>
    <w:p w:rsidR="0055042A" w:rsidRDefault="0055042A" w:rsidP="00824E57">
      <w:pPr>
        <w:pStyle w:val="Pamatteksts1"/>
        <w:numPr>
          <w:ilvl w:val="0"/>
          <w:numId w:val="16"/>
        </w:numPr>
      </w:pPr>
      <w:r>
        <w:t>Ruby</w:t>
      </w:r>
    </w:p>
    <w:p w:rsidR="0055042A" w:rsidRDefault="0055042A" w:rsidP="00824E57">
      <w:pPr>
        <w:pStyle w:val="Pamatteksts1"/>
        <w:numPr>
          <w:ilvl w:val="0"/>
          <w:numId w:val="16"/>
        </w:numPr>
      </w:pPr>
      <w:r>
        <w:t>Objectice-C</w:t>
      </w:r>
    </w:p>
    <w:p w:rsidR="0055042A" w:rsidRDefault="0055042A" w:rsidP="0055042A">
      <w:pPr>
        <w:pStyle w:val="Pamatteksts1"/>
      </w:pPr>
      <w:r>
        <w:t>Lietotnē ir izvietoti īsi video, interaktīvi koda izaicinājumi viktorīnas un žetonus lietotāja profilam.</w:t>
      </w:r>
    </w:p>
    <w:p w:rsidR="0055042A" w:rsidRDefault="0055042A" w:rsidP="0055042A">
      <w:pPr>
        <w:pStyle w:val="Pamatteksts1"/>
      </w:pPr>
      <w:r>
        <w:t>Treehouse tika izlaists 2011 novembrī.</w:t>
      </w:r>
    </w:p>
    <w:p w:rsidR="0055042A" w:rsidRDefault="0055042A" w:rsidP="0055042A">
      <w:pPr>
        <w:pStyle w:val="Pamatteksts1"/>
      </w:pPr>
      <w:r>
        <w:t xml:space="preserve">Threehouse apmācības pakalpojumu popularizēšanai </w:t>
      </w:r>
      <w:r w:rsidR="00BF4202">
        <w:t>publicē</w:t>
      </w:r>
      <w:r>
        <w:t xml:space="preserve"> video www.youtube.com vietnē, </w:t>
      </w:r>
      <w:r w:rsidR="00BF4202">
        <w:t xml:space="preserve">kuros tiek apskatītas jaunākās </w:t>
      </w:r>
      <w:r>
        <w:t>izstrādes tendencēm</w:t>
      </w:r>
      <w:r w:rsidR="00BF4202">
        <w:t>, rīki</w:t>
      </w:r>
      <w:r>
        <w:t xml:space="preserve"> un tehnoloģijām.</w:t>
      </w:r>
    </w:p>
    <w:p w:rsidR="00F91919" w:rsidRDefault="00F91919" w:rsidP="0055042A">
      <w:pPr>
        <w:pStyle w:val="Pamatteksts1"/>
      </w:pPr>
      <w:r>
        <w:t>Treehouse piedāvā divus pakas plānus „Basic” un „Pro”, kuri atšķiras ar piedāvāto funkcionalitāti, tiek piedāvāts arī bezmaksas periods, bet tas ilgst tikai 14 dienas.</w:t>
      </w:r>
    </w:p>
    <w:p w:rsidR="0055042A" w:rsidRDefault="0055042A" w:rsidP="0055042A">
      <w:pPr>
        <w:pStyle w:val="Pamatteksts1"/>
      </w:pPr>
      <w:r>
        <w:t>Maksājuma plāni:</w:t>
      </w:r>
    </w:p>
    <w:p w:rsidR="0055042A" w:rsidRDefault="0055042A" w:rsidP="00824E57">
      <w:pPr>
        <w:pStyle w:val="Pamatteksts1"/>
        <w:numPr>
          <w:ilvl w:val="0"/>
          <w:numId w:val="17"/>
        </w:numPr>
      </w:pPr>
      <w:r>
        <w:t xml:space="preserve">bezmaksas 14 dienas (nepieciešams precizēt) </w:t>
      </w:r>
    </w:p>
    <w:p w:rsidR="0055042A" w:rsidRDefault="00402C98" w:rsidP="00824E57">
      <w:pPr>
        <w:pStyle w:val="Pamatteksts1"/>
        <w:numPr>
          <w:ilvl w:val="0"/>
          <w:numId w:val="17"/>
        </w:numPr>
      </w:pPr>
      <w:r>
        <w:t>„</w:t>
      </w:r>
      <w:r w:rsidR="0055042A">
        <w:t>Basic</w:t>
      </w:r>
      <w:r>
        <w:t>”</w:t>
      </w:r>
    </w:p>
    <w:p w:rsidR="0055042A" w:rsidRDefault="00402C98" w:rsidP="00824E57">
      <w:pPr>
        <w:pStyle w:val="Pamatteksts1"/>
        <w:numPr>
          <w:ilvl w:val="0"/>
          <w:numId w:val="17"/>
        </w:numPr>
      </w:pPr>
      <w:r>
        <w:t>„</w:t>
      </w:r>
      <w:r w:rsidR="0055042A">
        <w:t>Pro</w:t>
      </w:r>
      <w:r>
        <w:t>”</w:t>
      </w:r>
    </w:p>
    <w:p w:rsidR="0055042A" w:rsidRDefault="00871D23" w:rsidP="0055042A">
      <w:pPr>
        <w:pStyle w:val="Pamatteksts1"/>
      </w:pPr>
      <w:r>
        <w:t>„</w:t>
      </w:r>
      <w:r w:rsidR="0055042A">
        <w:t>Basic</w:t>
      </w:r>
      <w:r>
        <w:t>”</w:t>
      </w:r>
      <w:r w:rsidR="0055042A">
        <w:t xml:space="preserve"> maksājuma plāns piedāvā:</w:t>
      </w:r>
    </w:p>
    <w:p w:rsidR="0055042A" w:rsidRDefault="0055042A" w:rsidP="00824E57">
      <w:pPr>
        <w:pStyle w:val="Pamatteksts1"/>
        <w:numPr>
          <w:ilvl w:val="0"/>
          <w:numId w:val="18"/>
        </w:numPr>
      </w:pPr>
      <w:r>
        <w:t>piekļuve vairāk nekā 1000 video</w:t>
      </w:r>
    </w:p>
    <w:p w:rsidR="0055042A" w:rsidRDefault="0055042A" w:rsidP="00824E57">
      <w:pPr>
        <w:pStyle w:val="Pamatteksts1"/>
        <w:numPr>
          <w:ilvl w:val="0"/>
          <w:numId w:val="18"/>
        </w:numPr>
      </w:pPr>
      <w:r>
        <w:t>praktiskie uzdevumi</w:t>
      </w:r>
    </w:p>
    <w:p w:rsidR="0055042A" w:rsidRDefault="0055042A" w:rsidP="00824E57">
      <w:pPr>
        <w:pStyle w:val="Pamatteksts1"/>
        <w:numPr>
          <w:ilvl w:val="0"/>
          <w:numId w:val="18"/>
        </w:numPr>
      </w:pPr>
      <w:r>
        <w:t>dalībnieku forums</w:t>
      </w:r>
    </w:p>
    <w:p w:rsidR="0055042A" w:rsidRDefault="00871D23" w:rsidP="0055042A">
      <w:pPr>
        <w:pStyle w:val="Pamatteksts1"/>
      </w:pPr>
      <w:r>
        <w:t>„</w:t>
      </w:r>
      <w:r w:rsidR="0055042A">
        <w:t>Pro</w:t>
      </w:r>
      <w:r>
        <w:t>”</w:t>
      </w:r>
      <w:r w:rsidR="0055042A">
        <w:t xml:space="preserve"> piedāvājums:</w:t>
      </w:r>
    </w:p>
    <w:p w:rsidR="0055042A" w:rsidRDefault="00871D23" w:rsidP="00824E57">
      <w:pPr>
        <w:pStyle w:val="Pamatteksts1"/>
        <w:numPr>
          <w:ilvl w:val="0"/>
          <w:numId w:val="19"/>
        </w:numPr>
      </w:pPr>
      <w:r>
        <w:t>„</w:t>
      </w:r>
      <w:r w:rsidR="0055042A">
        <w:t>Basic</w:t>
      </w:r>
      <w:r>
        <w:t>”</w:t>
      </w:r>
      <w:r w:rsidR="0055042A">
        <w:t xml:space="preserve"> nodrošināto piedāvājumu</w:t>
      </w:r>
    </w:p>
    <w:p w:rsidR="0055042A" w:rsidRDefault="0055042A" w:rsidP="00824E57">
      <w:pPr>
        <w:pStyle w:val="Pamatteksts1"/>
        <w:numPr>
          <w:ilvl w:val="0"/>
          <w:numId w:val="19"/>
        </w:numPr>
      </w:pPr>
      <w:r>
        <w:t>industrijas profesionāļu runas</w:t>
      </w:r>
    </w:p>
    <w:p w:rsidR="0055042A" w:rsidRDefault="0055042A" w:rsidP="00824E57">
      <w:pPr>
        <w:pStyle w:val="Pamatteksts1"/>
        <w:numPr>
          <w:ilvl w:val="0"/>
          <w:numId w:val="19"/>
        </w:numPr>
      </w:pPr>
      <w:r>
        <w:t>ekskluzīvas intervijas un semināri</w:t>
      </w:r>
    </w:p>
    <w:p w:rsidR="003748A5" w:rsidRDefault="003748A5" w:rsidP="00693AC5">
      <w:pPr>
        <w:pStyle w:val="Pamatteksts1"/>
        <w:ind w:firstLine="0"/>
      </w:pPr>
    </w:p>
    <w:p w:rsidR="003748A5" w:rsidRDefault="003748A5" w:rsidP="003748A5">
      <w:pPr>
        <w:pStyle w:val="Heading3"/>
      </w:pPr>
      <w:bookmarkStart w:id="11" w:name="_Toc406447013"/>
      <w:r>
        <w:t>Lynda.com</w:t>
      </w:r>
      <w:bookmarkEnd w:id="11"/>
    </w:p>
    <w:p w:rsidR="003748A5" w:rsidRDefault="003748A5" w:rsidP="003748A5">
      <w:pPr>
        <w:pStyle w:val="Pamatteksts1"/>
      </w:pPr>
      <w:r>
        <w:t>Lynda.com ir tiešsaistes apmācības kompānija, kura palīdz apgūt lietotnes, dizainu un biznesa iemaņas. Lynda.com servisa lietotājiem ir pieejama plaša bibliotēka ar augstas kvalitātes video materiāliem. Jauni apmācības kursi tiek pievienoti katru nedēļu.</w:t>
      </w:r>
    </w:p>
    <w:p w:rsidR="003748A5" w:rsidRDefault="003748A5" w:rsidP="003748A5">
      <w:pPr>
        <w:pStyle w:val="Pamatteksts1"/>
      </w:pPr>
      <w:r>
        <w:t>Lynda.com tika dibināts 1995. gadā.</w:t>
      </w:r>
    </w:p>
    <w:p w:rsidR="003748A5" w:rsidRDefault="003748A5" w:rsidP="003748A5">
      <w:pPr>
        <w:pStyle w:val="Pamatteksts1"/>
      </w:pPr>
      <w:r>
        <w:t>Lynda.com apmācības sistēmas priekšrocības ir plašā bibliotēka un plašais apmācību materiālu loks, apmācības materiāli ir pieejami ar par tādām tēmām, kā mārketings, fotogrāfijas, biznesa u.c. Lynda.com vietnē regulāri tiek pievienoti jauni materiāli.</w:t>
      </w:r>
    </w:p>
    <w:p w:rsidR="003748A5" w:rsidRDefault="003748A5" w:rsidP="003748A5">
      <w:pPr>
        <w:pStyle w:val="Pamatteksts1"/>
      </w:pPr>
      <w:r>
        <w:lastRenderedPageBreak/>
        <w:t>Abonementu plāni:</w:t>
      </w:r>
    </w:p>
    <w:p w:rsidR="003748A5" w:rsidRDefault="003748A5" w:rsidP="00824E57">
      <w:pPr>
        <w:pStyle w:val="Pamatteksts1"/>
        <w:numPr>
          <w:ilvl w:val="0"/>
          <w:numId w:val="20"/>
        </w:numPr>
      </w:pPr>
      <w:r>
        <w:t>„Basic” (mēneša/gada maksājumi)</w:t>
      </w:r>
    </w:p>
    <w:p w:rsidR="003748A5" w:rsidRDefault="003748A5" w:rsidP="00824E57">
      <w:pPr>
        <w:pStyle w:val="Pamatteksts1"/>
        <w:numPr>
          <w:ilvl w:val="0"/>
          <w:numId w:val="20"/>
        </w:numPr>
      </w:pPr>
      <w:r>
        <w:t>„Premium” (mēneša/gada maksājumi)</w:t>
      </w:r>
    </w:p>
    <w:p w:rsidR="003748A5" w:rsidRDefault="003748A5" w:rsidP="003748A5">
      <w:pPr>
        <w:pStyle w:val="Pamatteksts1"/>
      </w:pPr>
      <w:r>
        <w:t>Basic (</w:t>
      </w:r>
      <w:r w:rsidR="005F0F4D">
        <w:t>mēneša</w:t>
      </w:r>
      <w:r>
        <w:t xml:space="preserve"> / gada maksājumi):</w:t>
      </w:r>
    </w:p>
    <w:p w:rsidR="003748A5" w:rsidRDefault="003748A5" w:rsidP="00824E57">
      <w:pPr>
        <w:pStyle w:val="Pamatteksts1"/>
        <w:numPr>
          <w:ilvl w:val="0"/>
          <w:numId w:val="21"/>
        </w:numPr>
      </w:pPr>
      <w:r>
        <w:t>piekļuve video galerijai</w:t>
      </w:r>
    </w:p>
    <w:p w:rsidR="003748A5" w:rsidRDefault="003748A5" w:rsidP="00824E57">
      <w:pPr>
        <w:pStyle w:val="Pamatteksts1"/>
        <w:numPr>
          <w:ilvl w:val="0"/>
          <w:numId w:val="21"/>
        </w:numPr>
      </w:pPr>
      <w:r>
        <w:t>mobilo iekārtu lietotne</w:t>
      </w:r>
    </w:p>
    <w:p w:rsidR="003748A5" w:rsidRDefault="003748A5" w:rsidP="003748A5">
      <w:pPr>
        <w:pStyle w:val="Pamatteksts1"/>
      </w:pPr>
      <w:r>
        <w:t>Preminum (mēneša maksājumi):</w:t>
      </w:r>
    </w:p>
    <w:p w:rsidR="003748A5" w:rsidRDefault="003748A5" w:rsidP="00824E57">
      <w:pPr>
        <w:pStyle w:val="Pamatteksts1"/>
        <w:numPr>
          <w:ilvl w:val="0"/>
          <w:numId w:val="22"/>
        </w:numPr>
      </w:pPr>
      <w:r>
        <w:t>Basic maksājuma plānā iekļautais piedāvājums</w:t>
      </w:r>
    </w:p>
    <w:p w:rsidR="003748A5" w:rsidRDefault="003748A5" w:rsidP="00824E57">
      <w:pPr>
        <w:pStyle w:val="Pamatteksts1"/>
        <w:numPr>
          <w:ilvl w:val="0"/>
          <w:numId w:val="22"/>
        </w:numPr>
      </w:pPr>
      <w:r>
        <w:t>projektu failu lejupielāde</w:t>
      </w:r>
    </w:p>
    <w:p w:rsidR="003748A5" w:rsidRDefault="003748A5" w:rsidP="003748A5">
      <w:pPr>
        <w:pStyle w:val="Pamatteksts1"/>
      </w:pPr>
      <w:r>
        <w:t>Premium (gada maksājums):</w:t>
      </w:r>
    </w:p>
    <w:p w:rsidR="003748A5" w:rsidRDefault="003748A5" w:rsidP="00824E57">
      <w:pPr>
        <w:pStyle w:val="Pamatteksts1"/>
        <w:numPr>
          <w:ilvl w:val="0"/>
          <w:numId w:val="23"/>
        </w:numPr>
      </w:pPr>
      <w:r>
        <w:t>Premium mēneša maksājuma piedāvājums</w:t>
      </w:r>
    </w:p>
    <w:p w:rsidR="003748A5" w:rsidRDefault="003748A5" w:rsidP="00824E57">
      <w:pPr>
        <w:pStyle w:val="Pamatteksts1"/>
        <w:numPr>
          <w:ilvl w:val="0"/>
          <w:numId w:val="23"/>
        </w:numPr>
      </w:pPr>
      <w:r>
        <w:t>projektu failu lejupielāde uz mobilajām iekārtām</w:t>
      </w:r>
    </w:p>
    <w:p w:rsidR="004976BD" w:rsidRDefault="004976BD">
      <w:pPr>
        <w:pStyle w:val="Pamatteksts1"/>
      </w:pPr>
    </w:p>
    <w:p w:rsidR="00B32D9C" w:rsidRDefault="00B32D9C" w:rsidP="0038088B">
      <w:pPr>
        <w:pStyle w:val="Heading3"/>
      </w:pPr>
      <w:bookmarkStart w:id="12" w:name="_Toc406447014"/>
      <w:r>
        <w:t>Tuts+</w:t>
      </w:r>
      <w:bookmarkEnd w:id="12"/>
    </w:p>
    <w:p w:rsidR="00B32D9C" w:rsidRDefault="00B32D9C" w:rsidP="00B32D9C">
      <w:pPr>
        <w:pStyle w:val="Pamatteksts1"/>
      </w:pPr>
      <w:r>
        <w:t>Projekta sākums ir 2007 gadā, kuru uzsāka pamācības par Photos</w:t>
      </w:r>
      <w:r w:rsidR="00120CAF">
        <w:t>h</w:t>
      </w:r>
      <w:r>
        <w:t xml:space="preserve">op lietotnes izmantošanu, pēc tām tīkls tika sadalīts 15 apmācības vietnēs, kur katrai ir savs </w:t>
      </w:r>
      <w:r w:rsidRPr="005F0F4D">
        <w:rPr>
          <w:highlight w:val="yellow"/>
        </w:rPr>
        <w:t>brands</w:t>
      </w:r>
      <w:r>
        <w:t xml:space="preserve"> un </w:t>
      </w:r>
      <w:r w:rsidRPr="005F0F4D">
        <w:rPr>
          <w:highlight w:val="yellow"/>
        </w:rPr>
        <w:t>editor</w:t>
      </w:r>
      <w:r>
        <w:t xml:space="preserve"> komanda. 2011 gadā Tuts+ tika pievienots Preminum piedāvājums, kurš ļauj piekļūt video apmācībām, E-grāmatām. 2014</w:t>
      </w:r>
      <w:r w:rsidR="00EA6EF9">
        <w:t>.</w:t>
      </w:r>
      <w:r>
        <w:t xml:space="preserve"> gadā vietnes tika apvienotas vienā vietnē.</w:t>
      </w:r>
    </w:p>
    <w:p w:rsidR="00B32D9C" w:rsidRDefault="00B32D9C" w:rsidP="00B32D9C">
      <w:pPr>
        <w:pStyle w:val="Pamatteksts1"/>
      </w:pPr>
      <w:r>
        <w:t xml:space="preserve">Tuts+ ir vienos no vadošajiem tiešsaistes apmācības un </w:t>
      </w:r>
      <w:r w:rsidR="005F0F4D">
        <w:t>pašorganizētās</w:t>
      </w:r>
      <w:r>
        <w:t xml:space="preserve"> apmācības izdevējiem, kurš ir orientēts uz </w:t>
      </w:r>
      <w:r w:rsidR="00FF7247">
        <w:t>tiešsaistes</w:t>
      </w:r>
      <w:r>
        <w:t xml:space="preserve"> lietotņu izstrādei.</w:t>
      </w:r>
    </w:p>
    <w:p w:rsidR="00B32D9C" w:rsidRDefault="00B32D9C" w:rsidP="00B32D9C">
      <w:pPr>
        <w:pStyle w:val="Pamatteksts1"/>
      </w:pPr>
      <w:r>
        <w:t>Maksājumi plāns:</w:t>
      </w:r>
    </w:p>
    <w:p w:rsidR="00B32D9C" w:rsidRDefault="00B32D9C" w:rsidP="00824E57">
      <w:pPr>
        <w:pStyle w:val="Pamatteksts1"/>
        <w:numPr>
          <w:ilvl w:val="0"/>
          <w:numId w:val="24"/>
        </w:numPr>
      </w:pPr>
      <w:r>
        <w:t>Monthly $15 (mēneša)</w:t>
      </w:r>
    </w:p>
    <w:p w:rsidR="00B32D9C" w:rsidRDefault="00B32D9C" w:rsidP="00824E57">
      <w:pPr>
        <w:pStyle w:val="Pamatteksts1"/>
        <w:numPr>
          <w:ilvl w:val="0"/>
          <w:numId w:val="24"/>
        </w:numPr>
      </w:pPr>
      <w:r>
        <w:t>Yearly $180 (gads)</w:t>
      </w:r>
    </w:p>
    <w:p w:rsidR="00B32D9C" w:rsidRDefault="00B32D9C" w:rsidP="00824E57">
      <w:pPr>
        <w:pStyle w:val="Pamatteksts1"/>
        <w:numPr>
          <w:ilvl w:val="0"/>
          <w:numId w:val="24"/>
        </w:numPr>
      </w:pPr>
      <w:r>
        <w:t>Yearly Pro $360 (gads ar papildus iespējām)</w:t>
      </w:r>
    </w:p>
    <w:p w:rsidR="00B32D9C" w:rsidRDefault="00B32D9C" w:rsidP="00B32D9C">
      <w:pPr>
        <w:pStyle w:val="Pamatteksts1"/>
      </w:pPr>
      <w:r>
        <w:t>Monthly (mēneša) maksājuma plāns:</w:t>
      </w:r>
    </w:p>
    <w:p w:rsidR="00B32D9C" w:rsidRDefault="00B32D9C" w:rsidP="00824E57">
      <w:pPr>
        <w:pStyle w:val="Pamatteksts1"/>
        <w:numPr>
          <w:ilvl w:val="0"/>
          <w:numId w:val="25"/>
        </w:numPr>
      </w:pPr>
      <w:r>
        <w:t>Pieeja kursiem</w:t>
      </w:r>
    </w:p>
    <w:p w:rsidR="00B32D9C" w:rsidRDefault="00B32D9C" w:rsidP="00824E57">
      <w:pPr>
        <w:pStyle w:val="Pamatteksts1"/>
        <w:numPr>
          <w:ilvl w:val="0"/>
          <w:numId w:val="25"/>
        </w:numPr>
      </w:pPr>
      <w:r>
        <w:t>mobilajām iekārtām piemērots video</w:t>
      </w:r>
    </w:p>
    <w:p w:rsidR="00B32D9C" w:rsidRDefault="00B32D9C" w:rsidP="00824E57">
      <w:pPr>
        <w:pStyle w:val="Pamatteksts1"/>
        <w:numPr>
          <w:ilvl w:val="0"/>
          <w:numId w:val="25"/>
        </w:numPr>
      </w:pPr>
      <w:r>
        <w:t>jauni kursi katru nedēļu</w:t>
      </w:r>
    </w:p>
    <w:p w:rsidR="00B32D9C" w:rsidRDefault="00B32D9C" w:rsidP="00824E57">
      <w:pPr>
        <w:pStyle w:val="Pamatteksts1"/>
        <w:numPr>
          <w:ilvl w:val="0"/>
          <w:numId w:val="25"/>
        </w:numPr>
      </w:pPr>
      <w:r>
        <w:t>netiek izvietotas reklāmas</w:t>
      </w:r>
    </w:p>
    <w:p w:rsidR="00B32D9C" w:rsidRDefault="00B32D9C" w:rsidP="00B32D9C">
      <w:pPr>
        <w:pStyle w:val="Pamatteksts1"/>
      </w:pPr>
      <w:r>
        <w:t>Yearly (gada) maksājuma plāns:</w:t>
      </w:r>
    </w:p>
    <w:p w:rsidR="00B32D9C" w:rsidRDefault="00B32D9C" w:rsidP="00824E57">
      <w:pPr>
        <w:pStyle w:val="Pamatteksts1"/>
        <w:numPr>
          <w:ilvl w:val="0"/>
          <w:numId w:val="26"/>
        </w:numPr>
      </w:pPr>
      <w:r>
        <w:t>Monthly (mēneša) maksājuma plāna piedāvātie pakalpojumi</w:t>
      </w:r>
    </w:p>
    <w:p w:rsidR="00B32D9C" w:rsidRDefault="00B32D9C" w:rsidP="00824E57">
      <w:pPr>
        <w:pStyle w:val="Pamatteksts1"/>
        <w:numPr>
          <w:ilvl w:val="0"/>
          <w:numId w:val="26"/>
        </w:numPr>
      </w:pPr>
      <w:r>
        <w:t>Video lejupielāde</w:t>
      </w:r>
    </w:p>
    <w:p w:rsidR="00B32D9C" w:rsidRDefault="00B32D9C" w:rsidP="00824E57">
      <w:pPr>
        <w:pStyle w:val="Pamatteksts1"/>
        <w:numPr>
          <w:ilvl w:val="0"/>
          <w:numId w:val="26"/>
        </w:numPr>
      </w:pPr>
      <w:r>
        <w:lastRenderedPageBreak/>
        <w:t>5 e - grāmata lejupielāde mēnesī</w:t>
      </w:r>
    </w:p>
    <w:p w:rsidR="00B32D9C" w:rsidRDefault="00B32D9C" w:rsidP="00824E57">
      <w:pPr>
        <w:pStyle w:val="Pamatteksts1"/>
        <w:numPr>
          <w:ilvl w:val="0"/>
          <w:numId w:val="26"/>
        </w:numPr>
      </w:pPr>
      <w:r>
        <w:t>choose 2 subsciber benefits per year</w:t>
      </w:r>
    </w:p>
    <w:p w:rsidR="00B32D9C" w:rsidRDefault="00B32D9C" w:rsidP="00B32D9C">
      <w:pPr>
        <w:pStyle w:val="Pamatteksts1"/>
      </w:pPr>
      <w:r>
        <w:t>Yearly Pro maksājumu plāns:</w:t>
      </w:r>
    </w:p>
    <w:p w:rsidR="00B32D9C" w:rsidRDefault="00B32D9C" w:rsidP="00824E57">
      <w:pPr>
        <w:pStyle w:val="Pamatteksts1"/>
        <w:numPr>
          <w:ilvl w:val="0"/>
          <w:numId w:val="27"/>
        </w:numPr>
      </w:pPr>
      <w:r>
        <w:t>Yearly (gada) plāna piedāvājums</w:t>
      </w:r>
    </w:p>
    <w:p w:rsidR="00B32D9C" w:rsidRDefault="00B32D9C" w:rsidP="00824E57">
      <w:pPr>
        <w:pStyle w:val="Pamatteksts1"/>
        <w:numPr>
          <w:ilvl w:val="0"/>
          <w:numId w:val="27"/>
        </w:numPr>
      </w:pPr>
      <w:r>
        <w:t>pieeja e-grāmatām (bez ierobežojumiem)</w:t>
      </w:r>
    </w:p>
    <w:p w:rsidR="00B32D9C" w:rsidRDefault="00B32D9C" w:rsidP="00824E57">
      <w:pPr>
        <w:pStyle w:val="Pamatteksts1"/>
        <w:numPr>
          <w:ilvl w:val="0"/>
          <w:numId w:val="27"/>
        </w:numPr>
      </w:pPr>
      <w:r>
        <w:t>access to all subscriber benefits</w:t>
      </w:r>
    </w:p>
    <w:p w:rsidR="00B32D9C" w:rsidRDefault="00B32D9C" w:rsidP="00824E57">
      <w:pPr>
        <w:pStyle w:val="Pamatteksts1"/>
        <w:numPr>
          <w:ilvl w:val="0"/>
          <w:numId w:val="27"/>
        </w:numPr>
      </w:pPr>
      <w:r>
        <w:t>$25 kretīts Envator Market vietnē</w:t>
      </w:r>
    </w:p>
    <w:p w:rsidR="00B32D9C" w:rsidRDefault="00B32D9C" w:rsidP="00824E57">
      <w:pPr>
        <w:pStyle w:val="Pamatteksts1"/>
        <w:numPr>
          <w:ilvl w:val="0"/>
          <w:numId w:val="27"/>
        </w:numPr>
      </w:pPr>
      <w:r>
        <w:t>$25 kredīts Envato Studio vietnē</w:t>
      </w:r>
    </w:p>
    <w:p w:rsidR="00B32D9C" w:rsidRDefault="00B32D9C" w:rsidP="00B32D9C">
      <w:pPr>
        <w:pStyle w:val="Pamatteksts1"/>
      </w:pPr>
      <w:r>
        <w:t xml:space="preserve">Studentiem ir pieejama 50% atlaide gada </w:t>
      </w:r>
      <w:r w:rsidR="00DF1D7F">
        <w:t>abonementam</w:t>
      </w:r>
    </w:p>
    <w:p w:rsidR="00B32D9C" w:rsidRDefault="00B32D9C">
      <w:pPr>
        <w:pStyle w:val="Pamatteksts1"/>
      </w:pPr>
    </w:p>
    <w:p w:rsidR="00A66440" w:rsidRDefault="00A66440" w:rsidP="00A66440">
      <w:pPr>
        <w:pStyle w:val="Heading3"/>
      </w:pPr>
      <w:bookmarkStart w:id="13" w:name="_Toc406447015"/>
      <w:r>
        <w:t>KhanAcedamy</w:t>
      </w:r>
      <w:bookmarkEnd w:id="13"/>
    </w:p>
    <w:p w:rsidR="00A66440" w:rsidRDefault="00A66440" w:rsidP="00A66440">
      <w:pPr>
        <w:pStyle w:val="Pamatteksts1"/>
      </w:pPr>
      <w:r>
        <w:t>Khan Academy ir organizācija, kuras tika izveidota 2006 gadā un tās mērķis ir mainīt apmācības procesu sniedzot bezmaksas augstas kvalitātes apmācības jebkuram lietotājam.</w:t>
      </w:r>
    </w:p>
    <w:p w:rsidR="00A66440" w:rsidRDefault="00A66440" w:rsidP="00A66440">
      <w:pPr>
        <w:pStyle w:val="Pamatteksts1"/>
      </w:pPr>
      <w:r>
        <w:t>Khan Academy piedāvā interaktīvus testus, šie testi tiek ģenerēti pēc nejaušības principa, kas nodrošina to, ka piedāvātais testa piemērs būs unikāls.</w:t>
      </w:r>
    </w:p>
    <w:p w:rsidR="00A66440" w:rsidRDefault="00A66440" w:rsidP="00A66440">
      <w:pPr>
        <w:pStyle w:val="Pamatteksts1"/>
      </w:pPr>
      <w:r>
        <w:t>Vietnē izvietotie materiāli ir pieejami jebkuram bezmaksas.</w:t>
      </w:r>
    </w:p>
    <w:p w:rsidR="00A66440" w:rsidRDefault="00A66440" w:rsidP="00A66440">
      <w:pPr>
        <w:pStyle w:val="Pamatteksts1"/>
      </w:pPr>
      <w:r>
        <w:t>Khan Academy piedāvā iespēju iegūt statistiku par lietotāju, šo informāciju var arī apskatīt klases griezumā. Tas ļauj smalkā iegūt informāciju par to kā studenti apgūst informāciju un problēmu punktus, kuriem būtu nepieciešams pievērst uzmanību.</w:t>
      </w:r>
    </w:p>
    <w:p w:rsidR="00A66440" w:rsidRDefault="00A66440" w:rsidP="00A66440">
      <w:pPr>
        <w:pStyle w:val="Pamatteksts1"/>
      </w:pPr>
      <w:r>
        <w:t>Khan Academy izmantot adaptīvus novērtēšana vidi, kura ļauj sāk apmācības procesu ar vienkāršāko vielu un apgūt informāciju, kuru nepieciešams atjaunot. Katras problēmas ģenerācija notiek izmantojot nejaušības principu, tā padarot katru apmācības procesu unikālu. Sistēmā ir iestrādāt padomu došanas funkcionalitāte, kura ļauj atrisināt problēmu sadalot to nepieciešamajos soļos, kā arī ir pieejami video materiāli.</w:t>
      </w:r>
    </w:p>
    <w:p w:rsidR="00A66440" w:rsidRDefault="00A66440" w:rsidP="00A66440">
      <w:pPr>
        <w:pStyle w:val="Pamatteksts1"/>
      </w:pPr>
      <w:r>
        <w:t>Khan Academy piedāvā plašu materiālu bibliotēku, kurā atrodas matemātikas, zinātnes, ekonomikas un finanses, māksla, datorapmācība un sagatavošanās testiem.</w:t>
      </w:r>
    </w:p>
    <w:p w:rsidR="00A66440" w:rsidRDefault="00A66440" w:rsidP="00A66440">
      <w:pPr>
        <w:pStyle w:val="Pamatteksts1"/>
      </w:pPr>
      <w:r>
        <w:t>Lietotāju motivēšanai Khan Academy pielieto žetonu sistēmu, šos žetonus ir iespējams iegūt pabeidzot sekmīgi apmācības kursus.</w:t>
      </w:r>
    </w:p>
    <w:p w:rsidR="00A66440" w:rsidRDefault="00EA4C5C" w:rsidP="00EA4C5C">
      <w:pPr>
        <w:pStyle w:val="Heading3"/>
      </w:pPr>
      <w:r>
        <w:t>Tiešsaistes apmācības lietotņu salīdzinājums</w:t>
      </w:r>
    </w:p>
    <w:p w:rsidR="00DF1D7F" w:rsidRDefault="00DF1D7F">
      <w:pPr>
        <w:pStyle w:val="Pamatteksts1"/>
      </w:pPr>
      <w:r>
        <w:t xml:space="preserve">Tiešsaistes apmācības </w:t>
      </w:r>
      <w:r w:rsidR="00EA4C5C">
        <w:t>lietotņu</w:t>
      </w:r>
      <w:r>
        <w:t xml:space="preserve"> salīdzinājums</w:t>
      </w:r>
    </w:p>
    <w:tbl>
      <w:tblPr>
        <w:tblW w:w="0" w:type="auto"/>
        <w:tblInd w:w="55" w:type="dxa"/>
        <w:tblLayout w:type="fixed"/>
        <w:tblCellMar>
          <w:top w:w="55" w:type="dxa"/>
          <w:left w:w="55" w:type="dxa"/>
          <w:bottom w:w="55" w:type="dxa"/>
          <w:right w:w="55" w:type="dxa"/>
        </w:tblCellMar>
        <w:tblLook w:val="0000"/>
      </w:tblPr>
      <w:tblGrid>
        <w:gridCol w:w="1068"/>
        <w:gridCol w:w="1068"/>
        <w:gridCol w:w="1067"/>
        <w:gridCol w:w="1069"/>
        <w:gridCol w:w="1069"/>
        <w:gridCol w:w="1069"/>
        <w:gridCol w:w="1099"/>
        <w:gridCol w:w="1172"/>
      </w:tblGrid>
      <w:tr w:rsidR="00EE468B" w:rsidTr="00237437">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snapToGrid w:val="0"/>
            </w:pPr>
          </w:p>
        </w:tc>
        <w:tc>
          <w:tcPr>
            <w:tcW w:w="1068"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newhoriz</w:t>
            </w:r>
            <w:r>
              <w:lastRenderedPageBreak/>
              <w:t>ons.lv</w:t>
            </w:r>
          </w:p>
        </w:tc>
        <w:tc>
          <w:tcPr>
            <w:tcW w:w="1067"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lastRenderedPageBreak/>
              <w:t>BDA</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t>Lynda.co</w:t>
            </w:r>
            <w:r>
              <w:lastRenderedPageBreak/>
              <w:t>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lastRenderedPageBreak/>
              <w:t>Treehous</w:t>
            </w:r>
            <w:r>
              <w:lastRenderedPageBreak/>
              <w:t>e.com</w:t>
            </w:r>
          </w:p>
        </w:tc>
        <w:tc>
          <w:tcPr>
            <w:tcW w:w="106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lastRenderedPageBreak/>
              <w:t>Pluralsig</w:t>
            </w:r>
            <w:r>
              <w:lastRenderedPageBreak/>
              <w:t>ht</w:t>
            </w:r>
          </w:p>
        </w:tc>
        <w:tc>
          <w:tcPr>
            <w:tcW w:w="1099" w:type="dxa"/>
            <w:tcBorders>
              <w:top w:val="single" w:sz="1" w:space="0" w:color="000000"/>
              <w:left w:val="single" w:sz="1" w:space="0" w:color="000000"/>
              <w:bottom w:val="single" w:sz="1" w:space="0" w:color="000000"/>
            </w:tcBorders>
            <w:shd w:val="clear" w:color="auto" w:fill="auto"/>
          </w:tcPr>
          <w:p w:rsidR="00EE468B" w:rsidRDefault="00EE468B" w:rsidP="00237437">
            <w:pPr>
              <w:pStyle w:val="TableContents"/>
            </w:pPr>
            <w:r>
              <w:lastRenderedPageBreak/>
              <w:t>Tuts+</w:t>
            </w:r>
          </w:p>
        </w:tc>
        <w:tc>
          <w:tcPr>
            <w:tcW w:w="1172" w:type="dxa"/>
            <w:tcBorders>
              <w:top w:val="single" w:sz="1" w:space="0" w:color="000000"/>
              <w:left w:val="single" w:sz="1" w:space="0" w:color="000000"/>
              <w:bottom w:val="single" w:sz="1" w:space="0" w:color="000000"/>
              <w:right w:val="single" w:sz="1" w:space="0" w:color="000000"/>
            </w:tcBorders>
            <w:shd w:val="clear" w:color="auto" w:fill="auto"/>
          </w:tcPr>
          <w:p w:rsidR="00EE468B" w:rsidRDefault="00EE468B" w:rsidP="00237437">
            <w:pPr>
              <w:pStyle w:val="TableContents"/>
            </w:pPr>
            <w:r>
              <w:t>codeaceda</w:t>
            </w:r>
            <w:r>
              <w:lastRenderedPageBreak/>
              <w:t>my</w:t>
            </w:r>
          </w:p>
        </w:tc>
      </w:tr>
      <w:tr w:rsidR="00EE468B" w:rsidTr="00237437">
        <w:tc>
          <w:tcPr>
            <w:tcW w:w="1068" w:type="dxa"/>
            <w:tcBorders>
              <w:left w:val="single" w:sz="1" w:space="0" w:color="000000"/>
              <w:bottom w:val="single" w:sz="1" w:space="0" w:color="000000"/>
            </w:tcBorders>
            <w:shd w:val="clear" w:color="auto" w:fill="auto"/>
          </w:tcPr>
          <w:p w:rsidR="00EE468B" w:rsidRDefault="00693AC5" w:rsidP="00237437">
            <w:pPr>
              <w:pStyle w:val="TableContents"/>
            </w:pPr>
            <w:r>
              <w:lastRenderedPageBreak/>
              <w:t>Maksas video</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693AC5"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693AC5" w:rsidTr="00237437">
        <w:tc>
          <w:tcPr>
            <w:tcW w:w="1068" w:type="dxa"/>
            <w:tcBorders>
              <w:left w:val="single" w:sz="1" w:space="0" w:color="000000"/>
              <w:bottom w:val="single" w:sz="1" w:space="0" w:color="000000"/>
            </w:tcBorders>
            <w:shd w:val="clear" w:color="auto" w:fill="auto"/>
          </w:tcPr>
          <w:p w:rsidR="00693AC5" w:rsidRDefault="00693AC5" w:rsidP="00237437">
            <w:pPr>
              <w:pStyle w:val="TableContents"/>
            </w:pPr>
            <w:r>
              <w:t>Bezmaksas video</w:t>
            </w:r>
          </w:p>
        </w:tc>
        <w:tc>
          <w:tcPr>
            <w:tcW w:w="1068"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7"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6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099" w:type="dxa"/>
            <w:tcBorders>
              <w:left w:val="single" w:sz="1" w:space="0" w:color="000000"/>
              <w:bottom w:val="single" w:sz="1" w:space="0" w:color="000000"/>
            </w:tcBorders>
            <w:shd w:val="clear" w:color="auto" w:fill="auto"/>
          </w:tcPr>
          <w:p w:rsidR="00693AC5" w:rsidRDefault="00693AC5"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693AC5" w:rsidRDefault="00693AC5"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Testi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Blogs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piemēri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pPr>
            <w:r>
              <w:t>Kodu interpretos</w:t>
            </w:r>
            <w:r w:rsidR="00807C39">
              <w:t xml:space="preserve"> pārlūkā</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Forums</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Maksas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r w:rsidR="00EE468B" w:rsidTr="00237437">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r>
              <w:t>Jauni materiāli</w:t>
            </w:r>
          </w:p>
        </w:tc>
        <w:tc>
          <w:tcPr>
            <w:tcW w:w="1068"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7" w:type="dxa"/>
            <w:tcBorders>
              <w:left w:val="single" w:sz="1" w:space="0" w:color="000000"/>
              <w:bottom w:val="single" w:sz="1" w:space="0" w:color="000000"/>
            </w:tcBorders>
            <w:shd w:val="clear" w:color="auto" w:fill="auto"/>
          </w:tcPr>
          <w:p w:rsidR="00EE468B" w:rsidRDefault="00EE468B" w:rsidP="00237437">
            <w:pPr>
              <w:pStyle w:val="TableContents"/>
              <w:snapToGrid w:val="0"/>
            </w:pP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6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099" w:type="dxa"/>
            <w:tcBorders>
              <w:left w:val="single" w:sz="1" w:space="0" w:color="000000"/>
              <w:bottom w:val="single" w:sz="1" w:space="0" w:color="000000"/>
            </w:tcBorders>
            <w:shd w:val="clear" w:color="auto" w:fill="auto"/>
          </w:tcPr>
          <w:p w:rsidR="00EE468B" w:rsidRDefault="00EE468B" w:rsidP="00237437">
            <w:pPr>
              <w:pStyle w:val="TableContents"/>
              <w:snapToGrid w:val="0"/>
            </w:pPr>
            <w:r>
              <w:t>+</w:t>
            </w:r>
          </w:p>
        </w:tc>
        <w:tc>
          <w:tcPr>
            <w:tcW w:w="1172" w:type="dxa"/>
            <w:tcBorders>
              <w:left w:val="single" w:sz="1" w:space="0" w:color="000000"/>
              <w:bottom w:val="single" w:sz="1" w:space="0" w:color="000000"/>
              <w:right w:val="single" w:sz="1" w:space="0" w:color="000000"/>
            </w:tcBorders>
            <w:shd w:val="clear" w:color="auto" w:fill="auto"/>
          </w:tcPr>
          <w:p w:rsidR="00EE468B" w:rsidRDefault="00EE468B" w:rsidP="00237437">
            <w:pPr>
              <w:pStyle w:val="TableContents"/>
              <w:snapToGrid w:val="0"/>
            </w:pPr>
            <w:r>
              <w:t>+</w:t>
            </w:r>
          </w:p>
        </w:tc>
      </w:tr>
    </w:tbl>
    <w:p w:rsidR="00EE468B" w:rsidRDefault="00EE468B" w:rsidP="00D55E6A">
      <w:pPr>
        <w:pStyle w:val="Pamatteksts1"/>
        <w:ind w:firstLine="0"/>
      </w:pPr>
    </w:p>
    <w:p w:rsidR="00AF0E22" w:rsidRDefault="00702E55">
      <w:pPr>
        <w:pStyle w:val="Heading2"/>
      </w:pPr>
      <w:bookmarkStart w:id="14" w:name="_Toc406447017"/>
      <w:r>
        <w:t>Tehnoloģi</w:t>
      </w:r>
      <w:r w:rsidR="00ED3A55">
        <w:t>ju</w:t>
      </w:r>
      <w:r>
        <w:t xml:space="preserve"> izvēle</w:t>
      </w:r>
      <w:bookmarkEnd w:id="14"/>
    </w:p>
    <w:p w:rsidR="00CA02AB" w:rsidRDefault="0038088B" w:rsidP="005E78DB">
      <w:pPr>
        <w:pStyle w:val="Pamatteksts1"/>
      </w:pPr>
      <w:bookmarkStart w:id="15" w:name="_Toc6114524"/>
      <w:bookmarkStart w:id="16" w:name="_Toc6196039"/>
      <w:bookmarkStart w:id="17" w:name="_Toc6196152"/>
      <w:r>
        <w:t>Šajā apakšnodaļā tiks apskatītas</w:t>
      </w:r>
      <w:r w:rsidR="006672DD">
        <w:t xml:space="preserve"> un salīdzinātas potenciālas tehnoloģijas, kuras būtu iespējams izmantota lietotnes izstrādei.</w:t>
      </w:r>
    </w:p>
    <w:p w:rsidR="00AF0E22" w:rsidRDefault="00702E55">
      <w:pPr>
        <w:pStyle w:val="Heading3"/>
      </w:pPr>
      <w:bookmarkStart w:id="18" w:name="_Toc406447019"/>
      <w:r>
        <w:t>Programmēšanas valodas izvēle</w:t>
      </w:r>
      <w:bookmarkEnd w:id="18"/>
    </w:p>
    <w:p w:rsidR="007B0BAB" w:rsidRDefault="005E78DB">
      <w:pPr>
        <w:pStyle w:val="Pamatteksts1"/>
      </w:pPr>
      <w:r>
        <w:t>Šajā darba sadaļā tiks aplūkotas izstrādes valodas, kuras būtu iespējams izmantot lietotnes izstrādei.</w:t>
      </w:r>
    </w:p>
    <w:p w:rsidR="005E78DB" w:rsidRDefault="000B59EB">
      <w:pPr>
        <w:pStyle w:val="Pamatteksts1"/>
      </w:pPr>
      <w:r>
        <w:t>[</w:t>
      </w:r>
      <w:r w:rsidRPr="000B59EB">
        <w:t>Top 10 Programming Languages</w:t>
      </w:r>
      <w:r>
        <w:t xml:space="preserve"> (</w:t>
      </w:r>
      <w:r w:rsidRPr="000B59EB">
        <w:t>Stephen Cass</w:t>
      </w:r>
      <w:r>
        <w:t xml:space="preserve">) </w:t>
      </w:r>
      <w:r w:rsidRPr="000B59EB">
        <w:t>http://spectrum.ieee.org/computing/software/top-10-programming-languages#</w:t>
      </w:r>
      <w:r>
        <w:t>]</w:t>
      </w:r>
    </w:p>
    <w:p w:rsidR="00C27F57" w:rsidRDefault="00C27F57" w:rsidP="00C27F57">
      <w:pPr>
        <w:pStyle w:val="Pamatteksts1"/>
      </w:pPr>
      <w:r>
        <w:t>Kā potenciālas izstrādes valodas tika izraudzītas Java, Python, Ruby, PHP. Sākotnējai izstrādes valodu atlasīšanai tika izmantota interneta vietņu valodu statistikas dati [</w:t>
      </w:r>
      <w:r w:rsidRPr="00647622">
        <w:t xml:space="preserve">IEEE </w:t>
      </w:r>
      <w:r w:rsidRPr="00647622">
        <w:lastRenderedPageBreak/>
        <w:t>Spectrum Web Top 10</w:t>
      </w:r>
      <w:r>
        <w:t xml:space="preserve"> (</w:t>
      </w:r>
      <w:r w:rsidRPr="00647622">
        <w:t>Craig Buckler</w:t>
      </w:r>
      <w:r>
        <w:t xml:space="preserve">) </w:t>
      </w:r>
      <w:r w:rsidRPr="001D04AA">
        <w:t>http://www.sitepoint.com/best-programming-language-learn-2014-mid-year-update/</w:t>
      </w:r>
      <w:r>
        <w:t>],</w:t>
      </w:r>
    </w:p>
    <w:p w:rsidR="001D04AA" w:rsidRDefault="001D04AA" w:rsidP="00C27F57">
      <w:pPr>
        <w:pStyle w:val="Pamatteksts1"/>
      </w:pPr>
      <w:r w:rsidRPr="001D04AA">
        <w:rPr>
          <w:highlight w:val="yellow"/>
        </w:rPr>
        <w:t>Nepieciešams kaut kas par to, kā pārklājās šīs valodas ar web hosting piedāvājumiem.</w:t>
      </w:r>
    </w:p>
    <w:p w:rsidR="00C27F57" w:rsidRDefault="00C27F57">
      <w:pPr>
        <w:pStyle w:val="Pamatteksts1"/>
      </w:pPr>
    </w:p>
    <w:p w:rsidR="00AF0E22" w:rsidRDefault="00DA7555" w:rsidP="00A03A10">
      <w:pPr>
        <w:pStyle w:val="Heading2"/>
      </w:pPr>
      <w:bookmarkStart w:id="19" w:name="_Toc406447020"/>
      <w:r>
        <w:t>I</w:t>
      </w:r>
      <w:r w:rsidR="00702E55">
        <w:t>etvara izvēle</w:t>
      </w:r>
      <w:bookmarkEnd w:id="19"/>
    </w:p>
    <w:p w:rsidR="002639D4" w:rsidRDefault="002639D4" w:rsidP="00702E55">
      <w:pPr>
        <w:pStyle w:val="Pamatteksts1"/>
      </w:pPr>
      <w:r>
        <w:t>Šajā nodaļā tiks apskatīti ietvari, kurs potenciāli būtu iespējams izmantot lietotnes izstrādei. Ietvari tiks salīdzināti pēc to piedāvātājam funkcijām, izstrādes valoda šajā gadījumā ir sekundāra, jo mērķis ir izmantot ietvaru, kurš piedāvā vis plašāko funkcionalitāti.</w:t>
      </w:r>
    </w:p>
    <w:p w:rsidR="001C6FD2" w:rsidRDefault="001C6FD2" w:rsidP="001C6FD2">
      <w:pPr>
        <w:pStyle w:val="Pamatteksts1"/>
      </w:pPr>
      <w:r>
        <w:t xml:space="preserve">Interneta lietotnes ietvars ir programmatūras ietvars, kurš ir paredzēts interneta vietņu, lietotņu un servisu izstrādei. Ietvara mērķis ir atvieglot atkārtotu aktivitāšu veikšanu izstrādē. </w:t>
      </w:r>
      <w:r w:rsidR="00A839BA">
        <w:t>Piemēram, daudzi</w:t>
      </w:r>
      <w:r>
        <w:t xml:space="preserve"> ietvari nodrošina sesiju vadības funkcionalitāti, vienotu projekta izstrādes metodi, abstrakcijas līmeni darba ar datubāzi, lai optimizētu izstrādes procesu un atvieglotu dažādu datubāzu implementācijas detaļas.</w:t>
      </w:r>
    </w:p>
    <w:p w:rsidR="001C6FD2" w:rsidRDefault="001C6FD2" w:rsidP="001C6FD2">
      <w:pPr>
        <w:pStyle w:val="Pamatteksts1"/>
      </w:pPr>
    </w:p>
    <w:p w:rsidR="001C6FD2" w:rsidRDefault="001C6FD2" w:rsidP="001C6FD2">
      <w:pPr>
        <w:pStyle w:val="Pamatteksts1"/>
      </w:pPr>
      <w:r>
        <w:t>Ietvara priekšrocības:</w:t>
      </w:r>
    </w:p>
    <w:p w:rsidR="001C6FD2" w:rsidRDefault="001C6FD2" w:rsidP="001C6FD2">
      <w:pPr>
        <w:pStyle w:val="Pamatteksts1"/>
        <w:numPr>
          <w:ilvl w:val="0"/>
          <w:numId w:val="41"/>
        </w:numPr>
      </w:pPr>
      <w:r>
        <w:t xml:space="preserve">samazina lietotnes izstrādes laiku un ieguldāmos resursus (ja pielietoto ietvaru </w:t>
      </w:r>
      <w:r w:rsidR="003A262C">
        <w:t>pārzina</w:t>
      </w:r>
      <w:r>
        <w:t>)</w:t>
      </w:r>
    </w:p>
    <w:p w:rsidR="001C6FD2" w:rsidRDefault="001C6FD2" w:rsidP="001C6FD2">
      <w:pPr>
        <w:pStyle w:val="Pamatteksts1"/>
        <w:numPr>
          <w:ilvl w:val="0"/>
          <w:numId w:val="41"/>
        </w:numPr>
      </w:pPr>
      <w:r>
        <w:t>ietvars nodrošina standarta sistēmu, kura ļauj izstrādāt lietotni neuztraucoties par zemākā līmeņa funkcionalitātes izstrādi.</w:t>
      </w:r>
    </w:p>
    <w:p w:rsidR="001C6FD2" w:rsidRDefault="001C6FD2" w:rsidP="001C6FD2">
      <w:pPr>
        <w:pStyle w:val="Pamatteksts1"/>
        <w:numPr>
          <w:ilvl w:val="0"/>
          <w:numId w:val="41"/>
        </w:numPr>
      </w:pPr>
      <w:r>
        <w:t>ļauj ieguldīt vairāk laika lietotnes prasību izstrādē un neveltot to vides un rīku konfigurācijai</w:t>
      </w:r>
    </w:p>
    <w:p w:rsidR="00A839BA" w:rsidRDefault="001C6FD2" w:rsidP="00A839BA">
      <w:pPr>
        <w:pStyle w:val="Pamatteksts1"/>
        <w:numPr>
          <w:ilvl w:val="0"/>
          <w:numId w:val="41"/>
        </w:numPr>
      </w:pPr>
      <w:r>
        <w:t>ietvars uzspiež izstrādes šablona izmantošanu, kurš padara kodu vieglāk uztveramu un vienkāršāk paplašināmu nākotnes vajadzībām.</w:t>
      </w:r>
    </w:p>
    <w:p w:rsidR="001C6FD2" w:rsidRDefault="00A839BA" w:rsidP="00A839BA">
      <w:pPr>
        <w:pStyle w:val="Pamatteksts1"/>
        <w:numPr>
          <w:ilvl w:val="0"/>
          <w:numId w:val="41"/>
        </w:numPr>
      </w:pPr>
      <w:r>
        <w:t>i</w:t>
      </w:r>
      <w:r w:rsidR="001C6FD2">
        <w:t>etvars nodrošina datu, biznesa loģikas un lietotāja interfeisa nodalīšanu, kas padara kodu vienkāršāku un vienkāršāk paplašināmu</w:t>
      </w:r>
    </w:p>
    <w:p w:rsidR="001C6FD2" w:rsidRDefault="001C6FD2" w:rsidP="001C6FD2">
      <w:pPr>
        <w:pStyle w:val="Pamatteksts1"/>
      </w:pPr>
    </w:p>
    <w:p w:rsidR="001C6FD2" w:rsidRDefault="001C6FD2" w:rsidP="001C6FD2">
      <w:pPr>
        <w:pStyle w:val="Pamatteksts1"/>
      </w:pPr>
      <w:r>
        <w:t>Ietvara pielietošanas trūkumi:</w:t>
      </w:r>
    </w:p>
    <w:p w:rsidR="001C6FD2" w:rsidRDefault="001C6FD2" w:rsidP="00A839BA">
      <w:pPr>
        <w:pStyle w:val="Pamatteksts1"/>
        <w:numPr>
          <w:ilvl w:val="0"/>
          <w:numId w:val="42"/>
        </w:numPr>
      </w:pPr>
      <w:r>
        <w:t>jauniem lietotājiem ir nepieciešams apgūt ietvara abstrakcijas, uzbūvi un pielietot konceptus lietotņu izstrādei</w:t>
      </w:r>
    </w:p>
    <w:p w:rsidR="001C6FD2" w:rsidRDefault="001C6FD2" w:rsidP="00A839BA">
      <w:pPr>
        <w:pStyle w:val="Pamatteksts1"/>
        <w:numPr>
          <w:ilvl w:val="0"/>
          <w:numId w:val="42"/>
        </w:numPr>
      </w:pPr>
      <w:r>
        <w:t>viena koda bāze dažādu problēmu risināšanai</w:t>
      </w:r>
    </w:p>
    <w:p w:rsidR="001B457E" w:rsidRDefault="00A839BA" w:rsidP="00A839BA">
      <w:pPr>
        <w:pStyle w:val="Pamatteksts1"/>
        <w:numPr>
          <w:ilvl w:val="0"/>
          <w:numId w:val="42"/>
        </w:numPr>
      </w:pPr>
      <w:r>
        <w:lastRenderedPageBreak/>
        <w:t>i</w:t>
      </w:r>
      <w:r w:rsidR="001B457E">
        <w:t>evari sākotnēji tika atlasīti pēc šādiem kritērijiem, popularitāte/komūnas atbalsts, vienību testu atbalsts, datubāzes migrācijas atbalsts, plaša</w:t>
      </w:r>
      <w:r w:rsidR="004E1964">
        <w:t xml:space="preserve"> funkcionalitāte un</w:t>
      </w:r>
      <w:r w:rsidR="001B457E">
        <w:t xml:space="preserve"> dokumentācija</w:t>
      </w:r>
    </w:p>
    <w:p w:rsidR="006A45BD" w:rsidRDefault="006A45BD" w:rsidP="00702E55">
      <w:pPr>
        <w:pStyle w:val="Pamatteksts1"/>
      </w:pPr>
      <w:r>
        <w:t xml:space="preserve">Ietvari tiks aplūkoti sekojošām izstrādes </w:t>
      </w:r>
      <w:r w:rsidR="001B457E">
        <w:t>valodām</w:t>
      </w:r>
      <w:r>
        <w:t>:</w:t>
      </w:r>
    </w:p>
    <w:p w:rsidR="006A45BD" w:rsidRDefault="006A45BD" w:rsidP="00824E57">
      <w:pPr>
        <w:pStyle w:val="Pamatteksts1"/>
        <w:numPr>
          <w:ilvl w:val="0"/>
          <w:numId w:val="6"/>
        </w:numPr>
      </w:pPr>
      <w:r>
        <w:t>PHP</w:t>
      </w:r>
    </w:p>
    <w:p w:rsidR="006A45BD" w:rsidRDefault="006A45BD" w:rsidP="00824E57">
      <w:pPr>
        <w:pStyle w:val="Pamatteksts1"/>
        <w:numPr>
          <w:ilvl w:val="0"/>
          <w:numId w:val="6"/>
        </w:numPr>
      </w:pPr>
      <w:r>
        <w:t>Ruby</w:t>
      </w:r>
    </w:p>
    <w:p w:rsidR="006A45BD" w:rsidRDefault="006A45BD" w:rsidP="00824E57">
      <w:pPr>
        <w:pStyle w:val="Pamatteksts1"/>
        <w:numPr>
          <w:ilvl w:val="0"/>
          <w:numId w:val="6"/>
        </w:numPr>
      </w:pPr>
      <w:r>
        <w:t>Python</w:t>
      </w:r>
    </w:p>
    <w:p w:rsidR="006A45BD" w:rsidRDefault="006A45BD" w:rsidP="00824E57">
      <w:pPr>
        <w:pStyle w:val="Pamatteksts1"/>
        <w:numPr>
          <w:ilvl w:val="0"/>
          <w:numId w:val="6"/>
        </w:numPr>
      </w:pPr>
      <w:r>
        <w:t>Java</w:t>
      </w:r>
    </w:p>
    <w:p w:rsidR="007B64DA" w:rsidRDefault="00A02619" w:rsidP="00702E55">
      <w:pPr>
        <w:pStyle w:val="Pamatteksts1"/>
      </w:pPr>
      <w:r>
        <w:t>Ievērojot sākotnējos izvirzītos kritērijus tika atlasīti šādi ietvari</w:t>
      </w:r>
      <w:r w:rsidR="007B64DA">
        <w:t>:</w:t>
      </w:r>
    </w:p>
    <w:p w:rsidR="007B64DA" w:rsidRDefault="007B64DA" w:rsidP="00824E57">
      <w:pPr>
        <w:pStyle w:val="Pamatteksts1"/>
        <w:numPr>
          <w:ilvl w:val="0"/>
          <w:numId w:val="7"/>
        </w:numPr>
      </w:pPr>
      <w:r>
        <w:t>PHP -&gt; Laravel [</w:t>
      </w:r>
      <w:r w:rsidRPr="007B64DA">
        <w:rPr>
          <w:highlight w:val="yellow"/>
        </w:rPr>
        <w:t>cc</w:t>
      </w:r>
      <w:r>
        <w:t>]</w:t>
      </w:r>
    </w:p>
    <w:p w:rsidR="007B64DA" w:rsidRDefault="00A02619" w:rsidP="00824E57">
      <w:pPr>
        <w:pStyle w:val="Pamatteksts1"/>
        <w:numPr>
          <w:ilvl w:val="0"/>
          <w:numId w:val="7"/>
        </w:numPr>
      </w:pPr>
      <w:r>
        <w:t>Python -&gt; Django</w:t>
      </w:r>
      <w:r w:rsidR="006B7926">
        <w:rPr>
          <w:rStyle w:val="FootnoteReference"/>
        </w:rPr>
        <w:footnoteReference w:id="2"/>
      </w:r>
    </w:p>
    <w:p w:rsidR="00A02619" w:rsidRDefault="007B64DA" w:rsidP="00824E57">
      <w:pPr>
        <w:pStyle w:val="Pamatteksts1"/>
        <w:numPr>
          <w:ilvl w:val="0"/>
          <w:numId w:val="7"/>
        </w:numPr>
      </w:pPr>
      <w:r>
        <w:t>Ruby -&gt; Ruby on Rails [</w:t>
      </w:r>
      <w:r w:rsidRPr="007B64DA">
        <w:rPr>
          <w:highlight w:val="yellow"/>
        </w:rPr>
        <w:t>cc</w:t>
      </w:r>
      <w:r>
        <w:t>]</w:t>
      </w:r>
    </w:p>
    <w:p w:rsidR="004E1964" w:rsidRDefault="004E1964" w:rsidP="00824E57">
      <w:pPr>
        <w:pStyle w:val="Pamatteksts1"/>
        <w:numPr>
          <w:ilvl w:val="0"/>
          <w:numId w:val="7"/>
        </w:numPr>
      </w:pPr>
      <w:r>
        <w:t xml:space="preserve">Java -&gt; </w:t>
      </w:r>
      <w:r w:rsidR="007F7436">
        <w:t>Play</w:t>
      </w:r>
    </w:p>
    <w:p w:rsidR="002F3838" w:rsidRDefault="002F3838" w:rsidP="00702E55">
      <w:pPr>
        <w:pStyle w:val="Pamatteksts1"/>
      </w:pPr>
    </w:p>
    <w:p w:rsidR="002F3838" w:rsidRDefault="002F3838" w:rsidP="00A03A10">
      <w:pPr>
        <w:pStyle w:val="Heading3"/>
      </w:pPr>
      <w:bookmarkStart w:id="20" w:name="_Toc406447021"/>
      <w:r>
        <w:t>Laravel 4 ietvars</w:t>
      </w:r>
      <w:bookmarkEnd w:id="20"/>
    </w:p>
    <w:p w:rsidR="00A03A10" w:rsidRDefault="000F5623" w:rsidP="00702E55">
      <w:pPr>
        <w:pStyle w:val="Pamatteksts1"/>
      </w:pPr>
      <w:r>
        <w:t>Laravel ir PHP izstr</w:t>
      </w:r>
      <w:r w:rsidR="00557A6B">
        <w:t xml:space="preserve">ādes valodas ietvars, kurš tika publicēts 2012. gada februārī. </w:t>
      </w:r>
      <w:r w:rsidR="000139B6">
        <w:t xml:space="preserve">Laravel ir bezmaksas atvērtā koda ietvars ar kura palīdzību ir iespējams izstrādāt vietnes. Ietvars ir licenzēts izmantojot MIT </w:t>
      </w:r>
      <w:r w:rsidR="00217496">
        <w:t>licenci</w:t>
      </w:r>
      <w:r w:rsidR="000139B6">
        <w:t>. Koda struktūras organizēšanai tiek izmantots MVC šablons.</w:t>
      </w:r>
    </w:p>
    <w:p w:rsidR="003B4EB5" w:rsidRDefault="003B4EB5" w:rsidP="00702E55">
      <w:pPr>
        <w:pStyle w:val="Pamatteksts1"/>
      </w:pPr>
      <w:r>
        <w:t>Laravel 4 ietvara priekšrocības:</w:t>
      </w:r>
    </w:p>
    <w:p w:rsidR="003B4EB5" w:rsidRDefault="003B4EB5" w:rsidP="00824E57">
      <w:pPr>
        <w:pStyle w:val="Pamatteksts1"/>
        <w:numPr>
          <w:ilvl w:val="0"/>
          <w:numId w:val="8"/>
        </w:numPr>
      </w:pPr>
      <w:r>
        <w:t>Izstrādāts izmantojot vienu no populārākajām izstrādes valodām PHP [</w:t>
      </w:r>
      <w:r w:rsidRPr="003B4EB5">
        <w:rPr>
          <w:highlight w:val="yellow"/>
        </w:rPr>
        <w:t>kaut kāda statistika</w:t>
      </w:r>
      <w:r>
        <w:t>]</w:t>
      </w:r>
    </w:p>
    <w:p w:rsidR="003B4EB5" w:rsidRDefault="003B4EB5" w:rsidP="00824E57">
      <w:pPr>
        <w:pStyle w:val="Pamatteksts1"/>
        <w:numPr>
          <w:ilvl w:val="0"/>
          <w:numId w:val="8"/>
        </w:numPr>
      </w:pPr>
      <w:r>
        <w:t>Plašs datubāzu atbalsts</w:t>
      </w:r>
    </w:p>
    <w:p w:rsidR="003B4EB5" w:rsidRDefault="003B4EB5" w:rsidP="00824E57">
      <w:pPr>
        <w:pStyle w:val="Pamatteksts1"/>
        <w:numPr>
          <w:ilvl w:val="0"/>
          <w:numId w:val="8"/>
        </w:numPr>
      </w:pPr>
      <w:r>
        <w:t>Plaša un labi organizēta dokumentācija</w:t>
      </w:r>
    </w:p>
    <w:p w:rsidR="003B4EB5" w:rsidRDefault="003B4EB5" w:rsidP="00824E57">
      <w:pPr>
        <w:pStyle w:val="Pamatteksts1"/>
        <w:numPr>
          <w:ilvl w:val="0"/>
          <w:numId w:val="8"/>
        </w:numPr>
      </w:pPr>
      <w:r>
        <w:t>Composer pakotņu kontroles sistēma</w:t>
      </w:r>
    </w:p>
    <w:p w:rsidR="003B4EB5" w:rsidRDefault="003B4EB5" w:rsidP="00824E57">
      <w:pPr>
        <w:pStyle w:val="Pamatteksts1"/>
        <w:numPr>
          <w:ilvl w:val="0"/>
          <w:numId w:val="8"/>
        </w:numPr>
      </w:pPr>
      <w:r>
        <w:t>Pārbaudītu komponenšu izmantošana</w:t>
      </w:r>
    </w:p>
    <w:p w:rsidR="002F3838" w:rsidRDefault="002F3838" w:rsidP="00A03A10">
      <w:pPr>
        <w:pStyle w:val="Heading3"/>
      </w:pPr>
      <w:bookmarkStart w:id="21" w:name="_Toc406447022"/>
      <w:r>
        <w:t>Ruby on Rails ietvars</w:t>
      </w:r>
      <w:bookmarkEnd w:id="21"/>
    </w:p>
    <w:p w:rsidR="00A03A10" w:rsidRDefault="000F5623" w:rsidP="00702E55">
      <w:pPr>
        <w:pStyle w:val="Pamatteksts1"/>
      </w:pPr>
      <w:r>
        <w:t>Ruby on Rails ir Ruby izstrādes valodas ietvars</w:t>
      </w:r>
    </w:p>
    <w:p w:rsidR="0093221E" w:rsidRDefault="0093221E" w:rsidP="0093221E">
      <w:pPr>
        <w:pStyle w:val="Pamatteksts1"/>
      </w:pPr>
      <w:r>
        <w:t>Ruby on Rails, sometimes known as "RoR" or just "Rails,"</w:t>
      </w:r>
      <w:r w:rsidR="003801FD">
        <w:t xml:space="preserve"> ir atvērtā koda ietvars, kurš ir paredzēts interneta vietņu izstrādei izmantojot Ruby izstrādes valodu, kura ir objektorientēta (OOP) izstrādes valoda</w:t>
      </w:r>
      <w:r>
        <w:t>.</w:t>
      </w:r>
    </w:p>
    <w:p w:rsidR="0093221E" w:rsidRDefault="0093221E" w:rsidP="00A10524">
      <w:pPr>
        <w:pStyle w:val="Pamatteksts1"/>
      </w:pPr>
      <w:r>
        <w:lastRenderedPageBreak/>
        <w:t>The principle difference between Ruby on Rails and other frameworks for development lies in the speed and ease of use that developers working within the environment enjoy. Changes made to applications are immediately applied, avoiding the time consuming steps normally associated with the web development cycle. According to David Geary, a Java expert, the Ruby-based framework is five to 10 times faster than comparable Java-based frameworks. In a blog posting, Geary predicted that Rails would be widely adopted in the near future.</w:t>
      </w:r>
    </w:p>
    <w:p w:rsidR="0093221E" w:rsidRDefault="0093221E" w:rsidP="0093221E">
      <w:pPr>
        <w:pStyle w:val="Pamatteksts1"/>
      </w:pPr>
      <w:r>
        <w:t>Rails is made up of several components, beyond Ruby itself, including:</w:t>
      </w:r>
    </w:p>
    <w:p w:rsidR="0093221E" w:rsidRDefault="0093221E" w:rsidP="0093221E">
      <w:pPr>
        <w:pStyle w:val="Pamatteksts1"/>
        <w:numPr>
          <w:ilvl w:val="0"/>
          <w:numId w:val="45"/>
        </w:numPr>
      </w:pPr>
      <w:r>
        <w:t>Active record, an object-relational mapping layer</w:t>
      </w:r>
    </w:p>
    <w:p w:rsidR="0093221E" w:rsidRDefault="0093221E" w:rsidP="0093221E">
      <w:pPr>
        <w:pStyle w:val="Pamatteksts1"/>
        <w:numPr>
          <w:ilvl w:val="0"/>
          <w:numId w:val="45"/>
        </w:numPr>
      </w:pPr>
      <w:r>
        <w:t>Action pack, a manager of controller and view functions</w:t>
      </w:r>
    </w:p>
    <w:p w:rsidR="0093221E" w:rsidRDefault="0093221E" w:rsidP="0093221E">
      <w:pPr>
        <w:pStyle w:val="Pamatteksts1"/>
        <w:numPr>
          <w:ilvl w:val="0"/>
          <w:numId w:val="45"/>
        </w:numPr>
      </w:pPr>
      <w:r>
        <w:t>Action mailer, a handler of email</w:t>
      </w:r>
    </w:p>
    <w:p w:rsidR="0093221E" w:rsidRDefault="0093221E" w:rsidP="0093221E">
      <w:pPr>
        <w:pStyle w:val="Pamatteksts1"/>
        <w:numPr>
          <w:ilvl w:val="0"/>
          <w:numId w:val="45"/>
        </w:numPr>
      </w:pPr>
      <w:r>
        <w:t>Action web services</w:t>
      </w:r>
    </w:p>
    <w:p w:rsidR="0093221E" w:rsidRDefault="0093221E" w:rsidP="0093221E">
      <w:pPr>
        <w:pStyle w:val="Pamatteksts1"/>
        <w:numPr>
          <w:ilvl w:val="0"/>
          <w:numId w:val="45"/>
        </w:numPr>
      </w:pPr>
      <w:r>
        <w:t>Prototype, an implementer of drag and drop and Ajax functionality</w:t>
      </w:r>
    </w:p>
    <w:p w:rsidR="0093221E" w:rsidRDefault="0093221E" w:rsidP="0093221E">
      <w:pPr>
        <w:pStyle w:val="Pamatteksts1"/>
      </w:pPr>
      <w:r>
        <w:t>Rails can run on most Web servers that support CGI. The framework also supports MySQL, PostgreSQL, SQLite, SQL Server, DB2 and Oracle. Rails is also an MVC (model, view, controller) framework where all layers are provided by Rails, as opposed to reliance on other, additional frameworks to achieve full MVC support. Invented by David Heinemeier Hanss, Ruby On Rails has been developed as an open-source project, with distributions available through rubyonrails.org.</w:t>
      </w:r>
    </w:p>
    <w:p w:rsidR="00DB5873" w:rsidRDefault="00DB5873" w:rsidP="00702E55">
      <w:pPr>
        <w:pStyle w:val="Pamatteksts1"/>
      </w:pPr>
      <w:r>
        <w:t>Ruby on Rails pamatprincipi:</w:t>
      </w:r>
    </w:p>
    <w:p w:rsidR="00DB5873" w:rsidRDefault="00DB5873" w:rsidP="00DB5873">
      <w:pPr>
        <w:pStyle w:val="Pamatteksts1"/>
        <w:numPr>
          <w:ilvl w:val="0"/>
          <w:numId w:val="44"/>
        </w:numPr>
      </w:pPr>
      <w:r>
        <w:t>Neatkārtot sevi (DRY)</w:t>
      </w:r>
    </w:p>
    <w:p w:rsidR="00DB5873" w:rsidRDefault="00DB5873" w:rsidP="00DB5873">
      <w:pPr>
        <w:pStyle w:val="Pamatteksts1"/>
        <w:numPr>
          <w:ilvl w:val="0"/>
          <w:numId w:val="44"/>
        </w:numPr>
      </w:pPr>
      <w:r>
        <w:t>Vienošanās nevis konfigurācija</w:t>
      </w:r>
    </w:p>
    <w:p w:rsidR="00DB5873" w:rsidRDefault="00DB5873" w:rsidP="00DB5873">
      <w:pPr>
        <w:pStyle w:val="Pamatteksts1"/>
        <w:numPr>
          <w:ilvl w:val="0"/>
          <w:numId w:val="44"/>
        </w:numPr>
      </w:pPr>
      <w:r>
        <w:t>Lietotne ar viedokli</w:t>
      </w:r>
    </w:p>
    <w:p w:rsidR="00DB5873" w:rsidRDefault="00DB5873" w:rsidP="00702E55">
      <w:pPr>
        <w:pStyle w:val="Pamatteksts1"/>
      </w:pPr>
    </w:p>
    <w:p w:rsidR="002F3838" w:rsidRDefault="002F3838" w:rsidP="00A03A10">
      <w:pPr>
        <w:pStyle w:val="Heading3"/>
      </w:pPr>
      <w:bookmarkStart w:id="22" w:name="_Toc406447023"/>
      <w:r>
        <w:t>Django ietvars</w:t>
      </w:r>
      <w:bookmarkEnd w:id="22"/>
    </w:p>
    <w:p w:rsidR="00A03A10" w:rsidRDefault="000F5623" w:rsidP="0018703B">
      <w:pPr>
        <w:pStyle w:val="Pamatteksts1"/>
      </w:pPr>
      <w:r>
        <w:t>Django ir Python izstrādes valodas ietvars</w:t>
      </w:r>
    </w:p>
    <w:p w:rsidR="00335BDF" w:rsidRDefault="004A4EF9" w:rsidP="00335BDF">
      <w:pPr>
        <w:pStyle w:val="Pamatteksts1"/>
      </w:pPr>
      <w:r>
        <w:t xml:space="preserve">Django </w:t>
      </w:r>
      <w:r w:rsidR="00335BDF">
        <w:t>is a free and open source web application framework, written in Python, which follows the model–view–control</w:t>
      </w:r>
      <w:r>
        <w:t>ler architectural pattern.</w:t>
      </w:r>
      <w:r w:rsidR="00335BDF">
        <w:t xml:space="preserve"> It is maintained by the Django Software Foundation (DSF), an independent organiz</w:t>
      </w:r>
      <w:r>
        <w:t>ation established as a 501</w:t>
      </w:r>
      <w:r w:rsidR="00335BDF">
        <w:t xml:space="preserve"> non-profit.</w:t>
      </w:r>
    </w:p>
    <w:p w:rsidR="00335BDF" w:rsidRDefault="00335BDF" w:rsidP="0028508C">
      <w:pPr>
        <w:pStyle w:val="Pamatteksts1"/>
      </w:pPr>
      <w:r>
        <w:t xml:space="preserve">Django's primary goal is to ease the creation of complex, database-driven websites. Django emphasizes reusability and "pluggability" of components, rapid development, and the principle of don't repeat yourself. Python is used throughout, even for settings, files, and data </w:t>
      </w:r>
      <w:r>
        <w:lastRenderedPageBreak/>
        <w:t>models. Django also provides an optional administrative create, read, update and delete interface that is generated dynamically through introspection and configured via admin models.</w:t>
      </w:r>
    </w:p>
    <w:p w:rsidR="00335BDF" w:rsidRDefault="00335BDF" w:rsidP="0028508C">
      <w:pPr>
        <w:pStyle w:val="Pamatteksts1"/>
      </w:pPr>
      <w:r>
        <w:t xml:space="preserve">Some well-known sites that </w:t>
      </w:r>
      <w:r w:rsidR="0028508C">
        <w:t>use Django include Pinterest, Instagram, Mozilla,</w:t>
      </w:r>
      <w:r>
        <w:t xml:space="preserve"> The </w:t>
      </w:r>
      <w:r w:rsidR="0028508C">
        <w:t>Washington Times, Disqus,</w:t>
      </w:r>
      <w:r>
        <w:t xml:space="preserve"> and the Publ</w:t>
      </w:r>
      <w:r w:rsidR="0028508C">
        <w:t>ic Broadcasting Service.</w:t>
      </w:r>
    </w:p>
    <w:p w:rsidR="00335BDF" w:rsidRDefault="00335BDF" w:rsidP="00596CB5">
      <w:pPr>
        <w:pStyle w:val="Pamatteksts1"/>
      </w:pPr>
      <w:r>
        <w:t>Django was born in the fall of 2003, when the web programmers at the Lawrence Journal-World newspaper, Adrian Holovaty and Simon Willison, began using Python to build applications.[12] It was released publicly under a BSD license in July 2005. The framework was named after guitarist Django Reinhardt.[12]</w:t>
      </w:r>
    </w:p>
    <w:p w:rsidR="00335BDF" w:rsidRDefault="00335BDF" w:rsidP="00335BDF">
      <w:pPr>
        <w:pStyle w:val="Pamatteksts1"/>
      </w:pPr>
      <w:r>
        <w:t>In June 2008, it was announced that a newly formed Django Software Foundation (DSF) would maintain Django in the future.</w:t>
      </w:r>
    </w:p>
    <w:p w:rsidR="00335BDF" w:rsidRDefault="00335BDF" w:rsidP="00335BDF">
      <w:pPr>
        <w:pStyle w:val="Pamatteksts1"/>
      </w:pPr>
      <w:r>
        <w:t>Th</w:t>
      </w:r>
      <w:r w:rsidR="00D8513C">
        <w:t xml:space="preserve">e core Django MVC framework </w:t>
      </w:r>
      <w:r>
        <w:t>consists of an object-relational mapper which mediates between data models (defined as Python classes) and a relational database ("Model"); a system for processing requests with a web templating system ("View") and a regular-expression-based URL dispatcher ("Controller").</w:t>
      </w:r>
    </w:p>
    <w:p w:rsidR="00335BDF" w:rsidRDefault="00335BDF" w:rsidP="0018703B">
      <w:pPr>
        <w:pStyle w:val="Pamatteksts1"/>
      </w:pPr>
    </w:p>
    <w:p w:rsidR="0018703B" w:rsidRDefault="002F3838" w:rsidP="00A03A10">
      <w:pPr>
        <w:pStyle w:val="Heading3"/>
      </w:pPr>
      <w:bookmarkStart w:id="23" w:name="_Toc406447024"/>
      <w:r>
        <w:t>Java Play ietvars</w:t>
      </w:r>
      <w:bookmarkEnd w:id="23"/>
    </w:p>
    <w:p w:rsidR="00A03A10" w:rsidRDefault="000F5623" w:rsidP="0018703B">
      <w:pPr>
        <w:pStyle w:val="Pamatteksts1"/>
      </w:pPr>
      <w:r>
        <w:t>Java Play ir Java izstrādes valodas ietvars</w:t>
      </w:r>
    </w:p>
    <w:p w:rsidR="008C70AA" w:rsidRDefault="008C70AA" w:rsidP="0018703B">
      <w:pPr>
        <w:pStyle w:val="Pamatteksts1"/>
      </w:pPr>
    </w:p>
    <w:p w:rsidR="008C70AA" w:rsidRDefault="008C70AA" w:rsidP="008C70AA">
      <w:pPr>
        <w:pStyle w:val="Heading3"/>
      </w:pPr>
      <w:bookmarkStart w:id="24" w:name="_Toc406447025"/>
      <w:r>
        <w:t>Ietvaru salīdzinājums</w:t>
      </w:r>
      <w:bookmarkEnd w:id="24"/>
    </w:p>
    <w:p w:rsidR="008C70AA" w:rsidRDefault="008C70AA" w:rsidP="0018703B">
      <w:pPr>
        <w:pStyle w:val="Pamatteksts1"/>
      </w:pPr>
      <w:r>
        <w:t>Tiks apkopotas ietvaru iespējas uut.</w:t>
      </w:r>
    </w:p>
    <w:p w:rsidR="004C4385" w:rsidRDefault="009B7087" w:rsidP="0018703B">
      <w:pPr>
        <w:pStyle w:val="Pamatteksts1"/>
        <w:ind w:firstLine="0"/>
      </w:pPr>
      <w:r>
        <w:t>Ietvaru funkcionalitātes salīdzinājums</w:t>
      </w:r>
    </w:p>
    <w:tbl>
      <w:tblPr>
        <w:tblStyle w:val="TableGrid"/>
        <w:tblW w:w="0" w:type="auto"/>
        <w:tblLook w:val="04A0"/>
      </w:tblPr>
      <w:tblGrid>
        <w:gridCol w:w="1857"/>
        <w:gridCol w:w="1857"/>
        <w:gridCol w:w="1857"/>
        <w:gridCol w:w="1858"/>
        <w:gridCol w:w="1858"/>
      </w:tblGrid>
      <w:tr w:rsidR="009B7087" w:rsidTr="009B7087">
        <w:tc>
          <w:tcPr>
            <w:tcW w:w="1857" w:type="dxa"/>
          </w:tcPr>
          <w:p w:rsidR="009B7087" w:rsidRDefault="009B7087" w:rsidP="009B7087">
            <w:pPr>
              <w:pStyle w:val="Pamatteksts1"/>
              <w:ind w:firstLine="0"/>
            </w:pPr>
          </w:p>
        </w:tc>
        <w:tc>
          <w:tcPr>
            <w:tcW w:w="1857" w:type="dxa"/>
          </w:tcPr>
          <w:p w:rsidR="009B7087" w:rsidRDefault="009B7087" w:rsidP="009B7087">
            <w:pPr>
              <w:pStyle w:val="Pamatteksts1"/>
              <w:ind w:firstLine="0"/>
            </w:pPr>
            <w:r>
              <w:t>Laravel 4</w:t>
            </w:r>
          </w:p>
        </w:tc>
        <w:tc>
          <w:tcPr>
            <w:tcW w:w="1857" w:type="dxa"/>
          </w:tcPr>
          <w:p w:rsidR="009B7087" w:rsidRDefault="009B7087" w:rsidP="009B7087">
            <w:pPr>
              <w:pStyle w:val="Pamatteksts1"/>
              <w:ind w:firstLine="0"/>
            </w:pPr>
            <w:r>
              <w:t>Ruby on Rails</w:t>
            </w:r>
          </w:p>
        </w:tc>
        <w:tc>
          <w:tcPr>
            <w:tcW w:w="1858" w:type="dxa"/>
          </w:tcPr>
          <w:p w:rsidR="009B7087" w:rsidRDefault="009B7087" w:rsidP="009B7087">
            <w:pPr>
              <w:pStyle w:val="Pamatteksts1"/>
              <w:ind w:firstLine="0"/>
            </w:pPr>
            <w:r>
              <w:t>Django</w:t>
            </w:r>
          </w:p>
        </w:tc>
        <w:tc>
          <w:tcPr>
            <w:tcW w:w="1858" w:type="dxa"/>
          </w:tcPr>
          <w:p w:rsidR="009B7087" w:rsidRDefault="009B7087" w:rsidP="009B7087">
            <w:pPr>
              <w:pStyle w:val="Pamatteksts1"/>
              <w:ind w:firstLine="0"/>
            </w:pPr>
            <w:r>
              <w:t>Java</w:t>
            </w:r>
          </w:p>
        </w:tc>
      </w:tr>
      <w:tr w:rsidR="009B7087" w:rsidTr="009B7087">
        <w:tc>
          <w:tcPr>
            <w:tcW w:w="1857" w:type="dxa"/>
          </w:tcPr>
          <w:p w:rsidR="009B7087" w:rsidRDefault="009B7087" w:rsidP="009B7087">
            <w:pPr>
              <w:pStyle w:val="Pamatteksts1"/>
              <w:ind w:firstLine="0"/>
            </w:pPr>
            <w:r>
              <w:t>Izstrādes šablons</w:t>
            </w:r>
          </w:p>
        </w:tc>
        <w:tc>
          <w:tcPr>
            <w:tcW w:w="1857" w:type="dxa"/>
          </w:tcPr>
          <w:p w:rsidR="009B7087" w:rsidRDefault="009B7087" w:rsidP="009B7087">
            <w:pPr>
              <w:pStyle w:val="Pamatteksts1"/>
              <w:ind w:firstLine="0"/>
            </w:pPr>
            <w:r>
              <w:t>MVC</w:t>
            </w:r>
          </w:p>
        </w:tc>
        <w:tc>
          <w:tcPr>
            <w:tcW w:w="1857" w:type="dxa"/>
          </w:tcPr>
          <w:p w:rsidR="009B7087" w:rsidRDefault="009B7087" w:rsidP="009B7087">
            <w:pPr>
              <w:pStyle w:val="Pamatteksts1"/>
              <w:ind w:firstLine="0"/>
            </w:pPr>
            <w:r>
              <w:t>MVC</w:t>
            </w:r>
          </w:p>
        </w:tc>
        <w:tc>
          <w:tcPr>
            <w:tcW w:w="1858" w:type="dxa"/>
          </w:tcPr>
          <w:p w:rsidR="009B7087" w:rsidRDefault="002E6FE0" w:rsidP="009B7087">
            <w:pPr>
              <w:pStyle w:val="Pamatteksts1"/>
              <w:ind w:firstLine="0"/>
            </w:pPr>
            <w:r>
              <w:t>M</w:t>
            </w:r>
            <w:r w:rsidR="009B7087">
              <w:t>T</w:t>
            </w:r>
            <w:r>
              <w:t>V</w:t>
            </w:r>
          </w:p>
        </w:tc>
        <w:tc>
          <w:tcPr>
            <w:tcW w:w="1858" w:type="dxa"/>
          </w:tcPr>
          <w:p w:rsidR="009B7087" w:rsidRDefault="009B7087" w:rsidP="009B7087">
            <w:pPr>
              <w:pStyle w:val="Pamatteksts1"/>
              <w:ind w:firstLine="0"/>
            </w:pPr>
            <w:r>
              <w:t>MVC</w:t>
            </w:r>
          </w:p>
        </w:tc>
      </w:tr>
      <w:tr w:rsidR="009B7087" w:rsidTr="009B7087">
        <w:tc>
          <w:tcPr>
            <w:tcW w:w="1857" w:type="dxa"/>
          </w:tcPr>
          <w:p w:rsidR="009B7087" w:rsidRDefault="009B7087" w:rsidP="009B7087">
            <w:pPr>
              <w:pStyle w:val="Pamatteksts1"/>
              <w:ind w:firstLine="0"/>
            </w:pPr>
            <w:r>
              <w:t>Vienības testu funkcionalitāte</w:t>
            </w:r>
          </w:p>
        </w:tc>
        <w:tc>
          <w:tcPr>
            <w:tcW w:w="1857" w:type="dxa"/>
          </w:tcPr>
          <w:p w:rsidR="009B7087" w:rsidRDefault="009B7087" w:rsidP="009B7087">
            <w:pPr>
              <w:pStyle w:val="Pamatteksts1"/>
              <w:ind w:firstLine="0"/>
            </w:pPr>
            <w:r>
              <w:t>+</w:t>
            </w:r>
          </w:p>
        </w:tc>
        <w:tc>
          <w:tcPr>
            <w:tcW w:w="1857"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9B7087" w:rsidP="009B7087">
            <w:pPr>
              <w:pStyle w:val="Pamatteksts1"/>
              <w:ind w:firstLine="0"/>
            </w:pPr>
            <w:r>
              <w:t>Pakotņu kontroles sistēma</w:t>
            </w:r>
          </w:p>
        </w:tc>
        <w:tc>
          <w:tcPr>
            <w:tcW w:w="1857" w:type="dxa"/>
          </w:tcPr>
          <w:p w:rsidR="009B7087" w:rsidRDefault="009B7087" w:rsidP="009B7087">
            <w:pPr>
              <w:pStyle w:val="Pamatteksts1"/>
              <w:ind w:firstLine="0"/>
            </w:pPr>
            <w:r>
              <w:t>Composer</w:t>
            </w:r>
          </w:p>
        </w:tc>
        <w:tc>
          <w:tcPr>
            <w:tcW w:w="1857" w:type="dxa"/>
          </w:tcPr>
          <w:p w:rsidR="009B7087" w:rsidRDefault="009B7087" w:rsidP="009B7087">
            <w:pPr>
              <w:pStyle w:val="Pamatteksts1"/>
              <w:ind w:firstLine="0"/>
            </w:pPr>
            <w:r>
              <w:t>Gem</w:t>
            </w:r>
          </w:p>
        </w:tc>
        <w:tc>
          <w:tcPr>
            <w:tcW w:w="1858" w:type="dxa"/>
          </w:tcPr>
          <w:p w:rsidR="009B7087" w:rsidRDefault="009B7087" w:rsidP="009B7087">
            <w:pPr>
              <w:pStyle w:val="Pamatteksts1"/>
              <w:ind w:firstLine="0"/>
            </w:pPr>
            <w:r>
              <w:t>Pip</w:t>
            </w:r>
          </w:p>
        </w:tc>
        <w:tc>
          <w:tcPr>
            <w:tcW w:w="1858" w:type="dxa"/>
          </w:tcPr>
          <w:p w:rsidR="009B7087" w:rsidRDefault="009B7087" w:rsidP="009B7087">
            <w:pPr>
              <w:pStyle w:val="Pamatteksts1"/>
              <w:ind w:firstLine="0"/>
            </w:pPr>
            <w:r>
              <w:t>-</w:t>
            </w:r>
          </w:p>
        </w:tc>
      </w:tr>
      <w:tr w:rsidR="009B7087" w:rsidTr="009B7087">
        <w:tc>
          <w:tcPr>
            <w:tcW w:w="1857" w:type="dxa"/>
          </w:tcPr>
          <w:p w:rsidR="009B7087" w:rsidRDefault="005F6D72" w:rsidP="009B7087">
            <w:pPr>
              <w:pStyle w:val="Pamatteksts1"/>
              <w:ind w:firstLine="0"/>
            </w:pPr>
            <w:r>
              <w:t xml:space="preserve">Automātiska datubāzes struktūru </w:t>
            </w:r>
            <w:r>
              <w:lastRenderedPageBreak/>
              <w:t>veidošana</w:t>
            </w:r>
          </w:p>
        </w:tc>
        <w:tc>
          <w:tcPr>
            <w:tcW w:w="1857" w:type="dxa"/>
          </w:tcPr>
          <w:p w:rsidR="009B7087" w:rsidRDefault="001D04AA" w:rsidP="009B7087">
            <w:pPr>
              <w:pStyle w:val="Pamatteksts1"/>
              <w:ind w:firstLine="0"/>
            </w:pPr>
            <w:r>
              <w:lastRenderedPageBreak/>
              <w:t>+</w:t>
            </w:r>
          </w:p>
        </w:tc>
        <w:tc>
          <w:tcPr>
            <w:tcW w:w="1857" w:type="dxa"/>
          </w:tcPr>
          <w:p w:rsidR="009B7087" w:rsidRDefault="001D04AA" w:rsidP="009B7087">
            <w:pPr>
              <w:pStyle w:val="Pamatteksts1"/>
              <w:ind w:firstLine="0"/>
            </w:pPr>
            <w:r>
              <w:t>+</w:t>
            </w:r>
          </w:p>
        </w:tc>
        <w:tc>
          <w:tcPr>
            <w:tcW w:w="1858" w:type="dxa"/>
          </w:tcPr>
          <w:p w:rsidR="009B7087" w:rsidRDefault="005F6D72" w:rsidP="009B7087">
            <w:pPr>
              <w:pStyle w:val="Pamatteksts1"/>
              <w:ind w:firstLine="0"/>
            </w:pPr>
            <w:r>
              <w:t>+</w:t>
            </w:r>
          </w:p>
        </w:tc>
        <w:tc>
          <w:tcPr>
            <w:tcW w:w="1858" w:type="dxa"/>
          </w:tcPr>
          <w:p w:rsidR="009B7087" w:rsidRDefault="005F6D72" w:rsidP="009B7087">
            <w:pPr>
              <w:pStyle w:val="Pamatteksts1"/>
              <w:ind w:firstLine="0"/>
            </w:pPr>
            <w:r>
              <w:t>+</w:t>
            </w:r>
          </w:p>
        </w:tc>
      </w:tr>
      <w:tr w:rsidR="009B7087" w:rsidTr="009B7087">
        <w:tc>
          <w:tcPr>
            <w:tcW w:w="1857" w:type="dxa"/>
          </w:tcPr>
          <w:p w:rsidR="009B7087" w:rsidRDefault="00D97CFC" w:rsidP="009B7087">
            <w:pPr>
              <w:pStyle w:val="Pamatteksts1"/>
              <w:ind w:firstLine="0"/>
            </w:pPr>
            <w:r>
              <w:lastRenderedPageBreak/>
              <w:t>Datubāzes struktūras migrācija</w:t>
            </w:r>
          </w:p>
        </w:tc>
        <w:tc>
          <w:tcPr>
            <w:tcW w:w="1857" w:type="dxa"/>
          </w:tcPr>
          <w:p w:rsidR="009B7087" w:rsidRDefault="00D97CFC" w:rsidP="009B7087">
            <w:pPr>
              <w:pStyle w:val="Pamatteksts1"/>
              <w:ind w:firstLine="0"/>
            </w:pPr>
            <w:r>
              <w:t>+</w:t>
            </w:r>
          </w:p>
        </w:tc>
        <w:tc>
          <w:tcPr>
            <w:tcW w:w="1857"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c>
          <w:tcPr>
            <w:tcW w:w="1858" w:type="dxa"/>
          </w:tcPr>
          <w:p w:rsidR="009B7087"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MySQL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PostgreSQL</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r w:rsidR="00D97CFC" w:rsidTr="009B7087">
        <w:tc>
          <w:tcPr>
            <w:tcW w:w="1857" w:type="dxa"/>
          </w:tcPr>
          <w:p w:rsidR="00D97CFC" w:rsidRDefault="00D97CFC" w:rsidP="009B7087">
            <w:pPr>
              <w:pStyle w:val="Pamatteksts1"/>
              <w:ind w:firstLine="0"/>
            </w:pPr>
            <w:r>
              <w:t>SQLite</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p>
        </w:tc>
      </w:tr>
      <w:tr w:rsidR="00D97CFC" w:rsidTr="009B7087">
        <w:tc>
          <w:tcPr>
            <w:tcW w:w="1857" w:type="dxa"/>
          </w:tcPr>
          <w:p w:rsidR="00D97CFC" w:rsidRDefault="00D97CFC" w:rsidP="009B7087">
            <w:pPr>
              <w:pStyle w:val="Pamatteksts1"/>
              <w:ind w:firstLine="0"/>
            </w:pPr>
            <w:r>
              <w:t>H2</w:t>
            </w:r>
          </w:p>
        </w:tc>
        <w:tc>
          <w:tcPr>
            <w:tcW w:w="1857" w:type="dxa"/>
          </w:tcPr>
          <w:p w:rsidR="00D97CFC" w:rsidRDefault="00D97CFC" w:rsidP="009B7087">
            <w:pPr>
              <w:pStyle w:val="Pamatteksts1"/>
              <w:ind w:firstLine="0"/>
            </w:pPr>
            <w:r>
              <w:t>-</w:t>
            </w:r>
          </w:p>
        </w:tc>
        <w:tc>
          <w:tcPr>
            <w:tcW w:w="1857"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c>
          <w:tcPr>
            <w:tcW w:w="1858" w:type="dxa"/>
          </w:tcPr>
          <w:p w:rsidR="00D97CFC" w:rsidRDefault="00D97CFC" w:rsidP="009B7087">
            <w:pPr>
              <w:pStyle w:val="Pamatteksts1"/>
              <w:ind w:firstLine="0"/>
            </w:pPr>
            <w:r>
              <w:t>+</w:t>
            </w:r>
          </w:p>
        </w:tc>
      </w:tr>
    </w:tbl>
    <w:p w:rsidR="009B7087" w:rsidRDefault="009B7087" w:rsidP="009B7087">
      <w:pPr>
        <w:pStyle w:val="Pamatteksts1"/>
        <w:ind w:firstLine="0"/>
      </w:pPr>
    </w:p>
    <w:p w:rsidR="00583ADD" w:rsidRDefault="00583ADD" w:rsidP="00583ADD">
      <w:pPr>
        <w:pStyle w:val="Heading2"/>
      </w:pPr>
      <w:bookmarkStart w:id="25" w:name="_Toc406447026"/>
      <w:r>
        <w:t>Datubāzes izvēlne</w:t>
      </w:r>
      <w:bookmarkEnd w:id="25"/>
    </w:p>
    <w:p w:rsidR="00583ADD" w:rsidRDefault="00583ADD" w:rsidP="00A7332F">
      <w:pPr>
        <w:pStyle w:val="Pamatteksts1"/>
      </w:pPr>
      <w:r>
        <w:t xml:space="preserve">Šajā nodaļa tiks apskatītas </w:t>
      </w:r>
      <w:r w:rsidR="00C02195">
        <w:t>un salīdzinātas potenciāli izmantojamās datubāzēs, lai būtu iespējams izvēlēties piemērotāko datubāzi izstrādes procesam.</w:t>
      </w:r>
      <w:r w:rsidR="00C57543">
        <w:t xml:space="preserve"> Darbā tiks aplūkotas relāciju datubāzes, jo izvēlētais ietvars atbalsta relāciju datubāzes.</w:t>
      </w:r>
    </w:p>
    <w:p w:rsidR="00697D44" w:rsidRDefault="00697D44" w:rsidP="00697D44">
      <w:pPr>
        <w:pStyle w:val="Pamatteksts1"/>
      </w:pPr>
      <w:r>
        <w:t xml:space="preserve">Lietotnes informācijas apjomiem augot ir nepieciešams uzglabāt </w:t>
      </w:r>
      <w:r w:rsidR="00C57543">
        <w:t>informāciju</w:t>
      </w:r>
      <w:r>
        <w:t>, tas ir nepieciešams, lai iegūto informāciju būtu iespējams atkārtoti izmantot, organizēšanai loģiskos apgabalos un saglabāt vēlākai izmantošanai. Informācijas saglabāšanai ir tik izmantotas dažādas metodes:</w:t>
      </w:r>
    </w:p>
    <w:p w:rsidR="00697D44" w:rsidRDefault="00697D44" w:rsidP="00824E57">
      <w:pPr>
        <w:widowControl w:val="0"/>
        <w:numPr>
          <w:ilvl w:val="0"/>
          <w:numId w:val="29"/>
        </w:numPr>
        <w:suppressAutoHyphens/>
        <w:jc w:val="both"/>
      </w:pPr>
      <w:r>
        <w:t>informācijas glabāšana atmiņā</w:t>
      </w:r>
    </w:p>
    <w:p w:rsidR="00697D44" w:rsidRDefault="00697D44" w:rsidP="00824E57">
      <w:pPr>
        <w:widowControl w:val="0"/>
        <w:numPr>
          <w:ilvl w:val="0"/>
          <w:numId w:val="29"/>
        </w:numPr>
        <w:suppressAutoHyphens/>
        <w:jc w:val="both"/>
      </w:pPr>
      <w:r>
        <w:t>informācijas glabāšana failos</w:t>
      </w:r>
    </w:p>
    <w:p w:rsidR="00697D44" w:rsidRDefault="00697D44" w:rsidP="00824E57">
      <w:pPr>
        <w:widowControl w:val="0"/>
        <w:numPr>
          <w:ilvl w:val="0"/>
          <w:numId w:val="29"/>
        </w:numPr>
        <w:suppressAutoHyphens/>
        <w:jc w:val="both"/>
      </w:pPr>
      <w:r>
        <w:t>informācijas glabāšana datubāzē</w:t>
      </w:r>
    </w:p>
    <w:p w:rsidR="00697D44" w:rsidRDefault="00C57543" w:rsidP="00697D44">
      <w:pPr>
        <w:pStyle w:val="Pamatteksts1"/>
      </w:pPr>
      <w:r>
        <w:t>Datubāzu</w:t>
      </w:r>
      <w:r w:rsidR="00697D44">
        <w:t xml:space="preserve"> vadības sistēma (angļu: Database management system (DBMS)), ir programma (vai programmu kopums), kas nodrošina </w:t>
      </w:r>
      <w:r>
        <w:t>Datubāzu</w:t>
      </w:r>
      <w:r w:rsidR="00697D44">
        <w:t xml:space="preserve"> pārvaldību. DBPS ļauj ievietot, nolasīt, modificēt un dzēst ierakstus, kā arī veic citas ar datu glabāšanu un apstrādi saistītas darbības datu bāzē.</w:t>
      </w:r>
    </w:p>
    <w:p w:rsidR="00697D44" w:rsidRDefault="00C57543" w:rsidP="00697D44">
      <w:pPr>
        <w:pStyle w:val="Pamatteksts1"/>
      </w:pPr>
      <w:r>
        <w:t>Datubāzu</w:t>
      </w:r>
      <w:r w:rsidR="00697D44">
        <w:t xml:space="preserve"> pārvaldības sistēmas mērķi:</w:t>
      </w:r>
    </w:p>
    <w:p w:rsidR="00697D44" w:rsidRDefault="00697D44" w:rsidP="00824E57">
      <w:pPr>
        <w:widowControl w:val="0"/>
        <w:numPr>
          <w:ilvl w:val="0"/>
          <w:numId w:val="28"/>
        </w:numPr>
        <w:suppressAutoHyphens/>
        <w:jc w:val="both"/>
      </w:pPr>
      <w:r>
        <w:t>nošķirt datu aprasti no datu apstrādes</w:t>
      </w:r>
    </w:p>
    <w:p w:rsidR="00697D44" w:rsidRDefault="00697D44" w:rsidP="00824E57">
      <w:pPr>
        <w:widowControl w:val="0"/>
        <w:numPr>
          <w:ilvl w:val="0"/>
          <w:numId w:val="28"/>
        </w:numPr>
        <w:suppressAutoHyphens/>
        <w:jc w:val="both"/>
      </w:pPr>
      <w:r>
        <w:t>Loģiskā un fiziskā datu neatkarība</w:t>
      </w:r>
    </w:p>
    <w:p w:rsidR="00697D44" w:rsidRDefault="00697D44" w:rsidP="00824E57">
      <w:pPr>
        <w:widowControl w:val="0"/>
        <w:numPr>
          <w:ilvl w:val="0"/>
          <w:numId w:val="28"/>
        </w:numPr>
        <w:suppressAutoHyphens/>
        <w:jc w:val="both"/>
      </w:pPr>
      <w:r>
        <w:t>Vienkārša datu administrēšana un kontrole</w:t>
      </w:r>
    </w:p>
    <w:p w:rsidR="00697D44" w:rsidRDefault="00697D44" w:rsidP="00824E57">
      <w:pPr>
        <w:widowControl w:val="0"/>
        <w:numPr>
          <w:ilvl w:val="0"/>
          <w:numId w:val="28"/>
        </w:numPr>
        <w:suppressAutoHyphens/>
        <w:jc w:val="both"/>
      </w:pPr>
      <w:r>
        <w:t>Minimāla redundance un minimāla aizņemta atmiņā</w:t>
      </w:r>
    </w:p>
    <w:p w:rsidR="00697D44" w:rsidRDefault="00697D44" w:rsidP="00824E57">
      <w:pPr>
        <w:widowControl w:val="0"/>
        <w:numPr>
          <w:ilvl w:val="0"/>
          <w:numId w:val="28"/>
        </w:numPr>
        <w:suppressAutoHyphens/>
        <w:jc w:val="both"/>
      </w:pPr>
      <w:r>
        <w:t>Datu integritāte</w:t>
      </w:r>
    </w:p>
    <w:p w:rsidR="00697D44" w:rsidRDefault="00697D44" w:rsidP="00824E57">
      <w:pPr>
        <w:widowControl w:val="0"/>
        <w:numPr>
          <w:ilvl w:val="0"/>
          <w:numId w:val="28"/>
        </w:numPr>
        <w:suppressAutoHyphens/>
        <w:jc w:val="both"/>
      </w:pPr>
      <w:r>
        <w:t>Datu koplietošana</w:t>
      </w:r>
    </w:p>
    <w:p w:rsidR="00697D44" w:rsidRDefault="00697D44" w:rsidP="00824E57">
      <w:pPr>
        <w:widowControl w:val="0"/>
        <w:numPr>
          <w:ilvl w:val="0"/>
          <w:numId w:val="28"/>
        </w:numPr>
        <w:suppressAutoHyphens/>
        <w:jc w:val="both"/>
      </w:pPr>
      <w:r>
        <w:t>Datu drošība</w:t>
      </w:r>
    </w:p>
    <w:p w:rsidR="00697D44" w:rsidRDefault="00C57543" w:rsidP="00A83A75">
      <w:pPr>
        <w:pStyle w:val="Pamatteksts1"/>
      </w:pPr>
      <w:r>
        <w:lastRenderedPageBreak/>
        <w:t>Relāciju datubāzes</w:t>
      </w:r>
    </w:p>
    <w:p w:rsidR="00C57543" w:rsidRDefault="00C57543" w:rsidP="00C57543">
      <w:pPr>
        <w:pStyle w:val="Pamatteksts1"/>
      </w:pPr>
      <w:r>
        <w:t>Mūsdienās (2014.04.06) [biežāk] izmanto datubāzu vadības sistēmas. Šo datubāzu mērķis ir sniegt lietotājam iespēju izstrādā, veidot, iegūt datus, atjaunot datus un veikt šo lietotņu administrāciju. Kā izplatītākas datubāzu vadības sistēmas var minēt:</w:t>
      </w:r>
    </w:p>
    <w:p w:rsidR="00C57543" w:rsidRDefault="00C57543" w:rsidP="00824E57">
      <w:pPr>
        <w:widowControl w:val="0"/>
        <w:numPr>
          <w:ilvl w:val="0"/>
          <w:numId w:val="30"/>
        </w:numPr>
        <w:suppressAutoHyphens/>
        <w:jc w:val="both"/>
      </w:pPr>
      <w:r>
        <w:t>MySQL</w:t>
      </w:r>
    </w:p>
    <w:p w:rsidR="00C57543" w:rsidRDefault="00C57543" w:rsidP="00824E57">
      <w:pPr>
        <w:widowControl w:val="0"/>
        <w:numPr>
          <w:ilvl w:val="0"/>
          <w:numId w:val="30"/>
        </w:numPr>
        <w:suppressAutoHyphens/>
        <w:jc w:val="both"/>
      </w:pPr>
      <w:r>
        <w:t>MariaDB</w:t>
      </w:r>
    </w:p>
    <w:p w:rsidR="00C57543" w:rsidRDefault="00C57543" w:rsidP="00824E57">
      <w:pPr>
        <w:widowControl w:val="0"/>
        <w:numPr>
          <w:ilvl w:val="0"/>
          <w:numId w:val="30"/>
        </w:numPr>
        <w:suppressAutoHyphens/>
        <w:jc w:val="both"/>
      </w:pPr>
      <w:r>
        <w:t>Oracle</w:t>
      </w:r>
    </w:p>
    <w:p w:rsidR="00C57543" w:rsidRDefault="00C57543" w:rsidP="00824E57">
      <w:pPr>
        <w:widowControl w:val="0"/>
        <w:numPr>
          <w:ilvl w:val="0"/>
          <w:numId w:val="30"/>
        </w:numPr>
        <w:suppressAutoHyphens/>
        <w:jc w:val="both"/>
      </w:pPr>
      <w:r>
        <w:t>PostgreSQL</w:t>
      </w:r>
    </w:p>
    <w:p w:rsidR="00C57543" w:rsidRDefault="00C57543" w:rsidP="00824E57">
      <w:pPr>
        <w:widowControl w:val="0"/>
        <w:numPr>
          <w:ilvl w:val="0"/>
          <w:numId w:val="30"/>
        </w:numPr>
        <w:suppressAutoHyphens/>
        <w:jc w:val="both"/>
      </w:pPr>
      <w:r>
        <w:t>SQLite</w:t>
      </w:r>
    </w:p>
    <w:p w:rsidR="00C57543" w:rsidRDefault="00C57543" w:rsidP="00824E57">
      <w:pPr>
        <w:widowControl w:val="0"/>
        <w:numPr>
          <w:ilvl w:val="0"/>
          <w:numId w:val="30"/>
        </w:numPr>
        <w:suppressAutoHyphens/>
        <w:jc w:val="both"/>
      </w:pPr>
      <w:r>
        <w:t>Microsoft SQL Server</w:t>
      </w:r>
    </w:p>
    <w:p w:rsidR="00C57543" w:rsidRDefault="00C57543" w:rsidP="00C57543">
      <w:pPr>
        <w:pStyle w:val="Pamatteksts1"/>
      </w:pPr>
      <w:r>
        <w:t>Relāciju datubāzu priekšrocības</w:t>
      </w:r>
    </w:p>
    <w:p w:rsidR="00C57543" w:rsidRDefault="00C57543" w:rsidP="00824E57">
      <w:pPr>
        <w:widowControl w:val="0"/>
        <w:numPr>
          <w:ilvl w:val="0"/>
          <w:numId w:val="31"/>
        </w:numPr>
        <w:suppressAutoHyphens/>
        <w:jc w:val="both"/>
      </w:pPr>
      <w:r>
        <w:t>Vienkāršā datu struktūra</w:t>
      </w:r>
    </w:p>
    <w:p w:rsidR="00C57543" w:rsidRDefault="00C57543" w:rsidP="00824E57">
      <w:pPr>
        <w:widowControl w:val="0"/>
        <w:numPr>
          <w:ilvl w:val="0"/>
          <w:numId w:val="31"/>
        </w:numPr>
        <w:suppressAutoHyphens/>
        <w:jc w:val="both"/>
      </w:pPr>
      <w:r>
        <w:t>SQL vaicājumu valoda – šis vaicājumu valoda ir ļoti tuva dabīgajai angļu valodai</w:t>
      </w:r>
    </w:p>
    <w:p w:rsidR="00C57543" w:rsidRDefault="00C57543" w:rsidP="00824E57">
      <w:pPr>
        <w:widowControl w:val="0"/>
        <w:numPr>
          <w:ilvl w:val="0"/>
          <w:numId w:val="31"/>
        </w:numPr>
        <w:suppressAutoHyphens/>
        <w:jc w:val="both"/>
      </w:pPr>
      <w:r>
        <w:t>Drošība</w:t>
      </w:r>
    </w:p>
    <w:p w:rsidR="00C57543" w:rsidRDefault="00C57543" w:rsidP="00824E57">
      <w:pPr>
        <w:widowControl w:val="0"/>
        <w:numPr>
          <w:ilvl w:val="0"/>
          <w:numId w:val="31"/>
        </w:numPr>
        <w:suppressAutoHyphens/>
        <w:jc w:val="both"/>
      </w:pPr>
      <w:r>
        <w:t>Datu neatkarība</w:t>
      </w:r>
    </w:p>
    <w:p w:rsidR="00C57543" w:rsidRDefault="00C57543" w:rsidP="00824E57">
      <w:pPr>
        <w:widowControl w:val="0"/>
        <w:numPr>
          <w:ilvl w:val="0"/>
          <w:numId w:val="31"/>
        </w:numPr>
        <w:suppressAutoHyphens/>
        <w:jc w:val="both"/>
      </w:pPr>
      <w:r>
        <w:t>Web hosting risinājumi piedāvā plašu relāciju datubāzu piedāvājumu</w:t>
      </w:r>
    </w:p>
    <w:p w:rsidR="00C57543" w:rsidRDefault="00C57543" w:rsidP="00C57543">
      <w:pPr>
        <w:pStyle w:val="Pamatteksts1"/>
      </w:pPr>
      <w:r>
        <w:t>Relāciju datubāzu trūkumi:</w:t>
      </w:r>
    </w:p>
    <w:p w:rsidR="00C57543" w:rsidRDefault="00C57543" w:rsidP="00824E57">
      <w:pPr>
        <w:widowControl w:val="0"/>
        <w:numPr>
          <w:ilvl w:val="0"/>
          <w:numId w:val="32"/>
        </w:numPr>
        <w:suppressAutoHyphens/>
        <w:jc w:val="both"/>
      </w:pPr>
      <w:r>
        <w:t>Veiktspēja – datubāzu veiktspēju samazina liels datu apjoms un datu apvienošanas starp tabulām</w:t>
      </w:r>
    </w:p>
    <w:p w:rsidR="00C57543" w:rsidRDefault="00C57543" w:rsidP="00824E57">
      <w:pPr>
        <w:widowControl w:val="0"/>
        <w:numPr>
          <w:ilvl w:val="0"/>
          <w:numId w:val="32"/>
        </w:numPr>
        <w:suppressAutoHyphens/>
        <w:jc w:val="both"/>
      </w:pPr>
      <w:r>
        <w:t>Lēna datu apstrāde</w:t>
      </w:r>
    </w:p>
    <w:p w:rsidR="00C57543" w:rsidRDefault="00C57543" w:rsidP="00824E57">
      <w:pPr>
        <w:widowControl w:val="0"/>
        <w:numPr>
          <w:ilvl w:val="0"/>
          <w:numId w:val="32"/>
        </w:numPr>
        <w:suppressAutoHyphens/>
        <w:jc w:val="both"/>
      </w:pPr>
      <w:r>
        <w:t>Datu apstrāde</w:t>
      </w:r>
    </w:p>
    <w:p w:rsidR="00C57543" w:rsidRDefault="00C57543" w:rsidP="00C57543">
      <w:pPr>
        <w:pStyle w:val="Pamatteksts1"/>
      </w:pPr>
      <w:r>
        <w:t>Informācija tiek glabāta tabulu formātā, kur informācija starp tabulām tiek izteikta ar relācijām.</w:t>
      </w:r>
    </w:p>
    <w:p w:rsidR="00C57543" w:rsidRDefault="00C57543" w:rsidP="00A83A75">
      <w:pPr>
        <w:pStyle w:val="Heading3"/>
      </w:pPr>
      <w:bookmarkStart w:id="26" w:name="_Toc406447027"/>
      <w:r>
        <w:t>Relācijas datubāzu salīdzinājums</w:t>
      </w:r>
      <w:bookmarkEnd w:id="26"/>
    </w:p>
    <w:p w:rsidR="00C57543" w:rsidRDefault="00C57543" w:rsidP="00C57543">
      <w:pPr>
        <w:pStyle w:val="Pamatteksts1"/>
      </w:pPr>
      <w:r>
        <w:t>Šajā darba daļā tiks apskatītas datubāzu vadības sistēmas – MySQL, PostgreSQL, Oracle, SQLite. Šādas datubāzes tika izvēlētas, jo tās ir vienas no populārākajām, tālāk tika apskatītas to piedāvātās iespējas.</w:t>
      </w:r>
    </w:p>
    <w:tbl>
      <w:tblPr>
        <w:tblW w:w="0" w:type="auto"/>
        <w:tblInd w:w="55" w:type="dxa"/>
        <w:tblLayout w:type="fixed"/>
        <w:tblCellMar>
          <w:top w:w="55" w:type="dxa"/>
          <w:left w:w="55" w:type="dxa"/>
          <w:bottom w:w="55" w:type="dxa"/>
          <w:right w:w="55" w:type="dxa"/>
        </w:tblCellMar>
        <w:tblLook w:val="0000"/>
      </w:tblPr>
      <w:tblGrid>
        <w:gridCol w:w="1504"/>
        <w:gridCol w:w="1504"/>
        <w:gridCol w:w="1504"/>
        <w:gridCol w:w="1505"/>
        <w:gridCol w:w="1504"/>
        <w:gridCol w:w="1605"/>
      </w:tblGrid>
      <w:tr w:rsidR="00A83A75" w:rsidTr="002D0DE1">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SQLite</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MySQL</w:t>
            </w:r>
          </w:p>
        </w:tc>
        <w:tc>
          <w:tcPr>
            <w:tcW w:w="1505"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MariaDB</w:t>
            </w:r>
          </w:p>
        </w:tc>
        <w:tc>
          <w:tcPr>
            <w:tcW w:w="1504" w:type="dxa"/>
            <w:tcBorders>
              <w:top w:val="single" w:sz="1" w:space="0" w:color="000000"/>
              <w:left w:val="single" w:sz="1" w:space="0" w:color="000000"/>
              <w:bottom w:val="single" w:sz="1" w:space="0" w:color="000000"/>
            </w:tcBorders>
            <w:shd w:val="clear" w:color="auto" w:fill="auto"/>
          </w:tcPr>
          <w:p w:rsidR="00A83A75" w:rsidRDefault="00A83A75" w:rsidP="00A83A75">
            <w:pPr>
              <w:pStyle w:val="Tabulasteksts"/>
            </w:pPr>
            <w:r>
              <w:t>PostgreSQL</w:t>
            </w:r>
          </w:p>
        </w:tc>
        <w:tc>
          <w:tcPr>
            <w:tcW w:w="1605" w:type="dxa"/>
            <w:tcBorders>
              <w:top w:val="single" w:sz="1" w:space="0" w:color="000000"/>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Oracle</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Atvērtā koda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JSON datu glabāšana</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rPr>
                <w:shd w:val="clear" w:color="auto" w:fill="FFFF00"/>
              </w:rPr>
              <w:t>Self contained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9515EA"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lastRenderedPageBreak/>
              <w:t>ACID</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Vairākas rakstīšanas operācijas</w:t>
            </w:r>
          </w:p>
        </w:tc>
        <w:tc>
          <w:tcPr>
            <w:tcW w:w="1504" w:type="dxa"/>
            <w:tcBorders>
              <w:left w:val="single" w:sz="1" w:space="0" w:color="000000"/>
              <w:bottom w:val="single" w:sz="1" w:space="0" w:color="000000"/>
            </w:tcBorders>
            <w:shd w:val="clear" w:color="auto" w:fill="auto"/>
          </w:tcPr>
          <w:p w:rsidR="00A83A75" w:rsidRDefault="009515EA"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lietotāju kontrole</w:t>
            </w:r>
          </w:p>
        </w:tc>
        <w:tc>
          <w:tcPr>
            <w:tcW w:w="1504" w:type="dxa"/>
            <w:tcBorders>
              <w:left w:val="single" w:sz="1" w:space="0" w:color="000000"/>
              <w:bottom w:val="single" w:sz="1" w:space="0" w:color="000000"/>
            </w:tcBorders>
            <w:shd w:val="clear" w:color="auto" w:fill="auto"/>
          </w:tcPr>
          <w:p w:rsidR="00A83A75" w:rsidRDefault="009515EA" w:rsidP="009515EA">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Ārējā atslēga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Glabātās procedūras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vaicājumu valoda</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SQL standarti</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Datubāzes modelis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RDBMS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ORDBMS</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RDBMS</w:t>
            </w:r>
          </w:p>
        </w:tc>
      </w:tr>
      <w:tr w:rsidR="00A83A75" w:rsidTr="002D0DE1">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Licences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Publiskais domēns</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GPL 2 or proprietary</w:t>
            </w:r>
          </w:p>
        </w:tc>
        <w:tc>
          <w:tcPr>
            <w:tcW w:w="1505" w:type="dxa"/>
            <w:tcBorders>
              <w:left w:val="single" w:sz="1" w:space="0" w:color="000000"/>
              <w:bottom w:val="single" w:sz="1" w:space="0" w:color="000000"/>
            </w:tcBorders>
            <w:shd w:val="clear" w:color="auto" w:fill="auto"/>
          </w:tcPr>
          <w:p w:rsidR="00A83A75" w:rsidRDefault="00A83A75" w:rsidP="00A83A75">
            <w:pPr>
              <w:pStyle w:val="Tabulasteksts"/>
            </w:pPr>
            <w:r>
              <w:t>GPL2</w:t>
            </w:r>
          </w:p>
        </w:tc>
        <w:tc>
          <w:tcPr>
            <w:tcW w:w="1504" w:type="dxa"/>
            <w:tcBorders>
              <w:left w:val="single" w:sz="1" w:space="0" w:color="000000"/>
              <w:bottom w:val="single" w:sz="1" w:space="0" w:color="000000"/>
            </w:tcBorders>
            <w:shd w:val="clear" w:color="auto" w:fill="auto"/>
          </w:tcPr>
          <w:p w:rsidR="00A83A75" w:rsidRDefault="00A83A75" w:rsidP="00A83A75">
            <w:pPr>
              <w:pStyle w:val="Tabulasteksts"/>
            </w:pPr>
            <w:r>
              <w:t>PostgreSQL License</w:t>
            </w:r>
          </w:p>
        </w:tc>
        <w:tc>
          <w:tcPr>
            <w:tcW w:w="1605" w:type="dxa"/>
            <w:tcBorders>
              <w:left w:val="single" w:sz="1" w:space="0" w:color="000000"/>
              <w:bottom w:val="single" w:sz="1" w:space="0" w:color="000000"/>
              <w:right w:val="single" w:sz="1" w:space="0" w:color="000000"/>
            </w:tcBorders>
            <w:shd w:val="clear" w:color="auto" w:fill="auto"/>
          </w:tcPr>
          <w:p w:rsidR="00A83A75" w:rsidRDefault="00A83A75" w:rsidP="00A83A75">
            <w:pPr>
              <w:pStyle w:val="Tabulasteksts"/>
            </w:pPr>
            <w:r>
              <w:t>proprietary</w:t>
            </w:r>
          </w:p>
        </w:tc>
      </w:tr>
    </w:tbl>
    <w:p w:rsidR="00A7332F" w:rsidRDefault="00A7332F" w:rsidP="00583ADD">
      <w:pPr>
        <w:pStyle w:val="Pamatteksts1"/>
        <w:ind w:firstLine="0"/>
      </w:pPr>
    </w:p>
    <w:p w:rsidR="00A7332F" w:rsidRDefault="00A7332F" w:rsidP="00A7332F">
      <w:pPr>
        <w:pStyle w:val="Heading2"/>
      </w:pPr>
      <w:bookmarkStart w:id="27" w:name="_Toc406447028"/>
      <w:r>
        <w:t>Servera tehnoloģiju izvēle</w:t>
      </w:r>
      <w:bookmarkEnd w:id="27"/>
    </w:p>
    <w:p w:rsidR="00A7332F" w:rsidRDefault="00F24FBA" w:rsidP="00A7332F">
      <w:pPr>
        <w:pStyle w:val="Pamatteksts1"/>
      </w:pPr>
      <w:r>
        <w:t xml:space="preserve">Viens no sarežģītākajiem procesiem ir lietotnes uzstādīšana uz publiskā servera, jo ir nepieciešams </w:t>
      </w:r>
      <w:r w:rsidR="00EB0884">
        <w:t>sabalansēt</w:t>
      </w:r>
      <w:r>
        <w:t xml:space="preserve"> dažādus faktorus, piem., izmaksas, nodrošināto funkcionalitāti, noturību, piedāvātās iekārtas veiktspēju un uzturēšanas iespējas.</w:t>
      </w:r>
      <w:r w:rsidR="00D8513C">
        <w:t xml:space="preserve"> Šo procesu padara arī prasība, ka ir nepieciešam pārzināt servera administrēšanu, lai nodrošinātu uzticamu servera darbību.</w:t>
      </w:r>
    </w:p>
    <w:p w:rsidR="00F24FBA" w:rsidRPr="00A7332F" w:rsidRDefault="00F24FBA" w:rsidP="00A7332F">
      <w:pPr>
        <w:pStyle w:val="Pamatteksts1"/>
      </w:pPr>
    </w:p>
    <w:p w:rsidR="00A7332F" w:rsidRPr="004C4385" w:rsidRDefault="00A7332F" w:rsidP="00583ADD">
      <w:pPr>
        <w:pStyle w:val="Pamatteksts1"/>
        <w:ind w:firstLine="0"/>
      </w:pPr>
    </w:p>
    <w:p w:rsidR="00AF0E22" w:rsidRDefault="00565285" w:rsidP="0092776D">
      <w:pPr>
        <w:pStyle w:val="Heading1"/>
      </w:pPr>
      <w:bookmarkStart w:id="28" w:name="_Toc406447029"/>
      <w:r>
        <w:lastRenderedPageBreak/>
        <w:t>praktiskā daļa</w:t>
      </w:r>
      <w:bookmarkEnd w:id="28"/>
    </w:p>
    <w:p w:rsidR="00DA39C0" w:rsidRPr="00DA39C0" w:rsidRDefault="00D72A66" w:rsidP="00DA39C0">
      <w:pPr>
        <w:pStyle w:val="Pamatteksts1"/>
      </w:pPr>
      <w:r>
        <w:t>Prasību specifikācija ir izstrādāta atbilstoši Latvi</w:t>
      </w:r>
      <w:r w:rsidR="006C35C5">
        <w:t>j</w:t>
      </w:r>
      <w:r>
        <w:t>as Valsts standartu formālajām prasībām. Lai identificētu sistēmas prasības, tiek izmantoti lietošanas gadījumi. Katram lietošanas gadījumam ir parādīta tipiskā notikumu secība, būtiskākās alternatīvas un kritisko kļūdu notikumu apstrāde.</w:t>
      </w:r>
    </w:p>
    <w:p w:rsidR="00AF0E22" w:rsidRDefault="001A0A7B">
      <w:pPr>
        <w:pStyle w:val="Heading2"/>
      </w:pPr>
      <w:bookmarkStart w:id="29" w:name="_Toc406447030"/>
      <w:r>
        <w:t>Sistēmas prasības</w:t>
      </w:r>
      <w:bookmarkEnd w:id="29"/>
    </w:p>
    <w:p w:rsidR="00D72A66" w:rsidRPr="00D72A66" w:rsidRDefault="00D72A66" w:rsidP="00D72A66">
      <w:pPr>
        <w:pStyle w:val="Pamatteksts1"/>
      </w:pPr>
      <w:r>
        <w:t>Būs vēl nolūks, darbības sfēra, definīcijas utmlpēs PPS struktūras.</w:t>
      </w:r>
    </w:p>
    <w:p w:rsidR="000F35CE" w:rsidRDefault="002E1CB5" w:rsidP="000F35CE">
      <w:pPr>
        <w:pStyle w:val="Heading3"/>
      </w:pPr>
      <w:bookmarkStart w:id="30" w:name="_Toc406447031"/>
      <w:r>
        <w:t>Produkta funkcijas</w:t>
      </w:r>
      <w:bookmarkEnd w:id="30"/>
    </w:p>
    <w:p w:rsidR="0071565D" w:rsidRDefault="0071565D">
      <w:pPr>
        <w:pStyle w:val="Pamatteksts1"/>
      </w:pPr>
      <w:r>
        <w:t>Šajā darba sadaļa tiks aprakstīti lietošanas gadījumi, kuri ir paredzēti izstrādātajai lietotnei. Lietošanas gadījumi ir paredzēti 4 lietotāju grupām:</w:t>
      </w:r>
    </w:p>
    <w:p w:rsidR="0071565D" w:rsidRDefault="0071565D" w:rsidP="00824E57">
      <w:pPr>
        <w:pStyle w:val="Pamatteksts1"/>
        <w:numPr>
          <w:ilvl w:val="0"/>
          <w:numId w:val="5"/>
        </w:numPr>
      </w:pPr>
      <w:r>
        <w:t>Administrators</w:t>
      </w:r>
    </w:p>
    <w:p w:rsidR="0071565D" w:rsidRDefault="0071565D" w:rsidP="00824E57">
      <w:pPr>
        <w:pStyle w:val="Pamatteksts1"/>
        <w:numPr>
          <w:ilvl w:val="0"/>
          <w:numId w:val="5"/>
        </w:numPr>
      </w:pPr>
      <w:r>
        <w:t xml:space="preserve">Autors </w:t>
      </w:r>
    </w:p>
    <w:p w:rsidR="0071565D" w:rsidRDefault="0071565D" w:rsidP="00824E57">
      <w:pPr>
        <w:pStyle w:val="Pamatteksts1"/>
        <w:numPr>
          <w:ilvl w:val="0"/>
          <w:numId w:val="5"/>
        </w:numPr>
      </w:pPr>
      <w:r>
        <w:t>Reģistrēts lietotājs</w:t>
      </w:r>
    </w:p>
    <w:p w:rsidR="0071565D" w:rsidRDefault="0071565D" w:rsidP="00824E57">
      <w:pPr>
        <w:pStyle w:val="Pamatteksts1"/>
        <w:numPr>
          <w:ilvl w:val="0"/>
          <w:numId w:val="5"/>
        </w:numPr>
      </w:pPr>
      <w:r>
        <w:t>Viesis</w:t>
      </w:r>
    </w:p>
    <w:p w:rsidR="0037615C" w:rsidRDefault="005E4F9D" w:rsidP="00194204">
      <w:pPr>
        <w:pStyle w:val="Pamatteksts1"/>
      </w:pPr>
      <w:r w:rsidRPr="005E4F9D">
        <w:rPr>
          <w:highlight w:val="yellow"/>
        </w:rPr>
        <w:t>Links uz lietotni</w:t>
      </w:r>
    </w:p>
    <w:p w:rsidR="0037615C" w:rsidRDefault="005E4F9D" w:rsidP="00194204">
      <w:pPr>
        <w:pStyle w:val="Pamatteksts1"/>
      </w:pPr>
      <w:r>
        <w:t>Lietotāja vārds: papillonAdmin</w:t>
      </w:r>
    </w:p>
    <w:p w:rsidR="005E4F9D" w:rsidRDefault="005E4F9D" w:rsidP="005E4F9D">
      <w:pPr>
        <w:pStyle w:val="Pamatteksts1"/>
      </w:pPr>
      <w:r>
        <w:t>P</w:t>
      </w:r>
      <w:r w:rsidR="0037615C">
        <w:t>arole:</w:t>
      </w:r>
      <w:r>
        <w:t xml:space="preserve"> papillonAdmin</w:t>
      </w:r>
    </w:p>
    <w:p w:rsidR="00AF0E22" w:rsidRDefault="00AF56E0" w:rsidP="00AF56E0">
      <w:pPr>
        <w:pStyle w:val="Caption"/>
        <w:numPr>
          <w:ins w:id="31" w:author="Unknown"/>
        </w:numPr>
      </w:pPr>
      <w:r>
        <w:t xml:space="preserve">tabula </w:t>
      </w:r>
      <w:fldSimple w:instr=" STYLEREF 3 \s ">
        <w:r w:rsidR="001625A8">
          <w:rPr>
            <w:noProof/>
          </w:rPr>
          <w:t>2.1.1</w:t>
        </w:r>
      </w:fldSimple>
      <w:r w:rsidR="001625A8">
        <w:t>.</w:t>
      </w:r>
      <w:fldSimple w:instr=" SEQ tabula \* ARABIC \s 3 ">
        <w:r w:rsidR="001625A8">
          <w:rPr>
            <w:noProof/>
          </w:rPr>
          <w:t>1</w:t>
        </w:r>
      </w:fldSimple>
      <w:r>
        <w:t xml:space="preserve"> </w:t>
      </w:r>
      <w:r w:rsidR="005F13B5">
        <w:t>Lietošanas gadījumu īss apraksts</w:t>
      </w:r>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1417"/>
        <w:gridCol w:w="1701"/>
        <w:gridCol w:w="2835"/>
        <w:gridCol w:w="1273"/>
        <w:gridCol w:w="1105"/>
      </w:tblGrid>
      <w:tr w:rsidR="005E392E" w:rsidTr="005E392E">
        <w:trPr>
          <w:tblHeader/>
        </w:trPr>
        <w:tc>
          <w:tcPr>
            <w:tcW w:w="1526" w:type="dxa"/>
          </w:tcPr>
          <w:p w:rsidR="002E1CB5" w:rsidRPr="00A92880" w:rsidRDefault="002E1CB5" w:rsidP="00855B85">
            <w:pPr>
              <w:pStyle w:val="Tabulasteksts"/>
              <w:rPr>
                <w:b/>
              </w:rPr>
            </w:pPr>
            <w:r w:rsidRPr="00A92880">
              <w:rPr>
                <w:b/>
              </w:rPr>
              <w:t>Nosaukums un šifrs</w:t>
            </w:r>
          </w:p>
        </w:tc>
        <w:tc>
          <w:tcPr>
            <w:tcW w:w="1417" w:type="dxa"/>
          </w:tcPr>
          <w:p w:rsidR="002E1CB5" w:rsidRPr="00A92880" w:rsidRDefault="002E1CB5" w:rsidP="00855B85">
            <w:pPr>
              <w:pStyle w:val="Tabulasteksts"/>
              <w:rPr>
                <w:b/>
              </w:rPr>
            </w:pPr>
            <w:r w:rsidRPr="00A92880">
              <w:rPr>
                <w:b/>
              </w:rPr>
              <w:t>Aktieri</w:t>
            </w:r>
          </w:p>
        </w:tc>
        <w:tc>
          <w:tcPr>
            <w:tcW w:w="1701" w:type="dxa"/>
          </w:tcPr>
          <w:p w:rsidR="002E1CB5" w:rsidRPr="00A92880" w:rsidRDefault="002E1CB5" w:rsidP="00855B85">
            <w:pPr>
              <w:pStyle w:val="Tabulasteksts"/>
              <w:rPr>
                <w:b/>
              </w:rPr>
            </w:pPr>
            <w:r w:rsidRPr="00A92880">
              <w:rPr>
                <w:b/>
              </w:rPr>
              <w:t>Mērķis</w:t>
            </w:r>
          </w:p>
        </w:tc>
        <w:tc>
          <w:tcPr>
            <w:tcW w:w="2835" w:type="dxa"/>
          </w:tcPr>
          <w:p w:rsidR="002E1CB5" w:rsidRPr="00A92880" w:rsidRDefault="002E1CB5" w:rsidP="00855B85">
            <w:pPr>
              <w:pStyle w:val="Tabulasteksts"/>
              <w:rPr>
                <w:b/>
              </w:rPr>
            </w:pPr>
            <w:r w:rsidRPr="00A92880">
              <w:rPr>
                <w:b/>
              </w:rPr>
              <w:t>Īss apraksts</w:t>
            </w:r>
          </w:p>
        </w:tc>
        <w:tc>
          <w:tcPr>
            <w:tcW w:w="1273" w:type="dxa"/>
          </w:tcPr>
          <w:p w:rsidR="002E1CB5" w:rsidRPr="00A92880" w:rsidRDefault="002E1CB5" w:rsidP="00855B85">
            <w:pPr>
              <w:pStyle w:val="Tabulasteksts"/>
              <w:rPr>
                <w:b/>
              </w:rPr>
            </w:pPr>
            <w:r w:rsidRPr="00A92880">
              <w:rPr>
                <w:b/>
              </w:rPr>
              <w:t>Prioritāte izpildīšanai</w:t>
            </w:r>
          </w:p>
        </w:tc>
        <w:tc>
          <w:tcPr>
            <w:tcW w:w="1105" w:type="dxa"/>
          </w:tcPr>
          <w:p w:rsidR="002E1CB5" w:rsidRPr="00A92880" w:rsidRDefault="002E1CB5" w:rsidP="00855B85">
            <w:pPr>
              <w:pStyle w:val="Tabulasteksts"/>
              <w:rPr>
                <w:b/>
              </w:rPr>
            </w:pPr>
            <w:r w:rsidRPr="00A92880">
              <w:rPr>
                <w:b/>
              </w:rPr>
              <w:t>Atsauces</w:t>
            </w:r>
          </w:p>
        </w:tc>
      </w:tr>
      <w:tr w:rsidR="005E392E" w:rsidTr="005E392E">
        <w:tc>
          <w:tcPr>
            <w:tcW w:w="1526" w:type="dxa"/>
          </w:tcPr>
          <w:p w:rsidR="00C04F21" w:rsidRDefault="00C04F21" w:rsidP="00855B85">
            <w:pPr>
              <w:pStyle w:val="Tabulasteksts"/>
            </w:pPr>
          </w:p>
        </w:tc>
        <w:tc>
          <w:tcPr>
            <w:tcW w:w="1417" w:type="dxa"/>
          </w:tcPr>
          <w:p w:rsidR="00C04F21" w:rsidRDefault="0006062F" w:rsidP="00855B85">
            <w:pPr>
              <w:pStyle w:val="Tabulasteksts"/>
            </w:pPr>
            <w:r>
              <w:t>Administrators, autors, reģistrēts lietotājs</w:t>
            </w:r>
          </w:p>
        </w:tc>
        <w:tc>
          <w:tcPr>
            <w:tcW w:w="1701" w:type="dxa"/>
          </w:tcPr>
          <w:p w:rsidR="00C04F21" w:rsidRDefault="00EF70DF" w:rsidP="00EF70DF">
            <w:pPr>
              <w:pStyle w:val="Tabulasteksts"/>
            </w:pPr>
            <w:r>
              <w:t>Ielogošanās sistēmā</w:t>
            </w:r>
          </w:p>
        </w:tc>
        <w:tc>
          <w:tcPr>
            <w:tcW w:w="2835" w:type="dxa"/>
          </w:tcPr>
          <w:p w:rsidR="00C04F21" w:rsidRDefault="0006062F" w:rsidP="00B759FD">
            <w:pPr>
              <w:pStyle w:val="Tabulasteksts"/>
            </w:pPr>
            <w:r>
              <w:t xml:space="preserve">Pēc lietotāja norādītās informācijas tiek </w:t>
            </w:r>
          </w:p>
        </w:tc>
        <w:tc>
          <w:tcPr>
            <w:tcW w:w="1273" w:type="dxa"/>
          </w:tcPr>
          <w:p w:rsidR="00C04F21" w:rsidRDefault="00E36D7B" w:rsidP="00855B85">
            <w:pPr>
              <w:pStyle w:val="Tabulasteksts"/>
            </w:pPr>
            <w:r>
              <w:t>Galvenais</w:t>
            </w:r>
          </w:p>
        </w:tc>
        <w:tc>
          <w:tcPr>
            <w:tcW w:w="1105" w:type="dxa"/>
          </w:tcPr>
          <w:p w:rsidR="00C04F21" w:rsidRDefault="00C04F21"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Profila informācijas labošana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C04F21">
            <w:pPr>
              <w:pStyle w:val="Tabulasteksts"/>
            </w:pPr>
          </w:p>
        </w:tc>
        <w:tc>
          <w:tcPr>
            <w:tcW w:w="1417" w:type="dxa"/>
          </w:tcPr>
          <w:p w:rsidR="002E1CB5" w:rsidRDefault="000D3FE4" w:rsidP="00855B85">
            <w:pPr>
              <w:pStyle w:val="Tabulasteksts"/>
            </w:pPr>
            <w:r>
              <w:t>Administrators, autors, reģistrēts lietotājs</w:t>
            </w:r>
          </w:p>
        </w:tc>
        <w:tc>
          <w:tcPr>
            <w:tcW w:w="1701" w:type="dxa"/>
          </w:tcPr>
          <w:p w:rsidR="002E1CB5" w:rsidRDefault="000D3FE4" w:rsidP="00855B85">
            <w:pPr>
              <w:pStyle w:val="Tabulasteksts"/>
            </w:pPr>
            <w:r>
              <w:t>Aptauju apskatīšana</w:t>
            </w:r>
          </w:p>
        </w:tc>
        <w:tc>
          <w:tcPr>
            <w:tcW w:w="2835" w:type="dxa"/>
          </w:tcPr>
          <w:p w:rsidR="002E1CB5" w:rsidRDefault="002E1CB5" w:rsidP="00855B85">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 xml:space="preserve">Administrators, autors, </w:t>
            </w:r>
            <w:r>
              <w:lastRenderedPageBreak/>
              <w:t>reģistrēts lietotājs</w:t>
            </w:r>
          </w:p>
        </w:tc>
        <w:tc>
          <w:tcPr>
            <w:tcW w:w="1701" w:type="dxa"/>
          </w:tcPr>
          <w:p w:rsidR="002E1CB5" w:rsidRDefault="000D3FE4" w:rsidP="00855B85">
            <w:pPr>
              <w:pStyle w:val="Tabulasteksts"/>
            </w:pPr>
            <w:r>
              <w:lastRenderedPageBreak/>
              <w:t>Aptauju aizpildīšana</w:t>
            </w:r>
          </w:p>
        </w:tc>
        <w:tc>
          <w:tcPr>
            <w:tcW w:w="2835" w:type="dxa"/>
          </w:tcPr>
          <w:p w:rsidR="002E1CB5" w:rsidRDefault="002E1CB5" w:rsidP="00B55E97">
            <w:pPr>
              <w:pStyle w:val="Tabulasteksts"/>
            </w:pP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2E1CB5" w:rsidRDefault="002E1CB5" w:rsidP="00855B85">
            <w:pPr>
              <w:pStyle w:val="Tabulasteksts"/>
            </w:pPr>
          </w:p>
        </w:tc>
        <w:tc>
          <w:tcPr>
            <w:tcW w:w="1417" w:type="dxa"/>
          </w:tcPr>
          <w:p w:rsidR="002E1CB5" w:rsidRDefault="000D3FE4" w:rsidP="00855B85">
            <w:pPr>
              <w:pStyle w:val="Tabulasteksts"/>
            </w:pPr>
            <w:r>
              <w:t>Administrators, autors, reģistrēts lietotājs, viesis</w:t>
            </w:r>
          </w:p>
        </w:tc>
        <w:tc>
          <w:tcPr>
            <w:tcW w:w="1701" w:type="dxa"/>
          </w:tcPr>
          <w:p w:rsidR="002E1CB5" w:rsidRDefault="000D3FE4" w:rsidP="00855B85">
            <w:pPr>
              <w:pStyle w:val="Tabulasteksts"/>
            </w:pPr>
            <w:r>
              <w:t>Rakstu apskatīšana</w:t>
            </w:r>
          </w:p>
        </w:tc>
        <w:tc>
          <w:tcPr>
            <w:tcW w:w="2835" w:type="dxa"/>
          </w:tcPr>
          <w:p w:rsidR="002E1CB5" w:rsidRDefault="003A6B2A" w:rsidP="00B55E97">
            <w:pPr>
              <w:pStyle w:val="Tabulasteksts"/>
            </w:pPr>
            <w:r>
              <w:t>Raksta informācijas apskatīšana</w:t>
            </w:r>
          </w:p>
        </w:tc>
        <w:tc>
          <w:tcPr>
            <w:tcW w:w="1273" w:type="dxa"/>
          </w:tcPr>
          <w:p w:rsidR="002E1CB5" w:rsidRDefault="002E1CB5" w:rsidP="00855B85">
            <w:pPr>
              <w:pStyle w:val="Tabulasteksts"/>
            </w:pPr>
          </w:p>
        </w:tc>
        <w:tc>
          <w:tcPr>
            <w:tcW w:w="1105" w:type="dxa"/>
          </w:tcPr>
          <w:p w:rsidR="002E1CB5" w:rsidRDefault="002E1CB5" w:rsidP="00855B85">
            <w:pPr>
              <w:pStyle w:val="Tabulasteksts"/>
            </w:pPr>
          </w:p>
        </w:tc>
      </w:tr>
      <w:tr w:rsidR="005E392E" w:rsidTr="005E392E">
        <w:tc>
          <w:tcPr>
            <w:tcW w:w="1526" w:type="dxa"/>
          </w:tcPr>
          <w:p w:rsidR="00B55E97" w:rsidRDefault="00B55E97" w:rsidP="00EC722A">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Ziņas nosūtīšana</w:t>
            </w:r>
          </w:p>
        </w:tc>
        <w:tc>
          <w:tcPr>
            <w:tcW w:w="2835" w:type="dxa"/>
          </w:tcPr>
          <w:p w:rsidR="00B55E97" w:rsidRDefault="003A6B2A" w:rsidP="00855B85">
            <w:pPr>
              <w:pStyle w:val="Tabulasteksts"/>
            </w:pPr>
            <w:r>
              <w:t>Ziņas nosūtīšana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EC722A" w:rsidTr="00AC1635">
        <w:tc>
          <w:tcPr>
            <w:tcW w:w="1526" w:type="dxa"/>
          </w:tcPr>
          <w:p w:rsidR="00EC722A" w:rsidRDefault="00EC722A" w:rsidP="00EC722A">
            <w:pPr>
              <w:pStyle w:val="Tabulasteksts"/>
            </w:pPr>
          </w:p>
        </w:tc>
        <w:tc>
          <w:tcPr>
            <w:tcW w:w="1417" w:type="dxa"/>
          </w:tcPr>
          <w:p w:rsidR="00EC722A" w:rsidRDefault="00F1339D" w:rsidP="00AC1635">
            <w:pPr>
              <w:pStyle w:val="Tabulasteksts"/>
            </w:pPr>
            <w:r>
              <w:t>Administrators, autors, reģistrēts lietotājs</w:t>
            </w:r>
          </w:p>
        </w:tc>
        <w:tc>
          <w:tcPr>
            <w:tcW w:w="1701" w:type="dxa"/>
          </w:tcPr>
          <w:p w:rsidR="00EC722A" w:rsidRDefault="00F1339D" w:rsidP="00974FDE">
            <w:pPr>
              <w:pStyle w:val="Tabulasteksts"/>
            </w:pPr>
            <w:r>
              <w:t xml:space="preserve">Ziņu </w:t>
            </w:r>
            <w:r w:rsidR="00974FDE">
              <w:t>atlasīšana</w:t>
            </w:r>
          </w:p>
        </w:tc>
        <w:tc>
          <w:tcPr>
            <w:tcW w:w="2835" w:type="dxa"/>
          </w:tcPr>
          <w:p w:rsidR="00EC722A" w:rsidRDefault="003A6B2A" w:rsidP="00AC1635">
            <w:pPr>
              <w:pStyle w:val="Tabulasteksts"/>
            </w:pPr>
            <w:r>
              <w:t>Ziņu meklēšana</w:t>
            </w:r>
          </w:p>
        </w:tc>
        <w:tc>
          <w:tcPr>
            <w:tcW w:w="1273" w:type="dxa"/>
          </w:tcPr>
          <w:p w:rsidR="00EC722A" w:rsidRDefault="00EC722A" w:rsidP="00AC1635">
            <w:pPr>
              <w:pStyle w:val="Tabulasteksts"/>
            </w:pPr>
          </w:p>
        </w:tc>
        <w:tc>
          <w:tcPr>
            <w:tcW w:w="1105" w:type="dxa"/>
          </w:tcPr>
          <w:p w:rsidR="00EC722A" w:rsidRDefault="00EC722A" w:rsidP="00AC163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saņemšana/lasīšana</w:t>
            </w:r>
          </w:p>
        </w:tc>
        <w:tc>
          <w:tcPr>
            <w:tcW w:w="2835" w:type="dxa"/>
          </w:tcPr>
          <w:p w:rsidR="00B55E97" w:rsidRDefault="003A6B2A" w:rsidP="00855B85">
            <w:pPr>
              <w:pStyle w:val="Tabulasteksts"/>
            </w:pPr>
            <w:r>
              <w:t>Ziņas informācijas apskatīšana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F1339D" w:rsidP="00855B85">
            <w:pPr>
              <w:pStyle w:val="Tabulasteksts"/>
            </w:pPr>
            <w:r>
              <w:t>Administrators, autors, reģistrēts lietotājs</w:t>
            </w:r>
          </w:p>
        </w:tc>
        <w:tc>
          <w:tcPr>
            <w:tcW w:w="1701" w:type="dxa"/>
          </w:tcPr>
          <w:p w:rsidR="00B55E97" w:rsidRDefault="00F1339D" w:rsidP="00855B85">
            <w:pPr>
              <w:pStyle w:val="Tabulasteksts"/>
            </w:pPr>
            <w:r>
              <w:t>Ziņu dzēšana</w:t>
            </w:r>
          </w:p>
        </w:tc>
        <w:tc>
          <w:tcPr>
            <w:tcW w:w="2835" w:type="dxa"/>
          </w:tcPr>
          <w:p w:rsidR="00B55E97" w:rsidRDefault="003A6B2A" w:rsidP="00B55E97">
            <w:pPr>
              <w:pStyle w:val="Tabulasteksts"/>
            </w:pPr>
            <w:r>
              <w:t>Lietotāja ziņu dzēšana</w:t>
            </w:r>
          </w:p>
        </w:tc>
        <w:tc>
          <w:tcPr>
            <w:tcW w:w="1273" w:type="dxa"/>
          </w:tcPr>
          <w:p w:rsidR="00B55E97" w:rsidRDefault="00B55E97" w:rsidP="00855B85">
            <w:pPr>
              <w:pStyle w:val="Tabulasteksts"/>
            </w:pPr>
          </w:p>
        </w:tc>
        <w:tc>
          <w:tcPr>
            <w:tcW w:w="1105" w:type="dxa"/>
          </w:tcPr>
          <w:p w:rsidR="00B55E97" w:rsidRDefault="00B55E97" w:rsidP="00855B85">
            <w:pPr>
              <w:pStyle w:val="Tabulasteksts"/>
            </w:pPr>
          </w:p>
        </w:tc>
      </w:tr>
      <w:tr w:rsidR="005E392E" w:rsidTr="005E392E">
        <w:tc>
          <w:tcPr>
            <w:tcW w:w="1526" w:type="dxa"/>
          </w:tcPr>
          <w:p w:rsidR="00B55E97" w:rsidRDefault="00B55E97" w:rsidP="00855B85">
            <w:pPr>
              <w:pStyle w:val="Tabulasteksts"/>
            </w:pPr>
          </w:p>
        </w:tc>
        <w:tc>
          <w:tcPr>
            <w:tcW w:w="1417" w:type="dxa"/>
          </w:tcPr>
          <w:p w:rsidR="00B55E97" w:rsidRDefault="000B3DBD" w:rsidP="00855B85">
            <w:pPr>
              <w:pStyle w:val="Tabulasteksts"/>
            </w:pPr>
            <w:r>
              <w:t>Administrators, autors, reģistrēts lietotājs</w:t>
            </w:r>
          </w:p>
        </w:tc>
        <w:tc>
          <w:tcPr>
            <w:tcW w:w="1701" w:type="dxa"/>
          </w:tcPr>
          <w:p w:rsidR="00B55E97" w:rsidRDefault="000B3DBD" w:rsidP="00855B85">
            <w:pPr>
              <w:pStyle w:val="Tabulasteksts"/>
            </w:pPr>
            <w:r>
              <w:t>Komentāra pievienošana rakstam</w:t>
            </w:r>
          </w:p>
        </w:tc>
        <w:tc>
          <w:tcPr>
            <w:tcW w:w="2835" w:type="dxa"/>
          </w:tcPr>
          <w:p w:rsidR="00B55E97" w:rsidRDefault="003A6B2A" w:rsidP="00855B85">
            <w:pPr>
              <w:pStyle w:val="Tabulasteksts"/>
            </w:pPr>
            <w:r>
              <w:t>Komentāra pievienošana raktam</w:t>
            </w:r>
          </w:p>
        </w:tc>
        <w:tc>
          <w:tcPr>
            <w:tcW w:w="1273" w:type="dxa"/>
          </w:tcPr>
          <w:p w:rsidR="00B55E97" w:rsidRDefault="00B55E97" w:rsidP="00855B85">
            <w:pPr>
              <w:pStyle w:val="Tabulasteksts"/>
            </w:pPr>
          </w:p>
        </w:tc>
        <w:tc>
          <w:tcPr>
            <w:tcW w:w="1105" w:type="dxa"/>
          </w:tcPr>
          <w:p w:rsidR="00B55E97" w:rsidRDefault="00B55E97" w:rsidP="001E5821">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0B3DBD" w:rsidP="003B4EB5">
            <w:pPr>
              <w:pStyle w:val="Tabulasteksts"/>
            </w:pPr>
            <w:r>
              <w:t>Administrators, autors, reģistrēts lietotājs</w:t>
            </w:r>
          </w:p>
        </w:tc>
        <w:tc>
          <w:tcPr>
            <w:tcW w:w="1701" w:type="dxa"/>
          </w:tcPr>
          <w:p w:rsidR="000B3DBD" w:rsidRDefault="000B3DBD" w:rsidP="000B3DBD">
            <w:pPr>
              <w:pStyle w:val="Tabulasteksts"/>
            </w:pPr>
            <w:r>
              <w:t>Komentāra pievienošana aptaujai</w:t>
            </w:r>
          </w:p>
        </w:tc>
        <w:tc>
          <w:tcPr>
            <w:tcW w:w="2835" w:type="dxa"/>
          </w:tcPr>
          <w:p w:rsidR="000B3DBD" w:rsidRDefault="003A6B2A" w:rsidP="00E73C42">
            <w:pPr>
              <w:pStyle w:val="Tabulasteksts"/>
            </w:pPr>
            <w:r>
              <w:t>Komentāra pievienošana aptaujai</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2E255A" w:rsidTr="005E392E">
        <w:tc>
          <w:tcPr>
            <w:tcW w:w="1526" w:type="dxa"/>
          </w:tcPr>
          <w:p w:rsidR="002E255A" w:rsidRDefault="002E255A" w:rsidP="00BE7590">
            <w:pPr>
              <w:pStyle w:val="Tabulasteksts"/>
            </w:pPr>
          </w:p>
        </w:tc>
        <w:tc>
          <w:tcPr>
            <w:tcW w:w="1417" w:type="dxa"/>
          </w:tcPr>
          <w:p w:rsidR="002E255A" w:rsidRDefault="002E255A" w:rsidP="003B4EB5">
            <w:pPr>
              <w:pStyle w:val="Tabulasteksts"/>
            </w:pPr>
            <w:r>
              <w:t>Administrators, autors, reģistrēts lietotājs</w:t>
            </w:r>
          </w:p>
        </w:tc>
        <w:tc>
          <w:tcPr>
            <w:tcW w:w="1701" w:type="dxa"/>
          </w:tcPr>
          <w:p w:rsidR="002E255A" w:rsidRDefault="002E255A" w:rsidP="000B3DBD">
            <w:pPr>
              <w:pStyle w:val="Tabulasteksts"/>
            </w:pPr>
            <w:r>
              <w:t>Profila informācijas labošana</w:t>
            </w:r>
          </w:p>
        </w:tc>
        <w:tc>
          <w:tcPr>
            <w:tcW w:w="2835" w:type="dxa"/>
          </w:tcPr>
          <w:p w:rsidR="002E255A" w:rsidRDefault="003A6B2A" w:rsidP="00E73C42">
            <w:pPr>
              <w:pStyle w:val="Tabulasteksts"/>
            </w:pPr>
            <w:r>
              <w:t>Lietotāja profila informācijas labošana</w:t>
            </w:r>
          </w:p>
        </w:tc>
        <w:tc>
          <w:tcPr>
            <w:tcW w:w="1273" w:type="dxa"/>
          </w:tcPr>
          <w:p w:rsidR="002E255A" w:rsidRDefault="002E255A" w:rsidP="00855B85">
            <w:pPr>
              <w:pStyle w:val="Tabulasteksts"/>
            </w:pPr>
          </w:p>
        </w:tc>
        <w:tc>
          <w:tcPr>
            <w:tcW w:w="1105" w:type="dxa"/>
          </w:tcPr>
          <w:p w:rsidR="002E255A" w:rsidRDefault="002E255A" w:rsidP="00855B85">
            <w:pPr>
              <w:pStyle w:val="Tabulasteksts"/>
            </w:pPr>
          </w:p>
        </w:tc>
      </w:tr>
      <w:tr w:rsidR="000B3DBD" w:rsidTr="005E392E">
        <w:tc>
          <w:tcPr>
            <w:tcW w:w="1526" w:type="dxa"/>
          </w:tcPr>
          <w:p w:rsidR="000B3DBD" w:rsidRDefault="000B3DBD" w:rsidP="00BE7590">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pievienošana</w:t>
            </w:r>
          </w:p>
        </w:tc>
        <w:tc>
          <w:tcPr>
            <w:tcW w:w="2835" w:type="dxa"/>
          </w:tcPr>
          <w:p w:rsidR="000B3DBD" w:rsidRDefault="003A6B2A" w:rsidP="00855B85">
            <w:pPr>
              <w:pStyle w:val="Tabulasteksts"/>
            </w:pPr>
            <w:r>
              <w:t>Raksta pievienošana</w:t>
            </w:r>
          </w:p>
        </w:tc>
        <w:tc>
          <w:tcPr>
            <w:tcW w:w="1273" w:type="dxa"/>
          </w:tcPr>
          <w:p w:rsidR="000B3DBD" w:rsidRDefault="000B3DBD" w:rsidP="00855B85">
            <w:pPr>
              <w:pStyle w:val="Tabulasteksts"/>
            </w:pPr>
          </w:p>
        </w:tc>
        <w:tc>
          <w:tcPr>
            <w:tcW w:w="1105" w:type="dxa"/>
          </w:tcPr>
          <w:p w:rsidR="000B3DBD" w:rsidRDefault="000B3DBD" w:rsidP="00855B85">
            <w:pPr>
              <w:pStyle w:val="Tabulasteksts"/>
            </w:pPr>
          </w:p>
        </w:tc>
      </w:tr>
      <w:tr w:rsidR="000B3DBD" w:rsidTr="005E392E">
        <w:tc>
          <w:tcPr>
            <w:tcW w:w="1526" w:type="dxa"/>
          </w:tcPr>
          <w:p w:rsidR="000B3DBD" w:rsidRDefault="000B3DBD" w:rsidP="00137AFC">
            <w:pPr>
              <w:pStyle w:val="Tabulasteksts"/>
            </w:pPr>
          </w:p>
        </w:tc>
        <w:tc>
          <w:tcPr>
            <w:tcW w:w="1417" w:type="dxa"/>
          </w:tcPr>
          <w:p w:rsidR="000B3DBD" w:rsidRDefault="00C43F83" w:rsidP="00855B85">
            <w:pPr>
              <w:pStyle w:val="Tabulasteksts"/>
            </w:pPr>
            <w:r>
              <w:t>Administrators</w:t>
            </w:r>
            <w:r>
              <w:lastRenderedPageBreak/>
              <w:t>, autors</w:t>
            </w:r>
          </w:p>
        </w:tc>
        <w:tc>
          <w:tcPr>
            <w:tcW w:w="1701" w:type="dxa"/>
          </w:tcPr>
          <w:p w:rsidR="000B3DBD" w:rsidRDefault="00C43F83" w:rsidP="00855B85">
            <w:pPr>
              <w:pStyle w:val="Tabulasteksts"/>
            </w:pPr>
            <w:r>
              <w:lastRenderedPageBreak/>
              <w:t>Raksta labošana</w:t>
            </w:r>
          </w:p>
        </w:tc>
        <w:tc>
          <w:tcPr>
            <w:tcW w:w="2835" w:type="dxa"/>
          </w:tcPr>
          <w:p w:rsidR="000B3DBD" w:rsidRDefault="003A6B2A" w:rsidP="00855B85">
            <w:pPr>
              <w:pStyle w:val="Tabulasteksts"/>
            </w:pPr>
            <w:r>
              <w:t>Raksta informācijas labošana</w:t>
            </w:r>
          </w:p>
        </w:tc>
        <w:tc>
          <w:tcPr>
            <w:tcW w:w="1273" w:type="dxa"/>
          </w:tcPr>
          <w:p w:rsidR="000B3DBD" w:rsidRDefault="00D01357" w:rsidP="00855B85">
            <w:pPr>
              <w:pStyle w:val="Tabulasteksts"/>
            </w:pPr>
            <w:r>
              <w:t>Galvenais</w:t>
            </w:r>
          </w:p>
        </w:tc>
        <w:tc>
          <w:tcPr>
            <w:tcW w:w="1105" w:type="dxa"/>
          </w:tcPr>
          <w:p w:rsidR="000B3DBD" w:rsidRDefault="000B3DBD" w:rsidP="00FC1654">
            <w:pPr>
              <w:pStyle w:val="Tabulasteksts"/>
            </w:pPr>
          </w:p>
        </w:tc>
      </w:tr>
      <w:tr w:rsidR="000B3DBD" w:rsidTr="005E392E">
        <w:tc>
          <w:tcPr>
            <w:tcW w:w="1526" w:type="dxa"/>
          </w:tcPr>
          <w:p w:rsidR="000B3DBD" w:rsidRDefault="000B3DBD" w:rsidP="00EC722A">
            <w:pPr>
              <w:pStyle w:val="Tabulasteksts"/>
            </w:pPr>
          </w:p>
        </w:tc>
        <w:tc>
          <w:tcPr>
            <w:tcW w:w="1417" w:type="dxa"/>
          </w:tcPr>
          <w:p w:rsidR="000B3DBD" w:rsidRDefault="00C43F83" w:rsidP="00855B85">
            <w:pPr>
              <w:pStyle w:val="Tabulasteksts"/>
            </w:pPr>
            <w:r>
              <w:t>Administrators, autors</w:t>
            </w:r>
          </w:p>
        </w:tc>
        <w:tc>
          <w:tcPr>
            <w:tcW w:w="1701" w:type="dxa"/>
          </w:tcPr>
          <w:p w:rsidR="000B3DBD" w:rsidRDefault="00C43F83" w:rsidP="00855B85">
            <w:pPr>
              <w:pStyle w:val="Tabulasteksts"/>
            </w:pPr>
            <w:r>
              <w:t>Raksta dzēšana</w:t>
            </w:r>
          </w:p>
        </w:tc>
        <w:tc>
          <w:tcPr>
            <w:tcW w:w="2835" w:type="dxa"/>
          </w:tcPr>
          <w:p w:rsidR="000B3DBD" w:rsidRDefault="003A6B2A" w:rsidP="00855B85">
            <w:pPr>
              <w:pStyle w:val="Tabulasteksts"/>
            </w:pPr>
            <w:r>
              <w:t>Raksta dzēšana</w:t>
            </w:r>
          </w:p>
        </w:tc>
        <w:tc>
          <w:tcPr>
            <w:tcW w:w="1273" w:type="dxa"/>
          </w:tcPr>
          <w:p w:rsidR="000B3DBD" w:rsidRDefault="00D01357" w:rsidP="00855B85">
            <w:pPr>
              <w:pStyle w:val="Tabulasteksts"/>
            </w:pPr>
            <w:r>
              <w:t>Galvenais</w:t>
            </w:r>
          </w:p>
        </w:tc>
        <w:tc>
          <w:tcPr>
            <w:tcW w:w="1105" w:type="dxa"/>
          </w:tcPr>
          <w:p w:rsidR="000B3DBD" w:rsidRDefault="000B3DBD" w:rsidP="00EC722A">
            <w:pPr>
              <w:pStyle w:val="Tabulasteksts"/>
            </w:pPr>
          </w:p>
        </w:tc>
      </w:tr>
      <w:tr w:rsidR="000B3DBD" w:rsidTr="00AC1635">
        <w:tc>
          <w:tcPr>
            <w:tcW w:w="1526" w:type="dxa"/>
          </w:tcPr>
          <w:p w:rsidR="000B3DBD" w:rsidRDefault="000B3DBD" w:rsidP="00EC722A">
            <w:pPr>
              <w:pStyle w:val="Tabulasteksts"/>
            </w:pPr>
          </w:p>
        </w:tc>
        <w:tc>
          <w:tcPr>
            <w:tcW w:w="1417" w:type="dxa"/>
          </w:tcPr>
          <w:p w:rsidR="000B3DBD" w:rsidRDefault="00E6057B" w:rsidP="00AC1635">
            <w:pPr>
              <w:pStyle w:val="Tabulasteksts"/>
            </w:pPr>
            <w:r>
              <w:t>Administrators, autors</w:t>
            </w:r>
          </w:p>
        </w:tc>
        <w:tc>
          <w:tcPr>
            <w:tcW w:w="1701" w:type="dxa"/>
          </w:tcPr>
          <w:p w:rsidR="000B3DBD" w:rsidRDefault="00E6057B" w:rsidP="00AC1635">
            <w:pPr>
              <w:pStyle w:val="Tabulasteksts"/>
            </w:pPr>
            <w:r>
              <w:t>Aptaujas pievienošana</w:t>
            </w:r>
          </w:p>
        </w:tc>
        <w:tc>
          <w:tcPr>
            <w:tcW w:w="2835" w:type="dxa"/>
          </w:tcPr>
          <w:p w:rsidR="000B3DBD" w:rsidRDefault="003A6B2A" w:rsidP="00AC1635">
            <w:pPr>
              <w:pStyle w:val="Tabulasteksts"/>
            </w:pPr>
            <w:r>
              <w:t>Aptaujas pievienošana</w:t>
            </w:r>
          </w:p>
        </w:tc>
        <w:tc>
          <w:tcPr>
            <w:tcW w:w="1273" w:type="dxa"/>
          </w:tcPr>
          <w:p w:rsidR="000B3DBD" w:rsidRDefault="00D01357" w:rsidP="00AC1635">
            <w:pPr>
              <w:pStyle w:val="Tabulasteksts"/>
            </w:pPr>
            <w:r>
              <w:t>Galvenais</w:t>
            </w:r>
          </w:p>
        </w:tc>
        <w:tc>
          <w:tcPr>
            <w:tcW w:w="1105" w:type="dxa"/>
          </w:tcPr>
          <w:p w:rsidR="000B3DBD" w:rsidRDefault="000B3DBD" w:rsidP="00EC722A">
            <w:pPr>
              <w:pStyle w:val="Tabulasteksts"/>
            </w:pPr>
          </w:p>
        </w:tc>
      </w:tr>
      <w:tr w:rsidR="00E6057B" w:rsidTr="005E392E">
        <w:tc>
          <w:tcPr>
            <w:tcW w:w="1526" w:type="dxa"/>
          </w:tcPr>
          <w:p w:rsidR="00E6057B" w:rsidRDefault="00E6057B" w:rsidP="00137AFC">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labošana</w:t>
            </w:r>
          </w:p>
        </w:tc>
        <w:tc>
          <w:tcPr>
            <w:tcW w:w="2835" w:type="dxa"/>
          </w:tcPr>
          <w:p w:rsidR="00E6057B" w:rsidRDefault="003A6B2A" w:rsidP="00855B85">
            <w:pPr>
              <w:pStyle w:val="Tabulasteksts"/>
            </w:pPr>
            <w:r>
              <w:t>Aptaujas informācijas labošana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1430C5">
            <w:pPr>
              <w:pStyle w:val="Tabulasteksts"/>
            </w:pPr>
          </w:p>
        </w:tc>
        <w:tc>
          <w:tcPr>
            <w:tcW w:w="1417" w:type="dxa"/>
          </w:tcPr>
          <w:p w:rsidR="00E6057B" w:rsidRDefault="00E6057B" w:rsidP="003B4EB5">
            <w:pPr>
              <w:pStyle w:val="Tabulasteksts"/>
            </w:pPr>
            <w:r>
              <w:t>Administrators, autors</w:t>
            </w:r>
          </w:p>
        </w:tc>
        <w:tc>
          <w:tcPr>
            <w:tcW w:w="1701" w:type="dxa"/>
          </w:tcPr>
          <w:p w:rsidR="00E6057B" w:rsidRDefault="00E6057B" w:rsidP="00E6057B">
            <w:pPr>
              <w:pStyle w:val="Tabulasteksts"/>
            </w:pPr>
            <w:r>
              <w:t>Aptaujas dzēšana</w:t>
            </w:r>
          </w:p>
        </w:tc>
        <w:tc>
          <w:tcPr>
            <w:tcW w:w="2835" w:type="dxa"/>
          </w:tcPr>
          <w:p w:rsidR="00E6057B" w:rsidRDefault="003A6B2A" w:rsidP="00C932A0">
            <w:pPr>
              <w:pStyle w:val="Tabulasteksts"/>
            </w:pPr>
            <w:r>
              <w:t>Aptaujas dzēšana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D01357" w:rsidTr="005E392E">
        <w:tc>
          <w:tcPr>
            <w:tcW w:w="1526" w:type="dxa"/>
          </w:tcPr>
          <w:p w:rsidR="00D01357" w:rsidRDefault="00D01357" w:rsidP="001430C5">
            <w:pPr>
              <w:pStyle w:val="Tabulasteksts"/>
            </w:pPr>
          </w:p>
        </w:tc>
        <w:tc>
          <w:tcPr>
            <w:tcW w:w="1417" w:type="dxa"/>
          </w:tcPr>
          <w:p w:rsidR="00D01357" w:rsidRDefault="00D01357" w:rsidP="00D01357">
            <w:pPr>
              <w:pStyle w:val="Tabulasteksts"/>
            </w:pPr>
            <w:r>
              <w:t>Administrators</w:t>
            </w:r>
          </w:p>
        </w:tc>
        <w:tc>
          <w:tcPr>
            <w:tcW w:w="1701" w:type="dxa"/>
          </w:tcPr>
          <w:p w:rsidR="00D01357" w:rsidRDefault="00D01357" w:rsidP="00E6057B">
            <w:pPr>
              <w:pStyle w:val="Tabulasteksts"/>
            </w:pPr>
            <w:r>
              <w:t>Kategoriju pievienošana</w:t>
            </w:r>
          </w:p>
        </w:tc>
        <w:tc>
          <w:tcPr>
            <w:tcW w:w="2835" w:type="dxa"/>
          </w:tcPr>
          <w:p w:rsidR="00D01357" w:rsidRDefault="003A6B2A" w:rsidP="00C932A0">
            <w:pPr>
              <w:pStyle w:val="Tabulasteksts"/>
            </w:pPr>
            <w:r>
              <w:t>Kategorijas pievienošana</w:t>
            </w:r>
          </w:p>
        </w:tc>
        <w:tc>
          <w:tcPr>
            <w:tcW w:w="1273" w:type="dxa"/>
          </w:tcPr>
          <w:p w:rsidR="00D01357" w:rsidRDefault="00D01357" w:rsidP="00855B85">
            <w:pPr>
              <w:pStyle w:val="Tabulasteksts"/>
            </w:pPr>
            <w:r>
              <w:t>Galvenais</w:t>
            </w:r>
          </w:p>
        </w:tc>
        <w:tc>
          <w:tcPr>
            <w:tcW w:w="1105" w:type="dxa"/>
          </w:tcPr>
          <w:p w:rsidR="00D01357" w:rsidRDefault="00D01357" w:rsidP="00855B85">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D01357">
            <w:pPr>
              <w:pStyle w:val="Tabulasteksts"/>
            </w:pPr>
            <w:r>
              <w:t>Kategoriju labošana</w:t>
            </w:r>
          </w:p>
        </w:tc>
        <w:tc>
          <w:tcPr>
            <w:tcW w:w="2835" w:type="dxa"/>
          </w:tcPr>
          <w:p w:rsidR="00D01357" w:rsidRDefault="003A6B2A" w:rsidP="004F1A2B">
            <w:pPr>
              <w:pStyle w:val="Tabulasteksts"/>
            </w:pPr>
            <w:r>
              <w:t>Kategorijas informācijas labošana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D01357" w:rsidTr="004F1A2B">
        <w:tc>
          <w:tcPr>
            <w:tcW w:w="1526" w:type="dxa"/>
          </w:tcPr>
          <w:p w:rsidR="00D01357" w:rsidRDefault="00D01357" w:rsidP="004F1A2B">
            <w:pPr>
              <w:pStyle w:val="Tabulasteksts"/>
            </w:pPr>
          </w:p>
        </w:tc>
        <w:tc>
          <w:tcPr>
            <w:tcW w:w="1417" w:type="dxa"/>
          </w:tcPr>
          <w:p w:rsidR="00D01357" w:rsidRDefault="00D01357" w:rsidP="004F1A2B">
            <w:pPr>
              <w:pStyle w:val="Tabulasteksts"/>
            </w:pPr>
            <w:r>
              <w:t>Administrators</w:t>
            </w:r>
          </w:p>
        </w:tc>
        <w:tc>
          <w:tcPr>
            <w:tcW w:w="1701" w:type="dxa"/>
          </w:tcPr>
          <w:p w:rsidR="00D01357" w:rsidRDefault="00D01357" w:rsidP="004F1A2B">
            <w:pPr>
              <w:pStyle w:val="Tabulasteksts"/>
            </w:pPr>
            <w:r>
              <w:t>Kategoriju dzēšana</w:t>
            </w:r>
          </w:p>
        </w:tc>
        <w:tc>
          <w:tcPr>
            <w:tcW w:w="2835" w:type="dxa"/>
          </w:tcPr>
          <w:p w:rsidR="00D01357" w:rsidRDefault="003A6B2A" w:rsidP="004F1A2B">
            <w:pPr>
              <w:pStyle w:val="Tabulasteksts"/>
            </w:pPr>
            <w:r>
              <w:t>Kategorijas informācijas dzēšana</w:t>
            </w:r>
          </w:p>
        </w:tc>
        <w:tc>
          <w:tcPr>
            <w:tcW w:w="1273" w:type="dxa"/>
          </w:tcPr>
          <w:p w:rsidR="00D01357" w:rsidRDefault="00D01357" w:rsidP="004F1A2B">
            <w:pPr>
              <w:pStyle w:val="Tabulasteksts"/>
            </w:pPr>
            <w:r>
              <w:t>Galvenais</w:t>
            </w:r>
          </w:p>
        </w:tc>
        <w:tc>
          <w:tcPr>
            <w:tcW w:w="1105" w:type="dxa"/>
          </w:tcPr>
          <w:p w:rsidR="00D01357" w:rsidRDefault="00D01357" w:rsidP="004F1A2B">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Raksta publicēšana</w:t>
            </w:r>
          </w:p>
        </w:tc>
        <w:tc>
          <w:tcPr>
            <w:tcW w:w="2835" w:type="dxa"/>
          </w:tcPr>
          <w:p w:rsidR="00E6057B" w:rsidRDefault="003A6B2A" w:rsidP="00B759FD">
            <w:pPr>
              <w:pStyle w:val="Tabulasteksts"/>
            </w:pPr>
            <w:r>
              <w:t>Publicēt rakstu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Aptaujas publicēšana</w:t>
            </w:r>
          </w:p>
        </w:tc>
        <w:tc>
          <w:tcPr>
            <w:tcW w:w="2835" w:type="dxa"/>
          </w:tcPr>
          <w:p w:rsidR="00E6057B" w:rsidRDefault="003A6B2A" w:rsidP="00855B85">
            <w:pPr>
              <w:pStyle w:val="Tabulasteksts"/>
            </w:pPr>
            <w:r>
              <w:t>Publicēt aptauju</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9E0A70">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E6057B">
            <w:pPr>
              <w:pStyle w:val="Tabulasteksts"/>
            </w:pPr>
            <w:r>
              <w:t>Publicējamo rakstu saraksts</w:t>
            </w:r>
          </w:p>
        </w:tc>
        <w:tc>
          <w:tcPr>
            <w:tcW w:w="2835" w:type="dxa"/>
          </w:tcPr>
          <w:p w:rsidR="00E6057B" w:rsidRDefault="0010508C" w:rsidP="00855B85">
            <w:pPr>
              <w:pStyle w:val="Tabulasteksts"/>
            </w:pPr>
            <w:r>
              <w:t>Attēlot iesniegto rakstu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E6057B" w:rsidP="00855B85">
            <w:pPr>
              <w:pStyle w:val="Tabulasteksts"/>
            </w:pPr>
            <w:r>
              <w:t>Administrators</w:t>
            </w:r>
          </w:p>
        </w:tc>
        <w:tc>
          <w:tcPr>
            <w:tcW w:w="1701" w:type="dxa"/>
          </w:tcPr>
          <w:p w:rsidR="00E6057B" w:rsidRDefault="00E6057B" w:rsidP="00855B85">
            <w:pPr>
              <w:pStyle w:val="Tabulasteksts"/>
            </w:pPr>
            <w:r>
              <w:t>Publicējamo aptauju saraksts</w:t>
            </w:r>
          </w:p>
        </w:tc>
        <w:tc>
          <w:tcPr>
            <w:tcW w:w="2835" w:type="dxa"/>
          </w:tcPr>
          <w:p w:rsidR="00E6057B" w:rsidRDefault="0010508C" w:rsidP="0010508C">
            <w:pPr>
              <w:pStyle w:val="Tabulasteksts"/>
            </w:pPr>
            <w:r>
              <w:t>Attēlot iesniegto aptauju sarakstu, kurus nepieciešams pārskatīt</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D612C8" w:rsidTr="00237437">
        <w:tc>
          <w:tcPr>
            <w:tcW w:w="1526" w:type="dxa"/>
          </w:tcPr>
          <w:p w:rsidR="00D612C8" w:rsidRDefault="00D612C8" w:rsidP="00237437">
            <w:pPr>
              <w:pStyle w:val="Tabulasteksts"/>
            </w:pPr>
          </w:p>
        </w:tc>
        <w:tc>
          <w:tcPr>
            <w:tcW w:w="1417" w:type="dxa"/>
          </w:tcPr>
          <w:p w:rsidR="00D612C8" w:rsidRDefault="00D612C8" w:rsidP="00237437">
            <w:pPr>
              <w:pStyle w:val="Tabulasteksts"/>
            </w:pPr>
            <w:r>
              <w:t>Administrators</w:t>
            </w:r>
          </w:p>
        </w:tc>
        <w:tc>
          <w:tcPr>
            <w:tcW w:w="1701" w:type="dxa"/>
          </w:tcPr>
          <w:p w:rsidR="00D612C8" w:rsidRDefault="00D612C8" w:rsidP="00237437">
            <w:pPr>
              <w:pStyle w:val="Tabulasteksts"/>
            </w:pPr>
            <w:r>
              <w:t>Lietotāju bloķēšana</w:t>
            </w:r>
          </w:p>
        </w:tc>
        <w:tc>
          <w:tcPr>
            <w:tcW w:w="2835" w:type="dxa"/>
          </w:tcPr>
          <w:p w:rsidR="00D612C8" w:rsidRDefault="00D01357" w:rsidP="00D01357">
            <w:pPr>
              <w:pStyle w:val="Tabulasteksts"/>
            </w:pPr>
            <w:r>
              <w:t>Lietotāj pieejas tiesību atņemšana</w:t>
            </w:r>
          </w:p>
        </w:tc>
        <w:tc>
          <w:tcPr>
            <w:tcW w:w="1273" w:type="dxa"/>
          </w:tcPr>
          <w:p w:rsidR="00D612C8" w:rsidRDefault="00D01357" w:rsidP="00237437">
            <w:pPr>
              <w:pStyle w:val="Tabulasteksts"/>
            </w:pPr>
            <w:r>
              <w:t>Galvenais</w:t>
            </w:r>
          </w:p>
        </w:tc>
        <w:tc>
          <w:tcPr>
            <w:tcW w:w="1105" w:type="dxa"/>
          </w:tcPr>
          <w:p w:rsidR="00D612C8" w:rsidRDefault="00D612C8" w:rsidP="00237437">
            <w:pPr>
              <w:pStyle w:val="Tabulasteksts"/>
            </w:pPr>
          </w:p>
        </w:tc>
      </w:tr>
      <w:tr w:rsidR="00E6057B" w:rsidTr="005E392E">
        <w:tc>
          <w:tcPr>
            <w:tcW w:w="1526" w:type="dxa"/>
          </w:tcPr>
          <w:p w:rsidR="00E6057B" w:rsidRDefault="00E6057B" w:rsidP="00ED5A89">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DE3177">
            <w:pPr>
              <w:pStyle w:val="Tabulasteksts"/>
            </w:pPr>
            <w:r>
              <w:t xml:space="preserve">Lietotāju </w:t>
            </w:r>
            <w:r w:rsidR="00D612C8">
              <w:t>at</w:t>
            </w:r>
            <w:r>
              <w:t>bloķēšana</w:t>
            </w:r>
          </w:p>
        </w:tc>
        <w:tc>
          <w:tcPr>
            <w:tcW w:w="2835" w:type="dxa"/>
          </w:tcPr>
          <w:p w:rsidR="00E6057B" w:rsidRDefault="00D01357" w:rsidP="00ED5A89">
            <w:pPr>
              <w:pStyle w:val="Tabulasteksts"/>
            </w:pPr>
            <w:r>
              <w:t>Lietotāj pieejas tiesību atjaunošana</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E6057B" w:rsidTr="005E392E">
        <w:tc>
          <w:tcPr>
            <w:tcW w:w="1526" w:type="dxa"/>
          </w:tcPr>
          <w:p w:rsidR="00E6057B" w:rsidRDefault="00E6057B" w:rsidP="00BB5C90">
            <w:pPr>
              <w:pStyle w:val="Tabulasteksts"/>
            </w:pPr>
          </w:p>
        </w:tc>
        <w:tc>
          <w:tcPr>
            <w:tcW w:w="1417" w:type="dxa"/>
          </w:tcPr>
          <w:p w:rsidR="00E6057B" w:rsidRDefault="00B12085" w:rsidP="00855B85">
            <w:pPr>
              <w:pStyle w:val="Tabulasteksts"/>
            </w:pPr>
            <w:r>
              <w:t>Administrators</w:t>
            </w:r>
          </w:p>
        </w:tc>
        <w:tc>
          <w:tcPr>
            <w:tcW w:w="1701" w:type="dxa"/>
          </w:tcPr>
          <w:p w:rsidR="00E6057B" w:rsidRDefault="00B12085" w:rsidP="00BB5C90">
            <w:pPr>
              <w:pStyle w:val="Tabulasteksts"/>
            </w:pPr>
            <w:r>
              <w:t>Lietotāju dzēšana</w:t>
            </w:r>
          </w:p>
        </w:tc>
        <w:tc>
          <w:tcPr>
            <w:tcW w:w="2835" w:type="dxa"/>
          </w:tcPr>
          <w:p w:rsidR="00E6057B" w:rsidRDefault="00D01357" w:rsidP="00855B85">
            <w:pPr>
              <w:pStyle w:val="Tabulasteksts"/>
            </w:pPr>
            <w:r>
              <w:t>Dzēst lietotājus no sistēmas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r w:rsidR="00222387" w:rsidTr="005E392E">
        <w:tc>
          <w:tcPr>
            <w:tcW w:w="1526" w:type="dxa"/>
          </w:tcPr>
          <w:p w:rsidR="00222387" w:rsidRDefault="00222387" w:rsidP="00BB5C90">
            <w:pPr>
              <w:pStyle w:val="Tabulasteksts"/>
            </w:pPr>
          </w:p>
        </w:tc>
        <w:tc>
          <w:tcPr>
            <w:tcW w:w="1417" w:type="dxa"/>
          </w:tcPr>
          <w:p w:rsidR="00222387" w:rsidRDefault="00222387" w:rsidP="00855B85">
            <w:pPr>
              <w:pStyle w:val="Tabulasteksts"/>
            </w:pPr>
            <w:r>
              <w:t>Administrators</w:t>
            </w:r>
          </w:p>
        </w:tc>
        <w:tc>
          <w:tcPr>
            <w:tcW w:w="1701" w:type="dxa"/>
          </w:tcPr>
          <w:p w:rsidR="00222387" w:rsidRDefault="00222387" w:rsidP="00BB5C90">
            <w:pPr>
              <w:pStyle w:val="Tabulasteksts"/>
            </w:pPr>
            <w:r>
              <w:t>Tiesību līmeņa mainīšana</w:t>
            </w:r>
          </w:p>
        </w:tc>
        <w:tc>
          <w:tcPr>
            <w:tcW w:w="2835" w:type="dxa"/>
          </w:tcPr>
          <w:p w:rsidR="00222387" w:rsidRDefault="00D01357" w:rsidP="00855B85">
            <w:pPr>
              <w:pStyle w:val="Tabulasteksts"/>
            </w:pPr>
            <w:r>
              <w:t>Mainīt lietotāja privilēģiju līmeni</w:t>
            </w:r>
          </w:p>
        </w:tc>
        <w:tc>
          <w:tcPr>
            <w:tcW w:w="1273" w:type="dxa"/>
          </w:tcPr>
          <w:p w:rsidR="00222387" w:rsidRDefault="00D01357" w:rsidP="00855B85">
            <w:pPr>
              <w:pStyle w:val="Tabulasteksts"/>
            </w:pPr>
            <w:r>
              <w:t>Galvenais</w:t>
            </w:r>
          </w:p>
        </w:tc>
        <w:tc>
          <w:tcPr>
            <w:tcW w:w="1105" w:type="dxa"/>
          </w:tcPr>
          <w:p w:rsidR="00222387" w:rsidRDefault="00222387"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1862C6" w:rsidP="00855B85">
            <w:pPr>
              <w:pStyle w:val="Tabulasteksts"/>
            </w:pPr>
            <w:r>
              <w:t>Viesis</w:t>
            </w:r>
          </w:p>
        </w:tc>
        <w:tc>
          <w:tcPr>
            <w:tcW w:w="1701" w:type="dxa"/>
          </w:tcPr>
          <w:p w:rsidR="00E6057B" w:rsidRDefault="001862C6" w:rsidP="00855B85">
            <w:pPr>
              <w:pStyle w:val="Tabulasteksts"/>
            </w:pPr>
            <w:r>
              <w:t>Rakstu apskatīšana</w:t>
            </w:r>
          </w:p>
        </w:tc>
        <w:tc>
          <w:tcPr>
            <w:tcW w:w="2835" w:type="dxa"/>
          </w:tcPr>
          <w:p w:rsidR="00E6057B" w:rsidRDefault="00D01357" w:rsidP="00CD7BD3">
            <w:pPr>
              <w:pStyle w:val="Tabulasteksts"/>
            </w:pPr>
            <w:r>
              <w:t>Pievienotā raksta informācijas iegūšana un attēlošana</w:t>
            </w:r>
          </w:p>
        </w:tc>
        <w:tc>
          <w:tcPr>
            <w:tcW w:w="1273" w:type="dxa"/>
          </w:tcPr>
          <w:p w:rsidR="00E6057B" w:rsidRDefault="00E6057B" w:rsidP="00855B85">
            <w:pPr>
              <w:pStyle w:val="Tabulasteksts"/>
            </w:pPr>
          </w:p>
        </w:tc>
        <w:tc>
          <w:tcPr>
            <w:tcW w:w="1105" w:type="dxa"/>
          </w:tcPr>
          <w:p w:rsidR="00E6057B" w:rsidRDefault="00E6057B" w:rsidP="00855B85">
            <w:pPr>
              <w:pStyle w:val="Tabulasteksts"/>
            </w:pPr>
          </w:p>
        </w:tc>
      </w:tr>
      <w:tr w:rsidR="00E6057B" w:rsidTr="005E392E">
        <w:tc>
          <w:tcPr>
            <w:tcW w:w="1526" w:type="dxa"/>
          </w:tcPr>
          <w:p w:rsidR="00E6057B" w:rsidRDefault="00E6057B" w:rsidP="00855B85">
            <w:pPr>
              <w:pStyle w:val="Tabulasteksts"/>
            </w:pPr>
          </w:p>
        </w:tc>
        <w:tc>
          <w:tcPr>
            <w:tcW w:w="1417" w:type="dxa"/>
          </w:tcPr>
          <w:p w:rsidR="00E6057B" w:rsidRDefault="003003EC" w:rsidP="00855B85">
            <w:pPr>
              <w:pStyle w:val="Tabulasteksts"/>
            </w:pPr>
            <w:r>
              <w:t>Viesis</w:t>
            </w:r>
          </w:p>
        </w:tc>
        <w:tc>
          <w:tcPr>
            <w:tcW w:w="1701" w:type="dxa"/>
          </w:tcPr>
          <w:p w:rsidR="00E6057B" w:rsidRDefault="003003EC" w:rsidP="00855B85">
            <w:pPr>
              <w:pStyle w:val="Tabulasteksts"/>
            </w:pPr>
            <w:r>
              <w:t>Reģistrācija</w:t>
            </w:r>
          </w:p>
        </w:tc>
        <w:tc>
          <w:tcPr>
            <w:tcW w:w="2835" w:type="dxa"/>
          </w:tcPr>
          <w:p w:rsidR="00E6057B" w:rsidRDefault="001862C6" w:rsidP="001862C6">
            <w:pPr>
              <w:pStyle w:val="Tabulasteksts"/>
            </w:pPr>
            <w:r>
              <w:t>Jauna lietotāja reģistrācija sistēmā, lai šim lietotājam tiku piešķirtas papildus</w:t>
            </w:r>
          </w:p>
        </w:tc>
        <w:tc>
          <w:tcPr>
            <w:tcW w:w="1273" w:type="dxa"/>
          </w:tcPr>
          <w:p w:rsidR="00E6057B" w:rsidRDefault="00D01357" w:rsidP="00855B85">
            <w:pPr>
              <w:pStyle w:val="Tabulasteksts"/>
            </w:pPr>
            <w:r>
              <w:t>Galvenais</w:t>
            </w:r>
          </w:p>
        </w:tc>
        <w:tc>
          <w:tcPr>
            <w:tcW w:w="1105" w:type="dxa"/>
          </w:tcPr>
          <w:p w:rsidR="00E6057B" w:rsidRDefault="00E6057B" w:rsidP="00855B85">
            <w:pPr>
              <w:pStyle w:val="Tabulasteksts"/>
            </w:pPr>
          </w:p>
        </w:tc>
      </w:tr>
    </w:tbl>
    <w:p w:rsidR="00AF0E22" w:rsidRDefault="002E1CB5" w:rsidP="002E1CB5">
      <w:pPr>
        <w:pStyle w:val="Heading3"/>
      </w:pPr>
      <w:bookmarkStart w:id="32" w:name="_Toc406447032"/>
      <w:r>
        <w:lastRenderedPageBreak/>
        <w:t>Funkcionālās prasības</w:t>
      </w:r>
      <w:bookmarkEnd w:id="32"/>
    </w:p>
    <w:p w:rsidR="00DA2199" w:rsidRDefault="00DA2199" w:rsidP="00DA2199">
      <w:pPr>
        <w:pStyle w:val="Heading4"/>
      </w:pPr>
      <w:r>
        <w:t xml:space="preserve"> UC-1.1 Ierakstīties sistēmā</w:t>
      </w:r>
    </w:p>
    <w:p w:rsidR="00DA2199" w:rsidRDefault="00AF56E0" w:rsidP="00AF56E0">
      <w:pPr>
        <w:pStyle w:val="Caption"/>
      </w:pPr>
      <w:r>
        <w:t xml:space="preserve">tabula </w:t>
      </w:r>
      <w:fldSimple w:instr=" STYLEREF 3 \s ">
        <w:r w:rsidR="001625A8">
          <w:rPr>
            <w:noProof/>
          </w:rPr>
          <w:t>2.1.2</w:t>
        </w:r>
      </w:fldSimple>
      <w:r w:rsidR="001625A8">
        <w:t>.</w:t>
      </w:r>
      <w:fldSimple w:instr=" SEQ tabula \* ARABIC \s 3 ">
        <w:r w:rsidR="001625A8">
          <w:rPr>
            <w:noProof/>
          </w:rPr>
          <w:t>1</w:t>
        </w:r>
      </w:fldSimple>
      <w:r>
        <w:t>fdgfgfg</w:t>
      </w:r>
    </w:p>
    <w:tbl>
      <w:tblPr>
        <w:tblStyle w:val="TableGrid"/>
        <w:tblW w:w="0" w:type="auto"/>
        <w:tblLook w:val="04A0"/>
      </w:tblPr>
      <w:tblGrid>
        <w:gridCol w:w="1384"/>
        <w:gridCol w:w="7903"/>
      </w:tblGrid>
      <w:tr w:rsidR="00DA2199" w:rsidRPr="00DA2199" w:rsidTr="00DA2199">
        <w:tc>
          <w:tcPr>
            <w:tcW w:w="1384" w:type="dxa"/>
          </w:tcPr>
          <w:p w:rsidR="00DA2199" w:rsidRPr="00AF56E0" w:rsidRDefault="00DA2199" w:rsidP="00AF56E0">
            <w:pPr>
              <w:pStyle w:val="Tabulasteksts"/>
              <w:rPr>
                <w:b/>
              </w:rPr>
            </w:pPr>
            <w:r w:rsidRPr="00AF56E0">
              <w:rPr>
                <w:b/>
              </w:rPr>
              <w:t>Aktieri:</w:t>
            </w:r>
          </w:p>
        </w:tc>
        <w:tc>
          <w:tcPr>
            <w:tcW w:w="7903" w:type="dxa"/>
          </w:tcPr>
          <w:p w:rsidR="00DA2199" w:rsidRPr="00AF56E0" w:rsidRDefault="00DA2199" w:rsidP="00AF56E0">
            <w:pPr>
              <w:pStyle w:val="Tabulasteksts"/>
              <w:rPr>
                <w:b/>
              </w:rPr>
            </w:pPr>
            <w:r w:rsidRPr="00AF56E0">
              <w:rPr>
                <w:b/>
              </w:rPr>
              <w:t>Administrators</w:t>
            </w:r>
            <w:r w:rsidR="003E4855" w:rsidRPr="00AF56E0">
              <w:rPr>
                <w:b/>
              </w:rPr>
              <w:t>, autors un reģistrēts lietotājs</w:t>
            </w:r>
          </w:p>
        </w:tc>
      </w:tr>
      <w:tr w:rsidR="00DA2199" w:rsidRPr="00DA2199" w:rsidTr="00DA2199">
        <w:tc>
          <w:tcPr>
            <w:tcW w:w="1384" w:type="dxa"/>
          </w:tcPr>
          <w:p w:rsidR="00DA2199" w:rsidRPr="0097384D" w:rsidRDefault="00DA2199" w:rsidP="00DA2199">
            <w:pPr>
              <w:rPr>
                <w:b/>
                <w:sz w:val="20"/>
              </w:rPr>
            </w:pPr>
            <w:r w:rsidRPr="0097384D">
              <w:rPr>
                <w:b/>
                <w:sz w:val="20"/>
              </w:rPr>
              <w:t>Mērķis:</w:t>
            </w:r>
          </w:p>
        </w:tc>
        <w:tc>
          <w:tcPr>
            <w:tcW w:w="7903" w:type="dxa"/>
          </w:tcPr>
          <w:p w:rsidR="00DA2199" w:rsidRPr="00DA2199" w:rsidRDefault="00DA2199" w:rsidP="00DA2199">
            <w:pPr>
              <w:rPr>
                <w:sz w:val="20"/>
              </w:rPr>
            </w:pPr>
            <w:r w:rsidRPr="00DA2199">
              <w:rPr>
                <w:sz w:val="20"/>
              </w:rPr>
              <w:t>Ierakstīties sistēmā</w:t>
            </w:r>
          </w:p>
        </w:tc>
      </w:tr>
      <w:tr w:rsidR="00DA2199" w:rsidRPr="00DA2199" w:rsidTr="00DA2199">
        <w:tc>
          <w:tcPr>
            <w:tcW w:w="1384" w:type="dxa"/>
          </w:tcPr>
          <w:p w:rsidR="00DA2199" w:rsidRPr="0097384D" w:rsidRDefault="00DA2199" w:rsidP="00DA2199">
            <w:pPr>
              <w:rPr>
                <w:b/>
                <w:sz w:val="20"/>
              </w:rPr>
            </w:pPr>
            <w:r w:rsidRPr="0097384D">
              <w:rPr>
                <w:b/>
                <w:sz w:val="20"/>
              </w:rPr>
              <w:t>Īss apraksts:</w:t>
            </w:r>
          </w:p>
        </w:tc>
        <w:tc>
          <w:tcPr>
            <w:tcW w:w="7903" w:type="dxa"/>
          </w:tcPr>
          <w:p w:rsidR="00DA2199" w:rsidRPr="00B759FD" w:rsidRDefault="00B759FD" w:rsidP="00DA2199">
            <w:pPr>
              <w:rPr>
                <w:sz w:val="20"/>
              </w:rPr>
            </w:pPr>
            <w:r w:rsidRPr="00B759FD">
              <w:rPr>
                <w:sz w:val="20"/>
              </w:rPr>
              <w:t>Administrators</w:t>
            </w:r>
            <w:r w:rsidR="003E4855">
              <w:rPr>
                <w:sz w:val="20"/>
              </w:rPr>
              <w:t>, autors vai reģistrēts lietotājs</w:t>
            </w:r>
            <w:r w:rsidRPr="00B759FD">
              <w:rPr>
                <w:sz w:val="20"/>
              </w:rPr>
              <w:t xml:space="preserve"> ievada savus datus, kas tiek salīdzināti ar datiem, kas atrodas datu bāzē, kad tie sakrīt, tad tiek iesākta sesija un administrators var sākt darbu</w:t>
            </w:r>
          </w:p>
        </w:tc>
      </w:tr>
      <w:tr w:rsidR="00DA2199" w:rsidRPr="00DA2199" w:rsidTr="00DA2199">
        <w:tc>
          <w:tcPr>
            <w:tcW w:w="1384" w:type="dxa"/>
          </w:tcPr>
          <w:p w:rsidR="00DA2199" w:rsidRPr="0097384D" w:rsidRDefault="00DA2199" w:rsidP="00DA2199">
            <w:pPr>
              <w:rPr>
                <w:b/>
                <w:sz w:val="20"/>
              </w:rPr>
            </w:pPr>
            <w:r w:rsidRPr="0097384D">
              <w:rPr>
                <w:b/>
                <w:sz w:val="20"/>
              </w:rPr>
              <w:t>Tips:</w:t>
            </w:r>
          </w:p>
        </w:tc>
        <w:tc>
          <w:tcPr>
            <w:tcW w:w="7903" w:type="dxa"/>
          </w:tcPr>
          <w:p w:rsidR="00DA2199" w:rsidRPr="00DA2199" w:rsidRDefault="00DA2199" w:rsidP="00DA2199">
            <w:pPr>
              <w:rPr>
                <w:sz w:val="20"/>
              </w:rPr>
            </w:pPr>
            <w:r w:rsidRPr="00DA2199">
              <w:rPr>
                <w:sz w:val="20"/>
              </w:rPr>
              <w:t>Galvenais</w:t>
            </w:r>
          </w:p>
        </w:tc>
      </w:tr>
      <w:tr w:rsidR="00DA2199" w:rsidRPr="00DA2199" w:rsidTr="00DA2199">
        <w:tc>
          <w:tcPr>
            <w:tcW w:w="1384" w:type="dxa"/>
          </w:tcPr>
          <w:p w:rsidR="00DA2199" w:rsidRPr="0097384D" w:rsidRDefault="00DA2199" w:rsidP="00DA2199">
            <w:pPr>
              <w:rPr>
                <w:b/>
                <w:sz w:val="20"/>
              </w:rPr>
            </w:pPr>
            <w:r w:rsidRPr="0097384D">
              <w:rPr>
                <w:b/>
                <w:sz w:val="20"/>
              </w:rPr>
              <w:t>Atsauces:</w:t>
            </w:r>
          </w:p>
        </w:tc>
        <w:tc>
          <w:tcPr>
            <w:tcW w:w="7903" w:type="dxa"/>
          </w:tcPr>
          <w:p w:rsidR="00DA2199" w:rsidRPr="00DA2199" w:rsidRDefault="00DA2199" w:rsidP="00DA2199">
            <w:pPr>
              <w:rPr>
                <w:b/>
              </w:rPr>
            </w:pPr>
          </w:p>
        </w:tc>
      </w:tr>
    </w:tbl>
    <w:p w:rsidR="00AF0E22" w:rsidRDefault="00DA2199" w:rsidP="00DA2199">
      <w:r>
        <w:t>Tipiskā notikumu secība:</w:t>
      </w:r>
    </w:p>
    <w:tbl>
      <w:tblPr>
        <w:tblStyle w:val="TableGrid"/>
        <w:tblW w:w="0" w:type="auto"/>
        <w:tblLook w:val="04A0"/>
      </w:tblPr>
      <w:tblGrid>
        <w:gridCol w:w="316"/>
        <w:gridCol w:w="4327"/>
        <w:gridCol w:w="316"/>
        <w:gridCol w:w="4328"/>
      </w:tblGrid>
      <w:tr w:rsidR="00DA2199" w:rsidRPr="00DA2199" w:rsidTr="00DA2199">
        <w:tc>
          <w:tcPr>
            <w:tcW w:w="316" w:type="dxa"/>
          </w:tcPr>
          <w:p w:rsidR="00DA2199" w:rsidRPr="00DA2199" w:rsidRDefault="00DA2199" w:rsidP="00DA2199">
            <w:pPr>
              <w:rPr>
                <w:sz w:val="20"/>
              </w:rPr>
            </w:pPr>
          </w:p>
        </w:tc>
        <w:tc>
          <w:tcPr>
            <w:tcW w:w="4327" w:type="dxa"/>
          </w:tcPr>
          <w:p w:rsidR="00DA2199" w:rsidRPr="00AF56E0" w:rsidRDefault="00DA2199" w:rsidP="00AF56E0">
            <w:pPr>
              <w:pStyle w:val="Tabulasteksts"/>
              <w:rPr>
                <w:b/>
              </w:rPr>
            </w:pPr>
            <w:r w:rsidRPr="00AF56E0">
              <w:rPr>
                <w:b/>
              </w:rPr>
              <w:t>Aktiera darbība</w:t>
            </w:r>
          </w:p>
        </w:tc>
        <w:tc>
          <w:tcPr>
            <w:tcW w:w="316" w:type="dxa"/>
          </w:tcPr>
          <w:p w:rsidR="00DA2199" w:rsidRPr="00AF56E0" w:rsidRDefault="00DA2199" w:rsidP="00AF56E0">
            <w:pPr>
              <w:pStyle w:val="Tabulasteksts"/>
              <w:rPr>
                <w:b/>
              </w:rPr>
            </w:pPr>
          </w:p>
        </w:tc>
        <w:tc>
          <w:tcPr>
            <w:tcW w:w="4328" w:type="dxa"/>
          </w:tcPr>
          <w:p w:rsidR="00DA2199" w:rsidRPr="00AF56E0" w:rsidRDefault="00DA2199" w:rsidP="00AF56E0">
            <w:pPr>
              <w:pStyle w:val="Tabulasteksts"/>
              <w:rPr>
                <w:b/>
              </w:rPr>
            </w:pPr>
            <w:r w:rsidRPr="00AF56E0">
              <w:rPr>
                <w:b/>
              </w:rPr>
              <w:t>Sistēmas reakcija</w:t>
            </w:r>
          </w:p>
        </w:tc>
      </w:tr>
      <w:tr w:rsidR="00DA2199" w:rsidRPr="00DA2199" w:rsidTr="00DA2199">
        <w:tc>
          <w:tcPr>
            <w:tcW w:w="316" w:type="dxa"/>
          </w:tcPr>
          <w:p w:rsidR="00DA2199" w:rsidRPr="00DA2199" w:rsidRDefault="00DA2199" w:rsidP="00DA2199">
            <w:pPr>
              <w:rPr>
                <w:sz w:val="20"/>
              </w:rPr>
            </w:pPr>
            <w:r>
              <w:rPr>
                <w:sz w:val="20"/>
              </w:rPr>
              <w:t>1</w:t>
            </w:r>
          </w:p>
        </w:tc>
        <w:tc>
          <w:tcPr>
            <w:tcW w:w="4327" w:type="dxa"/>
          </w:tcPr>
          <w:p w:rsidR="00DA2199" w:rsidRPr="00DA2199" w:rsidRDefault="00DA2199" w:rsidP="00DA2199">
            <w:pPr>
              <w:rPr>
                <w:sz w:val="20"/>
              </w:rPr>
            </w:pPr>
            <w:r>
              <w:rPr>
                <w:sz w:val="20"/>
              </w:rPr>
              <w:t>Administrators ievada autentifikācijas datus</w:t>
            </w:r>
          </w:p>
        </w:tc>
        <w:tc>
          <w:tcPr>
            <w:tcW w:w="316" w:type="dxa"/>
          </w:tcPr>
          <w:p w:rsidR="00DA2199" w:rsidRPr="00DA2199" w:rsidRDefault="00DA2199" w:rsidP="00DA2199">
            <w:pPr>
              <w:rPr>
                <w:sz w:val="20"/>
              </w:rPr>
            </w:pPr>
            <w:r>
              <w:rPr>
                <w:sz w:val="20"/>
              </w:rPr>
              <w:t>2</w:t>
            </w:r>
          </w:p>
        </w:tc>
        <w:tc>
          <w:tcPr>
            <w:tcW w:w="4328" w:type="dxa"/>
          </w:tcPr>
          <w:p w:rsidR="00DA2199" w:rsidRPr="00DA2199" w:rsidRDefault="00DA2199" w:rsidP="00DA2199">
            <w:pPr>
              <w:rPr>
                <w:sz w:val="20"/>
              </w:rPr>
            </w:pPr>
            <w:r>
              <w:rPr>
                <w:sz w:val="20"/>
              </w:rPr>
              <w:t>Sistēma pārbauda datus</w:t>
            </w:r>
            <w:r w:rsidR="00E70901">
              <w:rPr>
                <w:sz w:val="20"/>
              </w:rPr>
              <w:t>, verifikācija</w:t>
            </w:r>
          </w:p>
        </w:tc>
      </w:tr>
      <w:tr w:rsidR="00DA2199" w:rsidRPr="00DA2199" w:rsidTr="00DA2199">
        <w:tc>
          <w:tcPr>
            <w:tcW w:w="316" w:type="dxa"/>
          </w:tcPr>
          <w:p w:rsidR="00DA2199" w:rsidRPr="00DA2199" w:rsidRDefault="00DA2199" w:rsidP="00DA2199">
            <w:pPr>
              <w:rPr>
                <w:sz w:val="20"/>
              </w:rPr>
            </w:pPr>
          </w:p>
        </w:tc>
        <w:tc>
          <w:tcPr>
            <w:tcW w:w="4327" w:type="dxa"/>
          </w:tcPr>
          <w:p w:rsidR="00DA2199" w:rsidRPr="00DA2199" w:rsidRDefault="00DA2199" w:rsidP="00DA2199">
            <w:pPr>
              <w:rPr>
                <w:sz w:val="20"/>
              </w:rPr>
            </w:pPr>
          </w:p>
        </w:tc>
        <w:tc>
          <w:tcPr>
            <w:tcW w:w="316" w:type="dxa"/>
          </w:tcPr>
          <w:p w:rsidR="00DA2199" w:rsidRPr="00DA2199" w:rsidRDefault="00E70901" w:rsidP="00DA2199">
            <w:pPr>
              <w:rPr>
                <w:sz w:val="20"/>
              </w:rPr>
            </w:pPr>
            <w:r>
              <w:rPr>
                <w:sz w:val="20"/>
              </w:rPr>
              <w:t>3</w:t>
            </w:r>
          </w:p>
        </w:tc>
        <w:tc>
          <w:tcPr>
            <w:tcW w:w="4328" w:type="dxa"/>
          </w:tcPr>
          <w:p w:rsidR="00DA2199" w:rsidRPr="00DA2199" w:rsidRDefault="00E70901" w:rsidP="00DA2199">
            <w:pPr>
              <w:rPr>
                <w:sz w:val="20"/>
              </w:rPr>
            </w:pPr>
            <w:r>
              <w:rPr>
                <w:sz w:val="20"/>
              </w:rPr>
              <w:t>Tiek parādīta darba vide</w:t>
            </w:r>
          </w:p>
        </w:tc>
      </w:tr>
    </w:tbl>
    <w:p w:rsidR="0097384D" w:rsidRDefault="0097384D" w:rsidP="0097384D">
      <w:r>
        <w:t>Kļūdu apstrāde:</w:t>
      </w:r>
    </w:p>
    <w:p w:rsidR="0097384D" w:rsidRDefault="0097384D" w:rsidP="00C02FE1">
      <w:pPr>
        <w:pStyle w:val="Pamatteksts1"/>
      </w:pPr>
      <w:r>
        <w:t>2: Sistēma konstatē, ka nav aizpildīti visi lauki→ Sistēma paziņo par to lietotājam</w:t>
      </w:r>
    </w:p>
    <w:p w:rsidR="00B759FD" w:rsidRDefault="00B759FD" w:rsidP="0059237E"/>
    <w:p w:rsidR="00B759FD" w:rsidRDefault="00C02FE1" w:rsidP="00D612C8">
      <w:pPr>
        <w:pStyle w:val="Heading4"/>
      </w:pPr>
      <w:r>
        <w:t>„Ierakstīties sistēmā” lietošanas gadījums</w:t>
      </w:r>
    </w:p>
    <w:p w:rsidR="00AF56E0" w:rsidRPr="00AF56E0" w:rsidRDefault="00AF56E0" w:rsidP="00AF56E0">
      <w:pPr>
        <w:pStyle w:val="Caption"/>
      </w:pPr>
      <w:r>
        <w:t xml:space="preserve">tabula </w:t>
      </w:r>
      <w:fldSimple w:instr=" STYLEREF 3 \s ">
        <w:r w:rsidR="001625A8">
          <w:rPr>
            <w:noProof/>
          </w:rPr>
          <w:t>2.1.2</w:t>
        </w:r>
      </w:fldSimple>
      <w:r w:rsidR="001625A8">
        <w:t>.</w:t>
      </w:r>
      <w:fldSimple w:instr=" SEQ tabula \* ARABIC \s 3 ">
        <w:r w:rsidR="001625A8">
          <w:rPr>
            <w:noProof/>
          </w:rPr>
          <w:t>2</w:t>
        </w:r>
      </w:fldSimple>
      <w:r>
        <w:t>Ierakstīšanās sistēmā</w:t>
      </w:r>
    </w:p>
    <w:tbl>
      <w:tblPr>
        <w:tblStyle w:val="TableGrid"/>
        <w:tblW w:w="0" w:type="auto"/>
        <w:tblLook w:val="04A0"/>
      </w:tblPr>
      <w:tblGrid>
        <w:gridCol w:w="2943"/>
        <w:gridCol w:w="6344"/>
      </w:tblGrid>
      <w:tr w:rsidR="00C02FE1" w:rsidTr="00A567C3">
        <w:tc>
          <w:tcPr>
            <w:tcW w:w="2943" w:type="dxa"/>
          </w:tcPr>
          <w:p w:rsidR="00C02FE1" w:rsidRPr="00A567C3" w:rsidRDefault="00C02FE1" w:rsidP="00676F0D">
            <w:pPr>
              <w:pStyle w:val="Tabulasvirsraksts"/>
            </w:pPr>
            <w:r w:rsidRPr="00A567C3">
              <w:t>Lietošanas gadījums:</w:t>
            </w:r>
          </w:p>
        </w:tc>
        <w:tc>
          <w:tcPr>
            <w:tcW w:w="6344" w:type="dxa"/>
          </w:tcPr>
          <w:p w:rsidR="00C02FE1" w:rsidRPr="00A567C3" w:rsidRDefault="00A567C3" w:rsidP="00676F0D">
            <w:pPr>
              <w:pStyle w:val="Tabulasvirsraksts"/>
            </w:pPr>
            <w:r w:rsidRPr="00A567C3">
              <w:t>Ierakstīties sistēmā</w:t>
            </w:r>
          </w:p>
        </w:tc>
      </w:tr>
      <w:tr w:rsidR="00C02FE1" w:rsidTr="00A567C3">
        <w:tc>
          <w:tcPr>
            <w:tcW w:w="2943" w:type="dxa"/>
          </w:tcPr>
          <w:p w:rsidR="00C02FE1" w:rsidRPr="00A567C3" w:rsidRDefault="00C02FE1" w:rsidP="006C35C5">
            <w:pPr>
              <w:pStyle w:val="Tabulasteksts"/>
            </w:pPr>
            <w:r w:rsidRPr="00A567C3">
              <w:t>Aktieris:</w:t>
            </w:r>
          </w:p>
        </w:tc>
        <w:tc>
          <w:tcPr>
            <w:tcW w:w="6344" w:type="dxa"/>
          </w:tcPr>
          <w:p w:rsidR="00C02FE1" w:rsidRPr="00A567C3" w:rsidRDefault="00A567C3" w:rsidP="006C35C5">
            <w:pPr>
              <w:pStyle w:val="Tabulasteksts"/>
            </w:pPr>
            <w:r w:rsidRPr="00A567C3">
              <w:t>Administrators, autors, reģistrētais lietotājs</w:t>
            </w:r>
          </w:p>
        </w:tc>
      </w:tr>
      <w:tr w:rsidR="00C02FE1" w:rsidTr="00A567C3">
        <w:tc>
          <w:tcPr>
            <w:tcW w:w="2943" w:type="dxa"/>
          </w:tcPr>
          <w:p w:rsidR="00C02FE1" w:rsidRPr="00A567C3" w:rsidRDefault="00C02FE1" w:rsidP="006C35C5">
            <w:pPr>
              <w:pStyle w:val="Tabulasteksts"/>
            </w:pPr>
            <w:r w:rsidRPr="00A567C3">
              <w:t>Mērķis:</w:t>
            </w:r>
          </w:p>
        </w:tc>
        <w:tc>
          <w:tcPr>
            <w:tcW w:w="6344" w:type="dxa"/>
          </w:tcPr>
          <w:p w:rsidR="00C02FE1" w:rsidRPr="00A567C3" w:rsidRDefault="00A567C3" w:rsidP="006C35C5">
            <w:pPr>
              <w:pStyle w:val="Tabulasteksts"/>
            </w:pPr>
            <w:r w:rsidRPr="00A567C3">
              <w:t>Pārbaudīt lietotāja norādīt informāciju, ja tā ir pareiza, tad piešķirt papildus tiesības</w:t>
            </w:r>
          </w:p>
        </w:tc>
      </w:tr>
      <w:tr w:rsidR="00C02FE1" w:rsidTr="00A567C3">
        <w:tc>
          <w:tcPr>
            <w:tcW w:w="2943" w:type="dxa"/>
          </w:tcPr>
          <w:p w:rsidR="00C02FE1" w:rsidRPr="00A567C3" w:rsidRDefault="00A567C3" w:rsidP="006C35C5">
            <w:pPr>
              <w:pStyle w:val="Tabulasteksts"/>
            </w:pPr>
            <w:r w:rsidRPr="00A567C3">
              <w:t>Īss apraksts:</w:t>
            </w:r>
          </w:p>
        </w:tc>
        <w:tc>
          <w:tcPr>
            <w:tcW w:w="6344" w:type="dxa"/>
          </w:tcPr>
          <w:p w:rsidR="00C02FE1" w:rsidRPr="00A567C3" w:rsidRDefault="00A567C3" w:rsidP="006C35C5">
            <w:pPr>
              <w:pStyle w:val="Tabulasteksts"/>
            </w:pPr>
            <w:r w:rsidRPr="00A567C3">
              <w:t>Sniegt iespēju lietotājam ielogoties sistēma un iegūt papildus funkcionalitāti</w:t>
            </w:r>
          </w:p>
        </w:tc>
      </w:tr>
      <w:tr w:rsidR="00C02FE1" w:rsidTr="00A567C3">
        <w:tc>
          <w:tcPr>
            <w:tcW w:w="2943" w:type="dxa"/>
          </w:tcPr>
          <w:p w:rsidR="00C02FE1" w:rsidRPr="00A567C3" w:rsidRDefault="00A567C3" w:rsidP="006C35C5">
            <w:pPr>
              <w:pStyle w:val="Tabulasteksts"/>
            </w:pPr>
            <w:r w:rsidRPr="00A567C3">
              <w:t>Tips:</w:t>
            </w:r>
          </w:p>
        </w:tc>
        <w:tc>
          <w:tcPr>
            <w:tcW w:w="6344" w:type="dxa"/>
          </w:tcPr>
          <w:p w:rsidR="00C02FE1" w:rsidRPr="00A567C3" w:rsidRDefault="00A567C3" w:rsidP="006C35C5">
            <w:pPr>
              <w:pStyle w:val="Tabulasteksts"/>
            </w:pPr>
            <w:r w:rsidRPr="00A567C3">
              <w:t>Galvenais</w:t>
            </w:r>
          </w:p>
        </w:tc>
      </w:tr>
      <w:tr w:rsidR="00C02FE1" w:rsidTr="00A567C3">
        <w:tc>
          <w:tcPr>
            <w:tcW w:w="2943" w:type="dxa"/>
          </w:tcPr>
          <w:p w:rsidR="00C02FE1" w:rsidRPr="00A567C3" w:rsidRDefault="00A567C3" w:rsidP="006C35C5">
            <w:pPr>
              <w:pStyle w:val="Tabulasteksts"/>
            </w:pPr>
            <w:r w:rsidRPr="00A567C3">
              <w:t>Atsauces:</w:t>
            </w:r>
          </w:p>
        </w:tc>
        <w:tc>
          <w:tcPr>
            <w:tcW w:w="6344" w:type="dxa"/>
          </w:tcPr>
          <w:p w:rsidR="00C02FE1" w:rsidRPr="00A567C3" w:rsidRDefault="00C02FE1" w:rsidP="006C35C5">
            <w:pPr>
              <w:pStyle w:val="Tabulasteksts"/>
            </w:pPr>
          </w:p>
        </w:tc>
      </w:tr>
    </w:tbl>
    <w:p w:rsidR="00C02FE1" w:rsidRDefault="00C02FE1" w:rsidP="00C02FE1">
      <w:pPr>
        <w:pStyle w:val="Pamatteksts1"/>
      </w:pPr>
    </w:p>
    <w:p w:rsidR="0064702A" w:rsidRDefault="0064702A" w:rsidP="00C02FE1">
      <w:pPr>
        <w:pStyle w:val="Pamatteksts1"/>
      </w:pPr>
      <w:r>
        <w:t>Tipiskā notikumu secība:</w:t>
      </w:r>
    </w:p>
    <w:tbl>
      <w:tblPr>
        <w:tblStyle w:val="TableGrid"/>
        <w:tblW w:w="0" w:type="auto"/>
        <w:tblLook w:val="04A0"/>
      </w:tblPr>
      <w:tblGrid>
        <w:gridCol w:w="316"/>
        <w:gridCol w:w="4327"/>
        <w:gridCol w:w="316"/>
        <w:gridCol w:w="4328"/>
      </w:tblGrid>
      <w:tr w:rsidR="00CF0406" w:rsidRPr="00AF56E0" w:rsidTr="002D0DE1">
        <w:tc>
          <w:tcPr>
            <w:tcW w:w="316" w:type="dxa"/>
          </w:tcPr>
          <w:p w:rsidR="00CF0406" w:rsidRPr="00AF56E0" w:rsidRDefault="00CF0406" w:rsidP="00AF56E0">
            <w:pPr>
              <w:pStyle w:val="Tabulasteksts"/>
              <w:rPr>
                <w:b/>
              </w:rPr>
            </w:pPr>
          </w:p>
        </w:tc>
        <w:tc>
          <w:tcPr>
            <w:tcW w:w="4327" w:type="dxa"/>
          </w:tcPr>
          <w:p w:rsidR="00CF0406" w:rsidRPr="00AF56E0" w:rsidRDefault="00CF0406" w:rsidP="00AF56E0">
            <w:pPr>
              <w:pStyle w:val="Tabulasteksts"/>
              <w:rPr>
                <w:b/>
              </w:rPr>
            </w:pPr>
            <w:r w:rsidRPr="00AF56E0">
              <w:rPr>
                <w:b/>
              </w:rPr>
              <w:t>Aktiera darbība</w:t>
            </w:r>
          </w:p>
        </w:tc>
        <w:tc>
          <w:tcPr>
            <w:tcW w:w="316" w:type="dxa"/>
          </w:tcPr>
          <w:p w:rsidR="00CF0406" w:rsidRPr="00AF56E0" w:rsidRDefault="00CF0406" w:rsidP="00AF56E0">
            <w:pPr>
              <w:pStyle w:val="Tabulasteksts"/>
              <w:rPr>
                <w:b/>
              </w:rPr>
            </w:pPr>
          </w:p>
        </w:tc>
        <w:tc>
          <w:tcPr>
            <w:tcW w:w="4328" w:type="dxa"/>
          </w:tcPr>
          <w:p w:rsidR="00CF0406" w:rsidRPr="00AF56E0" w:rsidRDefault="00CF0406" w:rsidP="00AF56E0">
            <w:pPr>
              <w:pStyle w:val="Tabulasteksts"/>
              <w:rPr>
                <w:b/>
              </w:rPr>
            </w:pPr>
            <w:r w:rsidRPr="00AF56E0">
              <w:rPr>
                <w:b/>
              </w:rPr>
              <w:t>Sistēmas reakcija</w:t>
            </w:r>
          </w:p>
        </w:tc>
      </w:tr>
      <w:tr w:rsidR="00CF0406" w:rsidRPr="00DA2199" w:rsidTr="002D0DE1">
        <w:tc>
          <w:tcPr>
            <w:tcW w:w="316" w:type="dxa"/>
          </w:tcPr>
          <w:p w:rsidR="00CF0406" w:rsidRPr="00DA2199" w:rsidRDefault="00CF0406" w:rsidP="002D0DE1">
            <w:pPr>
              <w:rPr>
                <w:sz w:val="20"/>
              </w:rPr>
            </w:pPr>
            <w:r>
              <w:rPr>
                <w:sz w:val="20"/>
              </w:rPr>
              <w:t>1</w:t>
            </w:r>
          </w:p>
        </w:tc>
        <w:tc>
          <w:tcPr>
            <w:tcW w:w="4327" w:type="dxa"/>
          </w:tcPr>
          <w:p w:rsidR="00CF0406" w:rsidRPr="00DA2199" w:rsidRDefault="00CF0406" w:rsidP="002D0DE1">
            <w:pPr>
              <w:rPr>
                <w:sz w:val="20"/>
              </w:rPr>
            </w:pPr>
            <w:r>
              <w:rPr>
                <w:sz w:val="20"/>
              </w:rPr>
              <w:t>Administrators</w:t>
            </w:r>
            <w:r w:rsidR="00EB0884">
              <w:rPr>
                <w:sz w:val="20"/>
              </w:rPr>
              <w:t>, reģistrēts lietotājs vai autors</w:t>
            </w:r>
            <w:r>
              <w:rPr>
                <w:sz w:val="20"/>
              </w:rPr>
              <w:t xml:space="preserve"> ievada autentifikācijas datus</w:t>
            </w:r>
          </w:p>
        </w:tc>
        <w:tc>
          <w:tcPr>
            <w:tcW w:w="316" w:type="dxa"/>
          </w:tcPr>
          <w:p w:rsidR="00CF0406" w:rsidRPr="00DA2199" w:rsidRDefault="00CF0406" w:rsidP="002D0DE1">
            <w:pPr>
              <w:rPr>
                <w:sz w:val="20"/>
              </w:rPr>
            </w:pPr>
            <w:r>
              <w:rPr>
                <w:sz w:val="20"/>
              </w:rPr>
              <w:t>2</w:t>
            </w:r>
          </w:p>
        </w:tc>
        <w:tc>
          <w:tcPr>
            <w:tcW w:w="4328" w:type="dxa"/>
          </w:tcPr>
          <w:p w:rsidR="00CF0406" w:rsidRPr="00DA2199" w:rsidRDefault="00CF0406" w:rsidP="002D0DE1">
            <w:pPr>
              <w:rPr>
                <w:sz w:val="20"/>
              </w:rPr>
            </w:pPr>
            <w:r>
              <w:rPr>
                <w:sz w:val="20"/>
              </w:rPr>
              <w:t>Sistēma pārbauda datus, verifikācija</w:t>
            </w:r>
          </w:p>
        </w:tc>
      </w:tr>
      <w:tr w:rsidR="00897F2D" w:rsidRPr="00DA2199" w:rsidTr="002D0DE1">
        <w:tc>
          <w:tcPr>
            <w:tcW w:w="316" w:type="dxa"/>
          </w:tcPr>
          <w:p w:rsidR="00897F2D" w:rsidRDefault="00897F2D" w:rsidP="002D0DE1">
            <w:pPr>
              <w:rPr>
                <w:sz w:val="20"/>
              </w:rPr>
            </w:pPr>
          </w:p>
        </w:tc>
        <w:tc>
          <w:tcPr>
            <w:tcW w:w="4327" w:type="dxa"/>
          </w:tcPr>
          <w:p w:rsidR="00897F2D" w:rsidRDefault="00897F2D" w:rsidP="002D0DE1">
            <w:pPr>
              <w:rPr>
                <w:sz w:val="20"/>
              </w:rPr>
            </w:pPr>
          </w:p>
        </w:tc>
        <w:tc>
          <w:tcPr>
            <w:tcW w:w="316" w:type="dxa"/>
          </w:tcPr>
          <w:p w:rsidR="00897F2D" w:rsidRDefault="00897F2D" w:rsidP="002D0DE1">
            <w:pPr>
              <w:rPr>
                <w:sz w:val="20"/>
              </w:rPr>
            </w:pPr>
            <w:r>
              <w:rPr>
                <w:sz w:val="20"/>
              </w:rPr>
              <w:t>3</w:t>
            </w:r>
          </w:p>
        </w:tc>
        <w:tc>
          <w:tcPr>
            <w:tcW w:w="4328" w:type="dxa"/>
          </w:tcPr>
          <w:p w:rsidR="00897F2D" w:rsidRDefault="00897F2D" w:rsidP="002D0DE1">
            <w:pPr>
              <w:rPr>
                <w:sz w:val="20"/>
              </w:rPr>
            </w:pPr>
            <w:r>
              <w:rPr>
                <w:sz w:val="20"/>
              </w:rPr>
              <w:t>Lietotāj piemeklēšana</w:t>
            </w:r>
          </w:p>
        </w:tc>
      </w:tr>
      <w:tr w:rsidR="00CF0406" w:rsidRPr="00DA2199" w:rsidTr="002D0DE1">
        <w:tc>
          <w:tcPr>
            <w:tcW w:w="316" w:type="dxa"/>
          </w:tcPr>
          <w:p w:rsidR="00CF0406" w:rsidRPr="00DA2199" w:rsidRDefault="00CF0406" w:rsidP="002D0DE1">
            <w:pPr>
              <w:rPr>
                <w:sz w:val="20"/>
              </w:rPr>
            </w:pPr>
          </w:p>
        </w:tc>
        <w:tc>
          <w:tcPr>
            <w:tcW w:w="4327" w:type="dxa"/>
          </w:tcPr>
          <w:p w:rsidR="00CF0406" w:rsidRPr="00DA2199" w:rsidRDefault="00CF0406" w:rsidP="002D0DE1">
            <w:pPr>
              <w:rPr>
                <w:sz w:val="20"/>
              </w:rPr>
            </w:pPr>
          </w:p>
        </w:tc>
        <w:tc>
          <w:tcPr>
            <w:tcW w:w="316" w:type="dxa"/>
          </w:tcPr>
          <w:p w:rsidR="00CF0406" w:rsidRPr="00DA2199" w:rsidRDefault="00897F2D" w:rsidP="002D0DE1">
            <w:pPr>
              <w:rPr>
                <w:sz w:val="20"/>
              </w:rPr>
            </w:pPr>
            <w:r>
              <w:rPr>
                <w:sz w:val="20"/>
              </w:rPr>
              <w:t>4</w:t>
            </w:r>
          </w:p>
        </w:tc>
        <w:tc>
          <w:tcPr>
            <w:tcW w:w="4328" w:type="dxa"/>
          </w:tcPr>
          <w:p w:rsidR="00CF0406" w:rsidRPr="00DA2199" w:rsidRDefault="00CF0406" w:rsidP="002D0DE1">
            <w:pPr>
              <w:rPr>
                <w:sz w:val="20"/>
              </w:rPr>
            </w:pPr>
            <w:r>
              <w:rPr>
                <w:sz w:val="20"/>
              </w:rPr>
              <w:t>Tiek parādīta darba vide</w:t>
            </w:r>
          </w:p>
        </w:tc>
      </w:tr>
    </w:tbl>
    <w:p w:rsidR="0064702A" w:rsidRDefault="00897F2D" w:rsidP="00C02FE1">
      <w:pPr>
        <w:pStyle w:val="Pamatteksts1"/>
      </w:pPr>
      <w:r>
        <w:t>Alternatīvie notikumi:</w:t>
      </w:r>
    </w:p>
    <w:p w:rsidR="00897F2D" w:rsidRDefault="00897F2D" w:rsidP="00C02FE1">
      <w:pPr>
        <w:pStyle w:val="Pamatteksts1"/>
      </w:pPr>
      <w:r>
        <w:t>2.Lietotāja dati neatbilst norādītajiem nosacījumiem -&gt; tek izvadīta kļūda par neatbilstošajiem datiem.</w:t>
      </w:r>
    </w:p>
    <w:p w:rsidR="00BB760C" w:rsidRDefault="00BB760C" w:rsidP="00C02FE1">
      <w:pPr>
        <w:pStyle w:val="Pamatteksts1"/>
      </w:pPr>
      <w:r>
        <w:lastRenderedPageBreak/>
        <w:t>3.Lietotāju neizdodas atrast sistēmā -&gt; tiek piedāvāta iespēja reģistrēties.</w:t>
      </w:r>
    </w:p>
    <w:p w:rsidR="005631E8" w:rsidRDefault="005631E8" w:rsidP="005631E8">
      <w:pPr>
        <w:pStyle w:val="Heading4"/>
      </w:pPr>
      <w:r>
        <w:t>Lietotāja profila labošana</w:t>
      </w:r>
    </w:p>
    <w:p w:rsidR="00AF56E0" w:rsidRPr="00AF56E0" w:rsidRDefault="00AF56E0" w:rsidP="00AF56E0">
      <w:pPr>
        <w:pStyle w:val="Caption"/>
      </w:pPr>
      <w:r>
        <w:t xml:space="preserve">tabula </w:t>
      </w:r>
      <w:fldSimple w:instr=" STYLEREF 3 \s ">
        <w:r w:rsidR="001625A8">
          <w:rPr>
            <w:noProof/>
          </w:rPr>
          <w:t>2.1.2</w:t>
        </w:r>
      </w:fldSimple>
      <w:r w:rsidR="001625A8">
        <w:t>.</w:t>
      </w:r>
      <w:fldSimple w:instr=" SEQ tabula \* ARABIC \s 3 ">
        <w:r w:rsidR="001625A8">
          <w:rPr>
            <w:noProof/>
          </w:rPr>
          <w:t>3</w:t>
        </w:r>
      </w:fldSimple>
      <w:r>
        <w:t>Profila labošanas lietošanas gadījums</w:t>
      </w:r>
    </w:p>
    <w:tbl>
      <w:tblPr>
        <w:tblStyle w:val="TableGrid"/>
        <w:tblW w:w="0" w:type="auto"/>
        <w:tblLook w:val="04A0"/>
      </w:tblPr>
      <w:tblGrid>
        <w:gridCol w:w="2943"/>
        <w:gridCol w:w="6344"/>
      </w:tblGrid>
      <w:tr w:rsidR="005631E8" w:rsidRPr="00AF56E0" w:rsidTr="00237437">
        <w:tc>
          <w:tcPr>
            <w:tcW w:w="2943" w:type="dxa"/>
          </w:tcPr>
          <w:p w:rsidR="005631E8" w:rsidRPr="00AF56E0" w:rsidRDefault="005631E8" w:rsidP="00AF56E0">
            <w:pPr>
              <w:pStyle w:val="Tabulasteksts"/>
              <w:rPr>
                <w:b/>
              </w:rPr>
            </w:pPr>
            <w:r w:rsidRPr="00AF56E0">
              <w:rPr>
                <w:b/>
              </w:rPr>
              <w:t>Lietošanas gadījums:</w:t>
            </w:r>
          </w:p>
        </w:tc>
        <w:tc>
          <w:tcPr>
            <w:tcW w:w="6344" w:type="dxa"/>
          </w:tcPr>
          <w:p w:rsidR="005631E8" w:rsidRPr="00AF56E0" w:rsidRDefault="005631E8" w:rsidP="00AF56E0">
            <w:pPr>
              <w:pStyle w:val="Tabulasteksts"/>
              <w:rPr>
                <w:b/>
              </w:rPr>
            </w:pPr>
            <w:r w:rsidRPr="00AF56E0">
              <w:rPr>
                <w:b/>
              </w:rPr>
              <w:t>Lietotāja profila labošana</w:t>
            </w:r>
          </w:p>
        </w:tc>
      </w:tr>
      <w:tr w:rsidR="005631E8" w:rsidTr="00237437">
        <w:tc>
          <w:tcPr>
            <w:tcW w:w="2943" w:type="dxa"/>
          </w:tcPr>
          <w:p w:rsidR="005631E8" w:rsidRPr="00A567C3" w:rsidRDefault="005631E8" w:rsidP="00237437">
            <w:pPr>
              <w:pStyle w:val="Tabulasteksts"/>
            </w:pPr>
            <w:r w:rsidRPr="00A567C3">
              <w:t>Aktieris:</w:t>
            </w:r>
          </w:p>
        </w:tc>
        <w:tc>
          <w:tcPr>
            <w:tcW w:w="6344" w:type="dxa"/>
          </w:tcPr>
          <w:p w:rsidR="005631E8" w:rsidRPr="00A567C3" w:rsidRDefault="005631E8" w:rsidP="00237437">
            <w:pPr>
              <w:pStyle w:val="Tabulasteksts"/>
            </w:pPr>
            <w:r w:rsidRPr="00A567C3">
              <w:t>Administrators, autors, reģistrētais lietotājs</w:t>
            </w:r>
          </w:p>
        </w:tc>
      </w:tr>
      <w:tr w:rsidR="005631E8" w:rsidTr="00237437">
        <w:tc>
          <w:tcPr>
            <w:tcW w:w="2943" w:type="dxa"/>
          </w:tcPr>
          <w:p w:rsidR="005631E8" w:rsidRPr="00A567C3" w:rsidRDefault="005631E8" w:rsidP="00237437">
            <w:pPr>
              <w:pStyle w:val="Tabulasteksts"/>
            </w:pPr>
            <w:r w:rsidRPr="00A567C3">
              <w:t>Mērķis:</w:t>
            </w:r>
          </w:p>
        </w:tc>
        <w:tc>
          <w:tcPr>
            <w:tcW w:w="6344" w:type="dxa"/>
          </w:tcPr>
          <w:p w:rsidR="005631E8" w:rsidRPr="00A567C3" w:rsidRDefault="005631E8" w:rsidP="00237437">
            <w:pPr>
              <w:pStyle w:val="Tabulasteksts"/>
            </w:pPr>
            <w:r>
              <w:t>Labot lietotāja norādīto profila informāciju</w:t>
            </w:r>
          </w:p>
        </w:tc>
      </w:tr>
      <w:tr w:rsidR="005631E8" w:rsidTr="00237437">
        <w:tc>
          <w:tcPr>
            <w:tcW w:w="2943" w:type="dxa"/>
          </w:tcPr>
          <w:p w:rsidR="005631E8" w:rsidRPr="00A567C3" w:rsidRDefault="005631E8" w:rsidP="00237437">
            <w:pPr>
              <w:pStyle w:val="Tabulasteksts"/>
            </w:pPr>
            <w:r w:rsidRPr="00A567C3">
              <w:t>Īss apraksts:</w:t>
            </w:r>
          </w:p>
        </w:tc>
        <w:tc>
          <w:tcPr>
            <w:tcW w:w="6344" w:type="dxa"/>
          </w:tcPr>
          <w:p w:rsidR="005631E8" w:rsidRPr="00A567C3" w:rsidRDefault="005631E8" w:rsidP="005631E8">
            <w:pPr>
              <w:pStyle w:val="Tabulasteksts"/>
            </w:pPr>
            <w:r>
              <w:t xml:space="preserve">Nodrošināt lietotāja informācijas </w:t>
            </w:r>
            <w:r w:rsidR="00FE33E0">
              <w:t>atjaunošana</w:t>
            </w:r>
          </w:p>
        </w:tc>
      </w:tr>
      <w:tr w:rsidR="005631E8" w:rsidTr="00237437">
        <w:tc>
          <w:tcPr>
            <w:tcW w:w="2943" w:type="dxa"/>
          </w:tcPr>
          <w:p w:rsidR="005631E8" w:rsidRPr="00A567C3" w:rsidRDefault="005631E8" w:rsidP="00237437">
            <w:pPr>
              <w:pStyle w:val="Tabulasteksts"/>
            </w:pPr>
            <w:r w:rsidRPr="00A567C3">
              <w:t>Tips:</w:t>
            </w:r>
          </w:p>
        </w:tc>
        <w:tc>
          <w:tcPr>
            <w:tcW w:w="6344" w:type="dxa"/>
          </w:tcPr>
          <w:p w:rsidR="005631E8" w:rsidRPr="00A567C3" w:rsidRDefault="005631E8" w:rsidP="00237437">
            <w:pPr>
              <w:pStyle w:val="Tabulasteksts"/>
            </w:pPr>
            <w:r>
              <w:t>Sekundārs</w:t>
            </w:r>
          </w:p>
        </w:tc>
      </w:tr>
      <w:tr w:rsidR="005631E8" w:rsidTr="00237437">
        <w:tc>
          <w:tcPr>
            <w:tcW w:w="2943" w:type="dxa"/>
          </w:tcPr>
          <w:p w:rsidR="005631E8" w:rsidRPr="00A567C3" w:rsidRDefault="005631E8" w:rsidP="00237437">
            <w:pPr>
              <w:pStyle w:val="Tabulasteksts"/>
            </w:pPr>
            <w:r w:rsidRPr="00A567C3">
              <w:t>Atsauces:</w:t>
            </w:r>
          </w:p>
        </w:tc>
        <w:tc>
          <w:tcPr>
            <w:tcW w:w="6344" w:type="dxa"/>
          </w:tcPr>
          <w:p w:rsidR="005631E8" w:rsidRPr="00A567C3" w:rsidRDefault="005631E8" w:rsidP="00237437">
            <w:pPr>
              <w:pStyle w:val="Tabulasteksts"/>
            </w:pPr>
          </w:p>
        </w:tc>
      </w:tr>
    </w:tbl>
    <w:p w:rsidR="005631E8" w:rsidRDefault="005631E8" w:rsidP="005631E8">
      <w:pPr>
        <w:pStyle w:val="Pamatteksts1"/>
      </w:pPr>
    </w:p>
    <w:p w:rsidR="005631E8" w:rsidRDefault="005631E8" w:rsidP="005631E8">
      <w:pPr>
        <w:pStyle w:val="Pamatteksts1"/>
      </w:pPr>
      <w:r>
        <w:t>Tipiskā notikumu secība:</w:t>
      </w:r>
    </w:p>
    <w:tbl>
      <w:tblPr>
        <w:tblStyle w:val="TableGrid"/>
        <w:tblW w:w="0" w:type="auto"/>
        <w:tblLook w:val="04A0"/>
      </w:tblPr>
      <w:tblGrid>
        <w:gridCol w:w="316"/>
        <w:gridCol w:w="4327"/>
        <w:gridCol w:w="316"/>
        <w:gridCol w:w="4328"/>
      </w:tblGrid>
      <w:tr w:rsidR="005631E8" w:rsidRPr="00AF56E0" w:rsidTr="00237437">
        <w:tc>
          <w:tcPr>
            <w:tcW w:w="316" w:type="dxa"/>
          </w:tcPr>
          <w:p w:rsidR="005631E8" w:rsidRPr="00AF56E0" w:rsidRDefault="005631E8" w:rsidP="00AF56E0">
            <w:pPr>
              <w:pStyle w:val="Tabulasteksts"/>
              <w:rPr>
                <w:b/>
              </w:rPr>
            </w:pPr>
          </w:p>
        </w:tc>
        <w:tc>
          <w:tcPr>
            <w:tcW w:w="4327" w:type="dxa"/>
          </w:tcPr>
          <w:p w:rsidR="005631E8" w:rsidRPr="00AF56E0" w:rsidRDefault="005631E8" w:rsidP="00AF56E0">
            <w:pPr>
              <w:pStyle w:val="Tabulasteksts"/>
              <w:rPr>
                <w:b/>
              </w:rPr>
            </w:pPr>
            <w:r w:rsidRPr="00AF56E0">
              <w:rPr>
                <w:b/>
              </w:rPr>
              <w:t>Aktiera darbība</w:t>
            </w:r>
          </w:p>
        </w:tc>
        <w:tc>
          <w:tcPr>
            <w:tcW w:w="316" w:type="dxa"/>
          </w:tcPr>
          <w:p w:rsidR="005631E8" w:rsidRPr="00AF56E0" w:rsidRDefault="005631E8" w:rsidP="00AF56E0">
            <w:pPr>
              <w:pStyle w:val="Tabulasteksts"/>
              <w:rPr>
                <w:b/>
              </w:rPr>
            </w:pPr>
          </w:p>
        </w:tc>
        <w:tc>
          <w:tcPr>
            <w:tcW w:w="4328" w:type="dxa"/>
          </w:tcPr>
          <w:p w:rsidR="005631E8" w:rsidRPr="00AF56E0" w:rsidRDefault="005631E8" w:rsidP="00AF56E0">
            <w:pPr>
              <w:pStyle w:val="Tabulasteksts"/>
              <w:rPr>
                <w:b/>
              </w:rPr>
            </w:pPr>
            <w:r w:rsidRPr="00AF56E0">
              <w:rPr>
                <w:b/>
              </w:rPr>
              <w:t>Sistēmas reakcija</w:t>
            </w:r>
          </w:p>
        </w:tc>
      </w:tr>
      <w:tr w:rsidR="005631E8" w:rsidRPr="00DA2199" w:rsidTr="00237437">
        <w:tc>
          <w:tcPr>
            <w:tcW w:w="316" w:type="dxa"/>
          </w:tcPr>
          <w:p w:rsidR="005631E8" w:rsidRPr="00DA2199" w:rsidRDefault="005631E8" w:rsidP="00237437">
            <w:pPr>
              <w:rPr>
                <w:sz w:val="20"/>
              </w:rPr>
            </w:pPr>
            <w:r>
              <w:rPr>
                <w:sz w:val="20"/>
              </w:rPr>
              <w:t>1</w:t>
            </w:r>
          </w:p>
        </w:tc>
        <w:tc>
          <w:tcPr>
            <w:tcW w:w="4327" w:type="dxa"/>
          </w:tcPr>
          <w:p w:rsidR="005631E8" w:rsidRPr="00DA2199" w:rsidRDefault="005631E8" w:rsidP="00FE33E0">
            <w:pPr>
              <w:rPr>
                <w:sz w:val="20"/>
              </w:rPr>
            </w:pPr>
            <w:r>
              <w:rPr>
                <w:sz w:val="20"/>
              </w:rPr>
              <w:t xml:space="preserve">Administrators, reģistrēts lietotājs vai autors </w:t>
            </w:r>
            <w:r w:rsidR="00FE33E0">
              <w:rPr>
                <w:sz w:val="20"/>
              </w:rPr>
              <w:t>izvēlās profila labošanas iespēju</w:t>
            </w:r>
          </w:p>
        </w:tc>
        <w:tc>
          <w:tcPr>
            <w:tcW w:w="316" w:type="dxa"/>
          </w:tcPr>
          <w:p w:rsidR="005631E8" w:rsidRPr="00DA2199" w:rsidRDefault="005631E8" w:rsidP="00237437">
            <w:pPr>
              <w:rPr>
                <w:sz w:val="20"/>
              </w:rPr>
            </w:pPr>
            <w:r>
              <w:rPr>
                <w:sz w:val="20"/>
              </w:rPr>
              <w:t>2</w:t>
            </w:r>
          </w:p>
        </w:tc>
        <w:tc>
          <w:tcPr>
            <w:tcW w:w="4328" w:type="dxa"/>
          </w:tcPr>
          <w:p w:rsidR="005631E8" w:rsidRPr="00DA2199" w:rsidRDefault="00FE33E0" w:rsidP="00237437">
            <w:pPr>
              <w:rPr>
                <w:sz w:val="20"/>
              </w:rPr>
            </w:pPr>
            <w:r>
              <w:rPr>
                <w:sz w:val="20"/>
              </w:rPr>
              <w:t>Sistēma pēc lietotāj identifikatora piemeklē datus un tos ielādē</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3</w:t>
            </w:r>
          </w:p>
        </w:tc>
        <w:tc>
          <w:tcPr>
            <w:tcW w:w="4328" w:type="dxa"/>
          </w:tcPr>
          <w:p w:rsidR="00FE33E0" w:rsidRPr="00DA2199" w:rsidRDefault="00FE33E0" w:rsidP="004F1A2B">
            <w:pPr>
              <w:rPr>
                <w:sz w:val="20"/>
              </w:rPr>
            </w:pPr>
            <w:r>
              <w:rPr>
                <w:sz w:val="20"/>
              </w:rPr>
              <w:t>Dati tiek attēloti formā</w:t>
            </w:r>
          </w:p>
        </w:tc>
      </w:tr>
      <w:tr w:rsidR="00FE33E0" w:rsidRPr="00DA2199" w:rsidTr="004F1A2B">
        <w:tc>
          <w:tcPr>
            <w:tcW w:w="316" w:type="dxa"/>
          </w:tcPr>
          <w:p w:rsidR="00FE33E0" w:rsidRPr="00DA2199" w:rsidRDefault="00FE33E0" w:rsidP="004F1A2B">
            <w:pPr>
              <w:rPr>
                <w:sz w:val="20"/>
              </w:rPr>
            </w:pPr>
            <w:r>
              <w:rPr>
                <w:sz w:val="20"/>
              </w:rPr>
              <w:t>4</w:t>
            </w:r>
          </w:p>
        </w:tc>
        <w:tc>
          <w:tcPr>
            <w:tcW w:w="4327" w:type="dxa"/>
          </w:tcPr>
          <w:p w:rsidR="00FE33E0" w:rsidRPr="00DA2199" w:rsidRDefault="00FE33E0" w:rsidP="004F1A2B">
            <w:pPr>
              <w:rPr>
                <w:sz w:val="20"/>
              </w:rPr>
            </w:pPr>
            <w:r>
              <w:rPr>
                <w:sz w:val="20"/>
              </w:rPr>
              <w:t>Tiek veiktas izmaiņas datos</w:t>
            </w:r>
          </w:p>
        </w:tc>
        <w:tc>
          <w:tcPr>
            <w:tcW w:w="316" w:type="dxa"/>
          </w:tcPr>
          <w:p w:rsidR="00FE33E0" w:rsidRPr="00DA2199" w:rsidRDefault="00FE33E0" w:rsidP="004F1A2B">
            <w:pPr>
              <w:rPr>
                <w:sz w:val="20"/>
              </w:rPr>
            </w:pPr>
          </w:p>
        </w:tc>
        <w:tc>
          <w:tcPr>
            <w:tcW w:w="4328" w:type="dxa"/>
          </w:tcPr>
          <w:p w:rsidR="00FE33E0" w:rsidRPr="00DA2199" w:rsidRDefault="00FE33E0" w:rsidP="004F1A2B">
            <w:pPr>
              <w:rPr>
                <w:sz w:val="20"/>
              </w:rPr>
            </w:pPr>
          </w:p>
        </w:tc>
      </w:tr>
      <w:tr w:rsidR="00FE33E0" w:rsidRPr="00DA2199" w:rsidTr="004F1A2B">
        <w:tc>
          <w:tcPr>
            <w:tcW w:w="316" w:type="dxa"/>
          </w:tcPr>
          <w:p w:rsidR="00FE33E0" w:rsidRPr="00DA2199" w:rsidRDefault="00FE33E0" w:rsidP="004F1A2B">
            <w:pPr>
              <w:rPr>
                <w:sz w:val="20"/>
              </w:rPr>
            </w:pPr>
            <w:r>
              <w:rPr>
                <w:sz w:val="20"/>
              </w:rPr>
              <w:t>5</w:t>
            </w:r>
          </w:p>
        </w:tc>
        <w:tc>
          <w:tcPr>
            <w:tcW w:w="4327" w:type="dxa"/>
          </w:tcPr>
          <w:p w:rsidR="00FE33E0" w:rsidRPr="00DA2199" w:rsidRDefault="00FE33E0" w:rsidP="004F1A2B">
            <w:pPr>
              <w:rPr>
                <w:sz w:val="20"/>
              </w:rPr>
            </w:pPr>
            <w:r>
              <w:rPr>
                <w:sz w:val="20"/>
              </w:rPr>
              <w:t>Tiek nospiesta poga „Saglabāt”</w:t>
            </w:r>
          </w:p>
        </w:tc>
        <w:tc>
          <w:tcPr>
            <w:tcW w:w="316" w:type="dxa"/>
          </w:tcPr>
          <w:p w:rsidR="00FE33E0" w:rsidRPr="00DA2199" w:rsidRDefault="00FE33E0" w:rsidP="004F1A2B">
            <w:pPr>
              <w:rPr>
                <w:sz w:val="20"/>
              </w:rPr>
            </w:pPr>
            <w:r>
              <w:rPr>
                <w:sz w:val="20"/>
              </w:rPr>
              <w:t>6</w:t>
            </w:r>
          </w:p>
        </w:tc>
        <w:tc>
          <w:tcPr>
            <w:tcW w:w="4328" w:type="dxa"/>
          </w:tcPr>
          <w:p w:rsidR="00FE33E0" w:rsidRPr="00DA2199" w:rsidRDefault="00FE33E0" w:rsidP="004F1A2B">
            <w:pPr>
              <w:rPr>
                <w:sz w:val="20"/>
              </w:rPr>
            </w:pPr>
            <w:r>
              <w:rPr>
                <w:sz w:val="20"/>
              </w:rPr>
              <w:t>Datu integritātes pārbaude</w:t>
            </w:r>
          </w:p>
        </w:tc>
      </w:tr>
      <w:tr w:rsidR="00FE33E0" w:rsidRPr="00DA2199" w:rsidTr="004F1A2B">
        <w:tc>
          <w:tcPr>
            <w:tcW w:w="316" w:type="dxa"/>
          </w:tcPr>
          <w:p w:rsidR="00FE33E0" w:rsidRPr="00DA2199" w:rsidRDefault="00FE33E0" w:rsidP="004F1A2B">
            <w:pPr>
              <w:rPr>
                <w:sz w:val="20"/>
              </w:rPr>
            </w:pPr>
          </w:p>
        </w:tc>
        <w:tc>
          <w:tcPr>
            <w:tcW w:w="4327" w:type="dxa"/>
          </w:tcPr>
          <w:p w:rsidR="00FE33E0" w:rsidRPr="00DA2199" w:rsidRDefault="00FE33E0" w:rsidP="004F1A2B">
            <w:pPr>
              <w:rPr>
                <w:sz w:val="20"/>
              </w:rPr>
            </w:pPr>
          </w:p>
        </w:tc>
        <w:tc>
          <w:tcPr>
            <w:tcW w:w="316" w:type="dxa"/>
          </w:tcPr>
          <w:p w:rsidR="00FE33E0" w:rsidRPr="00DA2199" w:rsidRDefault="00FE33E0" w:rsidP="004F1A2B">
            <w:pPr>
              <w:rPr>
                <w:sz w:val="20"/>
              </w:rPr>
            </w:pPr>
            <w:r>
              <w:rPr>
                <w:sz w:val="20"/>
              </w:rPr>
              <w:t>7</w:t>
            </w:r>
          </w:p>
        </w:tc>
        <w:tc>
          <w:tcPr>
            <w:tcW w:w="4328" w:type="dxa"/>
          </w:tcPr>
          <w:p w:rsidR="00FE33E0" w:rsidRPr="00DA2199" w:rsidRDefault="00FE33E0" w:rsidP="004F1A2B">
            <w:pPr>
              <w:rPr>
                <w:sz w:val="20"/>
              </w:rPr>
            </w:pPr>
            <w:r>
              <w:rPr>
                <w:sz w:val="20"/>
              </w:rPr>
              <w:t>Lietotāja informācijas saglabāšana</w:t>
            </w:r>
          </w:p>
        </w:tc>
      </w:tr>
      <w:tr w:rsidR="005631E8" w:rsidRPr="00DA2199" w:rsidTr="00237437">
        <w:tc>
          <w:tcPr>
            <w:tcW w:w="316" w:type="dxa"/>
          </w:tcPr>
          <w:p w:rsidR="005631E8" w:rsidRPr="00DA2199" w:rsidRDefault="005631E8" w:rsidP="00237437">
            <w:pPr>
              <w:rPr>
                <w:sz w:val="20"/>
              </w:rPr>
            </w:pPr>
          </w:p>
        </w:tc>
        <w:tc>
          <w:tcPr>
            <w:tcW w:w="4327" w:type="dxa"/>
          </w:tcPr>
          <w:p w:rsidR="005631E8" w:rsidRPr="00DA2199" w:rsidRDefault="005631E8" w:rsidP="00237437">
            <w:pPr>
              <w:rPr>
                <w:sz w:val="20"/>
              </w:rPr>
            </w:pPr>
          </w:p>
        </w:tc>
        <w:tc>
          <w:tcPr>
            <w:tcW w:w="316" w:type="dxa"/>
          </w:tcPr>
          <w:p w:rsidR="005631E8" w:rsidRPr="00DA2199" w:rsidRDefault="00FE33E0" w:rsidP="00237437">
            <w:pPr>
              <w:rPr>
                <w:sz w:val="20"/>
              </w:rPr>
            </w:pPr>
            <w:r>
              <w:rPr>
                <w:sz w:val="20"/>
              </w:rPr>
              <w:t>8</w:t>
            </w:r>
          </w:p>
        </w:tc>
        <w:tc>
          <w:tcPr>
            <w:tcW w:w="4328" w:type="dxa"/>
          </w:tcPr>
          <w:p w:rsidR="005631E8" w:rsidRPr="00DA2199" w:rsidRDefault="00FE33E0" w:rsidP="00237437">
            <w:pPr>
              <w:rPr>
                <w:sz w:val="20"/>
              </w:rPr>
            </w:pPr>
            <w:r>
              <w:rPr>
                <w:sz w:val="20"/>
              </w:rPr>
              <w:t>Lietotāja pāradresēšana profila pārskatu</w:t>
            </w:r>
          </w:p>
        </w:tc>
      </w:tr>
    </w:tbl>
    <w:p w:rsidR="005631E8" w:rsidRDefault="00FE33E0" w:rsidP="005631E8">
      <w:pPr>
        <w:pStyle w:val="Pamatteksts1"/>
      </w:pPr>
      <w:r>
        <w:t>Kļūdas gadījumi:</w:t>
      </w:r>
    </w:p>
    <w:p w:rsidR="00FE33E0" w:rsidRDefault="00FE33E0" w:rsidP="005631E8">
      <w:pPr>
        <w:pStyle w:val="Pamatteksts1"/>
      </w:pPr>
      <w:r>
        <w:t>2.Pēc lietotāja identifikatora neizdodas atrast lietotāju -&gt; tiek attēlota kļūdas ziņa un pārtraukta lietotāja sesija.</w:t>
      </w:r>
    </w:p>
    <w:p w:rsidR="005264E4" w:rsidRDefault="005264E4" w:rsidP="005631E8">
      <w:pPr>
        <w:pStyle w:val="Pamatteksts1"/>
      </w:pPr>
      <w:r>
        <w:t>7.Datubāzes kļūda saglabājot informāciju -&gt; tiek atgriezta kļūda, ka informācija netika saglabāta.</w:t>
      </w:r>
    </w:p>
    <w:p w:rsidR="005631E8" w:rsidRDefault="00FE33E0" w:rsidP="00C02FE1">
      <w:pPr>
        <w:pStyle w:val="Pamatteksts1"/>
      </w:pPr>
      <w:r>
        <w:t>Alternatīvie notikumi:</w:t>
      </w:r>
    </w:p>
    <w:p w:rsidR="005631E8" w:rsidRDefault="005264E4" w:rsidP="00C02FE1">
      <w:pPr>
        <w:pStyle w:val="Pamatteksts1"/>
      </w:pPr>
      <w:r>
        <w:t>6.Ievadītie dati neatbilst nosacījumiem -&gt; tiek attēlota brīdinājuma ziņa</w:t>
      </w:r>
    </w:p>
    <w:p w:rsidR="00802354" w:rsidRDefault="00802354" w:rsidP="00D612C8">
      <w:pPr>
        <w:pStyle w:val="Heading4"/>
      </w:pPr>
      <w:r>
        <w:t>„Lietošanas bloķēšana” lietošanas gadījums</w:t>
      </w:r>
    </w:p>
    <w:tbl>
      <w:tblPr>
        <w:tblStyle w:val="TableGrid"/>
        <w:tblW w:w="0" w:type="auto"/>
        <w:tblLook w:val="04A0"/>
      </w:tblPr>
      <w:tblGrid>
        <w:gridCol w:w="2943"/>
        <w:gridCol w:w="6344"/>
      </w:tblGrid>
      <w:tr w:rsidR="00802354" w:rsidRPr="0058238F" w:rsidTr="00237437">
        <w:tc>
          <w:tcPr>
            <w:tcW w:w="2943" w:type="dxa"/>
          </w:tcPr>
          <w:p w:rsidR="00802354" w:rsidRPr="0058238F" w:rsidRDefault="00802354" w:rsidP="0058238F">
            <w:pPr>
              <w:pStyle w:val="Tabulasteksts"/>
              <w:rPr>
                <w:b/>
              </w:rPr>
            </w:pPr>
            <w:r w:rsidRPr="0058238F">
              <w:rPr>
                <w:b/>
              </w:rPr>
              <w:t>Lietošanas gadījums:</w:t>
            </w:r>
          </w:p>
        </w:tc>
        <w:tc>
          <w:tcPr>
            <w:tcW w:w="6344" w:type="dxa"/>
          </w:tcPr>
          <w:p w:rsidR="00802354" w:rsidRPr="0058238F" w:rsidRDefault="00802354" w:rsidP="0058238F">
            <w:pPr>
              <w:pStyle w:val="Tabulasteksts"/>
              <w:rPr>
                <w:b/>
              </w:rPr>
            </w:pPr>
            <w:r w:rsidRPr="0058238F">
              <w:rPr>
                <w:b/>
              </w:rPr>
              <w:t>Lietotāju bloķēšana</w:t>
            </w:r>
          </w:p>
        </w:tc>
      </w:tr>
      <w:tr w:rsidR="00802354" w:rsidTr="00237437">
        <w:tc>
          <w:tcPr>
            <w:tcW w:w="2943" w:type="dxa"/>
          </w:tcPr>
          <w:p w:rsidR="00802354" w:rsidRPr="00A567C3" w:rsidRDefault="00802354" w:rsidP="00237437">
            <w:pPr>
              <w:pStyle w:val="Tabulasteksts"/>
            </w:pPr>
            <w:r w:rsidRPr="00A567C3">
              <w:t>Aktieris:</w:t>
            </w:r>
          </w:p>
        </w:tc>
        <w:tc>
          <w:tcPr>
            <w:tcW w:w="6344" w:type="dxa"/>
          </w:tcPr>
          <w:p w:rsidR="00802354" w:rsidRPr="00A567C3" w:rsidRDefault="00802354" w:rsidP="00237437">
            <w:pPr>
              <w:pStyle w:val="Tabulasteksts"/>
            </w:pPr>
            <w:r>
              <w:t>Administrators</w:t>
            </w:r>
          </w:p>
        </w:tc>
      </w:tr>
      <w:tr w:rsidR="00802354" w:rsidTr="00237437">
        <w:tc>
          <w:tcPr>
            <w:tcW w:w="2943" w:type="dxa"/>
          </w:tcPr>
          <w:p w:rsidR="00802354" w:rsidRPr="00A567C3" w:rsidRDefault="00802354" w:rsidP="00237437">
            <w:pPr>
              <w:pStyle w:val="Tabulasteksts"/>
            </w:pPr>
            <w:r w:rsidRPr="00A567C3">
              <w:t>Mērķis:</w:t>
            </w:r>
          </w:p>
        </w:tc>
        <w:tc>
          <w:tcPr>
            <w:tcW w:w="6344" w:type="dxa"/>
          </w:tcPr>
          <w:p w:rsidR="00802354" w:rsidRPr="00A567C3" w:rsidRDefault="00802354" w:rsidP="00802354">
            <w:pPr>
              <w:pStyle w:val="Tabulasteksts"/>
            </w:pPr>
            <w:r>
              <w:t>Veikt lietotāju bloķēšana</w:t>
            </w:r>
          </w:p>
        </w:tc>
      </w:tr>
      <w:tr w:rsidR="00802354" w:rsidTr="00237437">
        <w:tc>
          <w:tcPr>
            <w:tcW w:w="2943" w:type="dxa"/>
          </w:tcPr>
          <w:p w:rsidR="00802354" w:rsidRPr="00A567C3" w:rsidRDefault="00802354" w:rsidP="00237437">
            <w:pPr>
              <w:pStyle w:val="Tabulasteksts"/>
            </w:pPr>
            <w:r w:rsidRPr="00A567C3">
              <w:t>Īss apraksts:</w:t>
            </w:r>
          </w:p>
        </w:tc>
        <w:tc>
          <w:tcPr>
            <w:tcW w:w="6344" w:type="dxa"/>
          </w:tcPr>
          <w:p w:rsidR="00802354" w:rsidRPr="00A567C3" w:rsidRDefault="00802354" w:rsidP="00237437">
            <w:pPr>
              <w:pStyle w:val="Tabulasteksts"/>
            </w:pPr>
            <w:r>
              <w:t>Nodrošināt iespēju administratoram iespēju lietotāja iespēju ielogoties sistēmā</w:t>
            </w:r>
          </w:p>
        </w:tc>
      </w:tr>
      <w:tr w:rsidR="00802354" w:rsidTr="00237437">
        <w:tc>
          <w:tcPr>
            <w:tcW w:w="2943" w:type="dxa"/>
          </w:tcPr>
          <w:p w:rsidR="00802354" w:rsidRPr="00A567C3" w:rsidRDefault="00802354" w:rsidP="00237437">
            <w:pPr>
              <w:pStyle w:val="Tabulasteksts"/>
            </w:pPr>
            <w:r w:rsidRPr="00A567C3">
              <w:t>Tips:</w:t>
            </w:r>
          </w:p>
        </w:tc>
        <w:tc>
          <w:tcPr>
            <w:tcW w:w="6344" w:type="dxa"/>
          </w:tcPr>
          <w:p w:rsidR="00802354" w:rsidRPr="00A567C3" w:rsidRDefault="00802354" w:rsidP="00237437">
            <w:pPr>
              <w:pStyle w:val="Tabulasteksts"/>
            </w:pPr>
            <w:r w:rsidRPr="00A567C3">
              <w:t>Galvenais</w:t>
            </w:r>
          </w:p>
        </w:tc>
      </w:tr>
      <w:tr w:rsidR="00802354" w:rsidTr="00237437">
        <w:tc>
          <w:tcPr>
            <w:tcW w:w="2943" w:type="dxa"/>
          </w:tcPr>
          <w:p w:rsidR="00802354" w:rsidRPr="00A567C3" w:rsidRDefault="00802354" w:rsidP="00237437">
            <w:pPr>
              <w:pStyle w:val="Tabulasteksts"/>
            </w:pPr>
            <w:r w:rsidRPr="00A567C3">
              <w:t>Atsauces:</w:t>
            </w:r>
          </w:p>
        </w:tc>
        <w:tc>
          <w:tcPr>
            <w:tcW w:w="6344" w:type="dxa"/>
          </w:tcPr>
          <w:p w:rsidR="00802354" w:rsidRPr="00A567C3" w:rsidRDefault="00802354" w:rsidP="00237437">
            <w:pPr>
              <w:pStyle w:val="Tabulasteksts"/>
            </w:pPr>
          </w:p>
        </w:tc>
      </w:tr>
    </w:tbl>
    <w:p w:rsidR="00802354" w:rsidRDefault="00802354" w:rsidP="00C02FE1">
      <w:pPr>
        <w:pStyle w:val="Pamatteksts1"/>
      </w:pPr>
    </w:p>
    <w:p w:rsidR="0000086D" w:rsidRDefault="0000086D" w:rsidP="00C02FE1">
      <w:pPr>
        <w:pStyle w:val="Pamatteksts1"/>
      </w:pPr>
      <w:r>
        <w:t>Tipiskā notikumu secība:</w:t>
      </w:r>
    </w:p>
    <w:tbl>
      <w:tblPr>
        <w:tblStyle w:val="TableGrid"/>
        <w:tblW w:w="0" w:type="auto"/>
        <w:tblLook w:val="04A0"/>
      </w:tblPr>
      <w:tblGrid>
        <w:gridCol w:w="316"/>
        <w:gridCol w:w="4327"/>
        <w:gridCol w:w="316"/>
        <w:gridCol w:w="4328"/>
      </w:tblGrid>
      <w:tr w:rsidR="0000086D" w:rsidRPr="0058238F" w:rsidTr="00237437">
        <w:tc>
          <w:tcPr>
            <w:tcW w:w="316" w:type="dxa"/>
          </w:tcPr>
          <w:p w:rsidR="0000086D" w:rsidRPr="0058238F" w:rsidRDefault="0000086D" w:rsidP="0058238F">
            <w:pPr>
              <w:pStyle w:val="Tabulasteksts"/>
              <w:rPr>
                <w:b/>
              </w:rPr>
            </w:pPr>
          </w:p>
        </w:tc>
        <w:tc>
          <w:tcPr>
            <w:tcW w:w="4327" w:type="dxa"/>
          </w:tcPr>
          <w:p w:rsidR="0000086D" w:rsidRPr="0058238F" w:rsidRDefault="0000086D" w:rsidP="0058238F">
            <w:pPr>
              <w:pStyle w:val="Tabulasteksts"/>
              <w:rPr>
                <w:b/>
              </w:rPr>
            </w:pPr>
            <w:r w:rsidRPr="0058238F">
              <w:rPr>
                <w:b/>
              </w:rPr>
              <w:t>Aktiera darbība</w:t>
            </w:r>
          </w:p>
        </w:tc>
        <w:tc>
          <w:tcPr>
            <w:tcW w:w="316" w:type="dxa"/>
          </w:tcPr>
          <w:p w:rsidR="0000086D" w:rsidRPr="0058238F" w:rsidRDefault="0000086D" w:rsidP="0058238F">
            <w:pPr>
              <w:pStyle w:val="Tabulasteksts"/>
              <w:rPr>
                <w:b/>
              </w:rPr>
            </w:pPr>
          </w:p>
        </w:tc>
        <w:tc>
          <w:tcPr>
            <w:tcW w:w="4328" w:type="dxa"/>
          </w:tcPr>
          <w:p w:rsidR="0000086D" w:rsidRPr="0058238F" w:rsidRDefault="0000086D" w:rsidP="0058238F">
            <w:pPr>
              <w:pStyle w:val="Tabulasteksts"/>
              <w:rPr>
                <w:b/>
              </w:rPr>
            </w:pPr>
            <w:r w:rsidRPr="0058238F">
              <w:rPr>
                <w:b/>
              </w:rPr>
              <w:t>Sistēmas reakcija</w:t>
            </w:r>
          </w:p>
        </w:tc>
      </w:tr>
      <w:tr w:rsidR="0000086D" w:rsidRPr="00DA2199" w:rsidTr="00237437">
        <w:tc>
          <w:tcPr>
            <w:tcW w:w="316" w:type="dxa"/>
          </w:tcPr>
          <w:p w:rsidR="0000086D" w:rsidRPr="00DA2199" w:rsidRDefault="0000086D" w:rsidP="00237437">
            <w:pPr>
              <w:rPr>
                <w:sz w:val="20"/>
              </w:rPr>
            </w:pPr>
            <w:r>
              <w:rPr>
                <w:sz w:val="20"/>
              </w:rPr>
              <w:t>1</w:t>
            </w:r>
          </w:p>
        </w:tc>
        <w:tc>
          <w:tcPr>
            <w:tcW w:w="4327" w:type="dxa"/>
          </w:tcPr>
          <w:p w:rsidR="0000086D" w:rsidRPr="00DA2199" w:rsidRDefault="0000086D" w:rsidP="00237437">
            <w:pPr>
              <w:rPr>
                <w:sz w:val="20"/>
              </w:rPr>
            </w:pPr>
            <w:r>
              <w:rPr>
                <w:sz w:val="20"/>
              </w:rPr>
              <w:t>Administrators atver formu ar lietotāju sarakstu</w:t>
            </w:r>
          </w:p>
        </w:tc>
        <w:tc>
          <w:tcPr>
            <w:tcW w:w="316" w:type="dxa"/>
          </w:tcPr>
          <w:p w:rsidR="0000086D" w:rsidRPr="00DA2199" w:rsidRDefault="00E24273" w:rsidP="00237437">
            <w:pPr>
              <w:rPr>
                <w:sz w:val="20"/>
              </w:rPr>
            </w:pPr>
            <w:r>
              <w:rPr>
                <w:sz w:val="20"/>
              </w:rPr>
              <w:t>2</w:t>
            </w:r>
          </w:p>
        </w:tc>
        <w:tc>
          <w:tcPr>
            <w:tcW w:w="4328" w:type="dxa"/>
          </w:tcPr>
          <w:p w:rsidR="0000086D" w:rsidRPr="00DA2199" w:rsidRDefault="00E24273" w:rsidP="00237437">
            <w:pPr>
              <w:rPr>
                <w:sz w:val="20"/>
              </w:rPr>
            </w:pPr>
            <w:r>
              <w:rPr>
                <w:sz w:val="20"/>
              </w:rPr>
              <w:t>Lietotāju informācijas iegūšana no datubāzes</w:t>
            </w:r>
          </w:p>
        </w:tc>
      </w:tr>
      <w:tr w:rsidR="00E24273" w:rsidRPr="00DA2199" w:rsidTr="00237437">
        <w:tc>
          <w:tcPr>
            <w:tcW w:w="316" w:type="dxa"/>
          </w:tcPr>
          <w:p w:rsidR="00E24273" w:rsidRDefault="00E24273" w:rsidP="00237437">
            <w:pPr>
              <w:rPr>
                <w:sz w:val="20"/>
              </w:rPr>
            </w:pPr>
          </w:p>
        </w:tc>
        <w:tc>
          <w:tcPr>
            <w:tcW w:w="4327" w:type="dxa"/>
          </w:tcPr>
          <w:p w:rsidR="00E24273" w:rsidRDefault="00E24273" w:rsidP="00237437">
            <w:pPr>
              <w:rPr>
                <w:sz w:val="20"/>
              </w:rPr>
            </w:pPr>
          </w:p>
        </w:tc>
        <w:tc>
          <w:tcPr>
            <w:tcW w:w="316" w:type="dxa"/>
          </w:tcPr>
          <w:p w:rsidR="00E24273" w:rsidRPr="00DA2199" w:rsidRDefault="00E24273" w:rsidP="00237437">
            <w:pPr>
              <w:rPr>
                <w:sz w:val="20"/>
              </w:rPr>
            </w:pPr>
            <w:r>
              <w:rPr>
                <w:sz w:val="20"/>
              </w:rPr>
              <w:t>3</w:t>
            </w:r>
          </w:p>
        </w:tc>
        <w:tc>
          <w:tcPr>
            <w:tcW w:w="4328" w:type="dxa"/>
          </w:tcPr>
          <w:p w:rsidR="00E24273" w:rsidRDefault="00E24273" w:rsidP="00E24273">
            <w:pPr>
              <w:rPr>
                <w:sz w:val="20"/>
              </w:rPr>
            </w:pPr>
            <w:r>
              <w:rPr>
                <w:sz w:val="20"/>
              </w:rPr>
              <w:t>Informācijas attēlošana formā</w:t>
            </w:r>
          </w:p>
        </w:tc>
      </w:tr>
      <w:tr w:rsidR="0000086D" w:rsidRPr="00DA2199" w:rsidTr="00237437">
        <w:tc>
          <w:tcPr>
            <w:tcW w:w="316" w:type="dxa"/>
          </w:tcPr>
          <w:p w:rsidR="0000086D" w:rsidRPr="00DA2199" w:rsidRDefault="00E24273" w:rsidP="00237437">
            <w:pPr>
              <w:rPr>
                <w:sz w:val="20"/>
              </w:rPr>
            </w:pPr>
            <w:r>
              <w:rPr>
                <w:sz w:val="20"/>
              </w:rPr>
              <w:t>4</w:t>
            </w:r>
          </w:p>
        </w:tc>
        <w:tc>
          <w:tcPr>
            <w:tcW w:w="4327" w:type="dxa"/>
          </w:tcPr>
          <w:p w:rsidR="0000086D" w:rsidRPr="00DA2199" w:rsidRDefault="0000086D" w:rsidP="00237437">
            <w:pPr>
              <w:rPr>
                <w:sz w:val="20"/>
              </w:rPr>
            </w:pPr>
            <w:r>
              <w:rPr>
                <w:sz w:val="20"/>
              </w:rPr>
              <w:t>Administrators izvēlās lietotāju un nospiež pogu bloķēt</w:t>
            </w:r>
          </w:p>
        </w:tc>
        <w:tc>
          <w:tcPr>
            <w:tcW w:w="316" w:type="dxa"/>
          </w:tcPr>
          <w:p w:rsidR="0000086D" w:rsidRPr="00DA2199" w:rsidRDefault="00E24273" w:rsidP="00237437">
            <w:pPr>
              <w:rPr>
                <w:sz w:val="20"/>
              </w:rPr>
            </w:pPr>
            <w:r>
              <w:rPr>
                <w:sz w:val="20"/>
              </w:rPr>
              <w:t>5</w:t>
            </w:r>
          </w:p>
        </w:tc>
        <w:tc>
          <w:tcPr>
            <w:tcW w:w="4328" w:type="dxa"/>
          </w:tcPr>
          <w:p w:rsidR="0000086D" w:rsidRPr="00DA2199" w:rsidRDefault="0000086D" w:rsidP="00824AE9">
            <w:pPr>
              <w:rPr>
                <w:sz w:val="20"/>
              </w:rPr>
            </w:pPr>
            <w:r>
              <w:rPr>
                <w:sz w:val="20"/>
              </w:rPr>
              <w:t xml:space="preserve">Tiek </w:t>
            </w:r>
            <w:r w:rsidR="00824AE9">
              <w:rPr>
                <w:sz w:val="20"/>
              </w:rPr>
              <w:t>piemeklēts lietotājs pēc norādīta identifikatora</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6</w:t>
            </w:r>
          </w:p>
        </w:tc>
        <w:tc>
          <w:tcPr>
            <w:tcW w:w="4328" w:type="dxa"/>
          </w:tcPr>
          <w:p w:rsidR="00824AE9" w:rsidRDefault="00824AE9" w:rsidP="00824AE9">
            <w:pPr>
              <w:rPr>
                <w:sz w:val="20"/>
              </w:rPr>
            </w:pPr>
            <w:r>
              <w:rPr>
                <w:sz w:val="20"/>
              </w:rPr>
              <w:t>Uzstāda bloķējuma identifikatoru</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7</w:t>
            </w:r>
          </w:p>
        </w:tc>
        <w:tc>
          <w:tcPr>
            <w:tcW w:w="4328" w:type="dxa"/>
          </w:tcPr>
          <w:p w:rsidR="00824AE9" w:rsidRDefault="00824AE9" w:rsidP="00824AE9">
            <w:pPr>
              <w:rPr>
                <w:sz w:val="20"/>
              </w:rPr>
            </w:pPr>
            <w:r>
              <w:rPr>
                <w:sz w:val="20"/>
              </w:rPr>
              <w:t>Saglabā informāciju datubāzē</w:t>
            </w:r>
          </w:p>
        </w:tc>
      </w:tr>
      <w:tr w:rsidR="00824AE9" w:rsidRPr="00DA2199" w:rsidTr="00237437">
        <w:tc>
          <w:tcPr>
            <w:tcW w:w="316" w:type="dxa"/>
          </w:tcPr>
          <w:p w:rsidR="00824AE9" w:rsidRDefault="00824AE9" w:rsidP="00237437">
            <w:pPr>
              <w:rPr>
                <w:sz w:val="20"/>
              </w:rPr>
            </w:pPr>
          </w:p>
        </w:tc>
        <w:tc>
          <w:tcPr>
            <w:tcW w:w="4327" w:type="dxa"/>
          </w:tcPr>
          <w:p w:rsidR="00824AE9" w:rsidRDefault="00824AE9" w:rsidP="00237437">
            <w:pPr>
              <w:rPr>
                <w:sz w:val="20"/>
              </w:rPr>
            </w:pPr>
          </w:p>
        </w:tc>
        <w:tc>
          <w:tcPr>
            <w:tcW w:w="316" w:type="dxa"/>
          </w:tcPr>
          <w:p w:rsidR="00824AE9" w:rsidRDefault="00E24273" w:rsidP="00237437">
            <w:pPr>
              <w:rPr>
                <w:sz w:val="20"/>
              </w:rPr>
            </w:pPr>
            <w:r>
              <w:rPr>
                <w:sz w:val="20"/>
              </w:rPr>
              <w:t>8</w:t>
            </w:r>
          </w:p>
        </w:tc>
        <w:tc>
          <w:tcPr>
            <w:tcW w:w="4328" w:type="dxa"/>
          </w:tcPr>
          <w:p w:rsidR="00824AE9" w:rsidRDefault="00824AE9" w:rsidP="00824AE9">
            <w:pPr>
              <w:rPr>
                <w:sz w:val="20"/>
              </w:rPr>
            </w:pPr>
            <w:r>
              <w:rPr>
                <w:sz w:val="20"/>
              </w:rPr>
              <w:t>Pāradresē uz lietotāju sarakstu</w:t>
            </w:r>
          </w:p>
        </w:tc>
      </w:tr>
    </w:tbl>
    <w:p w:rsidR="0000086D" w:rsidRDefault="00450295" w:rsidP="00C02FE1">
      <w:pPr>
        <w:pStyle w:val="Pamatteksts1"/>
      </w:pPr>
      <w:r>
        <w:t>Kļūdu apstrāde:</w:t>
      </w:r>
    </w:p>
    <w:p w:rsidR="00466E3E" w:rsidRDefault="00466E3E" w:rsidP="00C02FE1">
      <w:pPr>
        <w:pStyle w:val="Pamatteksts1"/>
      </w:pPr>
      <w:r>
        <w:t xml:space="preserve">5.Netiek atrasts lietotājs pēc norādīta </w:t>
      </w:r>
      <w:r w:rsidR="00D612C8">
        <w:t>identifikatora</w:t>
      </w:r>
      <w:r>
        <w:t xml:space="preserve"> - &gt; tiek atgriezta kļūdas ziņa, ierakstu neizdevās atrast.</w:t>
      </w:r>
    </w:p>
    <w:p w:rsidR="00450295" w:rsidRDefault="00E24273" w:rsidP="00C02FE1">
      <w:pPr>
        <w:pStyle w:val="Pamatteksts1"/>
      </w:pPr>
      <w:r>
        <w:t>7</w:t>
      </w:r>
      <w:r w:rsidR="00450295">
        <w:t>.Datubāzes kļūda saglabājot informāciju datubāzē -&gt; tiek atgriezta kļūdas ziņa par to, ka nav izdevies saglabāt informāciju datubāzē.</w:t>
      </w:r>
    </w:p>
    <w:p w:rsidR="0000086D" w:rsidRDefault="00E24273" w:rsidP="00C02FE1">
      <w:pPr>
        <w:pStyle w:val="Pamatteksts1"/>
      </w:pPr>
      <w:r>
        <w:t>Alternatīvie notikumu gadījumi:</w:t>
      </w:r>
    </w:p>
    <w:p w:rsidR="00E24273" w:rsidRDefault="00466E3E" w:rsidP="00C02FE1">
      <w:pPr>
        <w:pStyle w:val="Pamatteksts1"/>
      </w:pPr>
      <w:r>
        <w:t>2.Nav atrasts neviens ieraksts datubāzē -&gt; tiek attēlota brīdinājuma ziņa</w:t>
      </w:r>
    </w:p>
    <w:p w:rsidR="00802354" w:rsidRDefault="00802354" w:rsidP="00C02FE1">
      <w:pPr>
        <w:pStyle w:val="Pamatteksts1"/>
      </w:pPr>
    </w:p>
    <w:p w:rsidR="00D612C8" w:rsidRDefault="00D612C8" w:rsidP="00D612C8">
      <w:pPr>
        <w:pStyle w:val="Heading4"/>
      </w:pPr>
      <w:r>
        <w:t>„Lietotāju atbloķēšana” lietošanas gadījums</w:t>
      </w:r>
    </w:p>
    <w:tbl>
      <w:tblPr>
        <w:tblStyle w:val="TableGrid"/>
        <w:tblW w:w="0" w:type="auto"/>
        <w:tblLook w:val="04A0"/>
      </w:tblPr>
      <w:tblGrid>
        <w:gridCol w:w="2943"/>
        <w:gridCol w:w="6344"/>
      </w:tblGrid>
      <w:tr w:rsidR="00D612C8" w:rsidRPr="0058238F" w:rsidTr="00237437">
        <w:tc>
          <w:tcPr>
            <w:tcW w:w="2943" w:type="dxa"/>
          </w:tcPr>
          <w:p w:rsidR="00D612C8" w:rsidRPr="0058238F" w:rsidRDefault="00D612C8" w:rsidP="0058238F">
            <w:pPr>
              <w:pStyle w:val="Tabulasteksts"/>
              <w:rPr>
                <w:b/>
              </w:rPr>
            </w:pPr>
            <w:r w:rsidRPr="0058238F">
              <w:rPr>
                <w:b/>
              </w:rPr>
              <w:t>Lietošanas gadījums:</w:t>
            </w:r>
          </w:p>
        </w:tc>
        <w:tc>
          <w:tcPr>
            <w:tcW w:w="6344" w:type="dxa"/>
          </w:tcPr>
          <w:p w:rsidR="00D612C8" w:rsidRPr="0058238F" w:rsidRDefault="00D612C8" w:rsidP="0058238F">
            <w:pPr>
              <w:pStyle w:val="Tabulasteksts"/>
              <w:rPr>
                <w:b/>
              </w:rPr>
            </w:pPr>
            <w:r w:rsidRPr="0058238F">
              <w:rPr>
                <w:b/>
              </w:rPr>
              <w:t>Lietotāju bloķēšana</w:t>
            </w:r>
          </w:p>
        </w:tc>
      </w:tr>
      <w:tr w:rsidR="00D612C8" w:rsidTr="00237437">
        <w:tc>
          <w:tcPr>
            <w:tcW w:w="2943" w:type="dxa"/>
          </w:tcPr>
          <w:p w:rsidR="00D612C8" w:rsidRPr="00A567C3" w:rsidRDefault="00D612C8" w:rsidP="00237437">
            <w:pPr>
              <w:pStyle w:val="Tabulasteksts"/>
            </w:pPr>
            <w:r w:rsidRPr="00A567C3">
              <w:t>Aktieris:</w:t>
            </w:r>
          </w:p>
        </w:tc>
        <w:tc>
          <w:tcPr>
            <w:tcW w:w="6344" w:type="dxa"/>
          </w:tcPr>
          <w:p w:rsidR="00D612C8" w:rsidRPr="00A567C3" w:rsidRDefault="00D612C8" w:rsidP="00237437">
            <w:pPr>
              <w:pStyle w:val="Tabulasteksts"/>
            </w:pPr>
            <w:r>
              <w:t>Administrators</w:t>
            </w:r>
          </w:p>
        </w:tc>
      </w:tr>
      <w:tr w:rsidR="00D612C8" w:rsidTr="00237437">
        <w:tc>
          <w:tcPr>
            <w:tcW w:w="2943" w:type="dxa"/>
          </w:tcPr>
          <w:p w:rsidR="00D612C8" w:rsidRPr="00A567C3" w:rsidRDefault="00D612C8" w:rsidP="00237437">
            <w:pPr>
              <w:pStyle w:val="Tabulasteksts"/>
            </w:pPr>
            <w:r w:rsidRPr="00A567C3">
              <w:t>Mērķis:</w:t>
            </w:r>
          </w:p>
        </w:tc>
        <w:tc>
          <w:tcPr>
            <w:tcW w:w="6344" w:type="dxa"/>
          </w:tcPr>
          <w:p w:rsidR="00D612C8" w:rsidRPr="00A567C3" w:rsidRDefault="00D612C8" w:rsidP="00237437">
            <w:pPr>
              <w:pStyle w:val="Tabulasteksts"/>
            </w:pPr>
            <w:r>
              <w:t>Veikt lietotāju bloķēšana</w:t>
            </w:r>
          </w:p>
        </w:tc>
      </w:tr>
      <w:tr w:rsidR="00D612C8" w:rsidTr="00237437">
        <w:tc>
          <w:tcPr>
            <w:tcW w:w="2943" w:type="dxa"/>
          </w:tcPr>
          <w:p w:rsidR="00D612C8" w:rsidRPr="00A567C3" w:rsidRDefault="00D612C8" w:rsidP="00237437">
            <w:pPr>
              <w:pStyle w:val="Tabulasteksts"/>
            </w:pPr>
            <w:r w:rsidRPr="00A567C3">
              <w:t>Īss apraksts:</w:t>
            </w:r>
          </w:p>
        </w:tc>
        <w:tc>
          <w:tcPr>
            <w:tcW w:w="6344" w:type="dxa"/>
          </w:tcPr>
          <w:p w:rsidR="00D612C8" w:rsidRPr="00A567C3" w:rsidRDefault="00D612C8" w:rsidP="00237437">
            <w:pPr>
              <w:pStyle w:val="Tabulasteksts"/>
            </w:pPr>
            <w:r>
              <w:t>Nodrošināt iespēju administratoram iespēju lietotāja iespēju ielogoties sistēmā</w:t>
            </w:r>
          </w:p>
        </w:tc>
      </w:tr>
      <w:tr w:rsidR="00D612C8" w:rsidTr="00237437">
        <w:tc>
          <w:tcPr>
            <w:tcW w:w="2943" w:type="dxa"/>
          </w:tcPr>
          <w:p w:rsidR="00D612C8" w:rsidRPr="00A567C3" w:rsidRDefault="00D612C8" w:rsidP="00237437">
            <w:pPr>
              <w:pStyle w:val="Tabulasteksts"/>
            </w:pPr>
            <w:r w:rsidRPr="00A567C3">
              <w:t>Tips:</w:t>
            </w:r>
          </w:p>
        </w:tc>
        <w:tc>
          <w:tcPr>
            <w:tcW w:w="6344" w:type="dxa"/>
          </w:tcPr>
          <w:p w:rsidR="00D612C8" w:rsidRPr="00A567C3" w:rsidRDefault="00D612C8" w:rsidP="00237437">
            <w:pPr>
              <w:pStyle w:val="Tabulasteksts"/>
            </w:pPr>
            <w:r w:rsidRPr="00A567C3">
              <w:t>Galvenais</w:t>
            </w:r>
          </w:p>
        </w:tc>
      </w:tr>
      <w:tr w:rsidR="00D612C8" w:rsidTr="00237437">
        <w:tc>
          <w:tcPr>
            <w:tcW w:w="2943" w:type="dxa"/>
          </w:tcPr>
          <w:p w:rsidR="00D612C8" w:rsidRPr="00A567C3" w:rsidRDefault="00D612C8" w:rsidP="00237437">
            <w:pPr>
              <w:pStyle w:val="Tabulasteksts"/>
            </w:pPr>
            <w:r w:rsidRPr="00A567C3">
              <w:t>Atsauces:</w:t>
            </w:r>
          </w:p>
        </w:tc>
        <w:tc>
          <w:tcPr>
            <w:tcW w:w="6344" w:type="dxa"/>
          </w:tcPr>
          <w:p w:rsidR="00D612C8" w:rsidRPr="00A567C3" w:rsidRDefault="00D612C8" w:rsidP="00237437">
            <w:pPr>
              <w:pStyle w:val="Tabulasteksts"/>
            </w:pPr>
          </w:p>
        </w:tc>
      </w:tr>
    </w:tbl>
    <w:p w:rsidR="00D612C8" w:rsidRDefault="00D612C8" w:rsidP="00D612C8">
      <w:pPr>
        <w:pStyle w:val="Pamatteksts1"/>
      </w:pPr>
    </w:p>
    <w:p w:rsidR="00D612C8" w:rsidRDefault="00D612C8" w:rsidP="00D612C8">
      <w:pPr>
        <w:pStyle w:val="Pamatteksts1"/>
      </w:pPr>
      <w:r>
        <w:t>Tipiskā notikumu secība:</w:t>
      </w:r>
    </w:p>
    <w:tbl>
      <w:tblPr>
        <w:tblStyle w:val="TableGrid"/>
        <w:tblW w:w="0" w:type="auto"/>
        <w:tblLook w:val="04A0"/>
      </w:tblPr>
      <w:tblGrid>
        <w:gridCol w:w="316"/>
        <w:gridCol w:w="4327"/>
        <w:gridCol w:w="316"/>
        <w:gridCol w:w="4328"/>
      </w:tblGrid>
      <w:tr w:rsidR="00D612C8" w:rsidRPr="002C097C" w:rsidTr="00237437">
        <w:tc>
          <w:tcPr>
            <w:tcW w:w="316" w:type="dxa"/>
          </w:tcPr>
          <w:p w:rsidR="00D612C8" w:rsidRPr="002C097C" w:rsidRDefault="00D612C8" w:rsidP="002C097C">
            <w:pPr>
              <w:pStyle w:val="Tabulasteksts"/>
              <w:rPr>
                <w:b/>
              </w:rPr>
            </w:pPr>
          </w:p>
        </w:tc>
        <w:tc>
          <w:tcPr>
            <w:tcW w:w="4327" w:type="dxa"/>
          </w:tcPr>
          <w:p w:rsidR="00D612C8" w:rsidRPr="002C097C" w:rsidRDefault="00D612C8" w:rsidP="002C097C">
            <w:pPr>
              <w:pStyle w:val="Tabulasteksts"/>
              <w:rPr>
                <w:b/>
              </w:rPr>
            </w:pPr>
            <w:r w:rsidRPr="002C097C">
              <w:rPr>
                <w:b/>
              </w:rPr>
              <w:t>Aktiera darbība</w:t>
            </w:r>
          </w:p>
        </w:tc>
        <w:tc>
          <w:tcPr>
            <w:tcW w:w="316" w:type="dxa"/>
          </w:tcPr>
          <w:p w:rsidR="00D612C8" w:rsidRPr="002C097C" w:rsidRDefault="00D612C8" w:rsidP="002C097C">
            <w:pPr>
              <w:pStyle w:val="Tabulasteksts"/>
              <w:rPr>
                <w:b/>
              </w:rPr>
            </w:pPr>
          </w:p>
        </w:tc>
        <w:tc>
          <w:tcPr>
            <w:tcW w:w="4328" w:type="dxa"/>
          </w:tcPr>
          <w:p w:rsidR="00D612C8" w:rsidRPr="002C097C" w:rsidRDefault="00D612C8" w:rsidP="002C097C">
            <w:pPr>
              <w:pStyle w:val="Tabulasteksts"/>
              <w:rPr>
                <w:b/>
              </w:rPr>
            </w:pPr>
            <w:r w:rsidRPr="002C097C">
              <w:rPr>
                <w:b/>
              </w:rPr>
              <w:t>Sistēmas reakcija</w:t>
            </w:r>
          </w:p>
        </w:tc>
      </w:tr>
      <w:tr w:rsidR="00D612C8" w:rsidRPr="00DA2199" w:rsidTr="00237437">
        <w:tc>
          <w:tcPr>
            <w:tcW w:w="316" w:type="dxa"/>
          </w:tcPr>
          <w:p w:rsidR="00D612C8" w:rsidRPr="00DA2199" w:rsidRDefault="00D612C8" w:rsidP="00237437">
            <w:pPr>
              <w:rPr>
                <w:sz w:val="20"/>
              </w:rPr>
            </w:pPr>
            <w:r>
              <w:rPr>
                <w:sz w:val="20"/>
              </w:rPr>
              <w:t>1</w:t>
            </w:r>
          </w:p>
        </w:tc>
        <w:tc>
          <w:tcPr>
            <w:tcW w:w="4327" w:type="dxa"/>
          </w:tcPr>
          <w:p w:rsidR="00D612C8" w:rsidRPr="00DA2199" w:rsidRDefault="00D612C8" w:rsidP="00237437">
            <w:pPr>
              <w:rPr>
                <w:sz w:val="20"/>
              </w:rPr>
            </w:pPr>
            <w:r>
              <w:rPr>
                <w:sz w:val="20"/>
              </w:rPr>
              <w:t>Administrators atver formu ar lietotāju sarakstu</w:t>
            </w:r>
          </w:p>
        </w:tc>
        <w:tc>
          <w:tcPr>
            <w:tcW w:w="316" w:type="dxa"/>
          </w:tcPr>
          <w:p w:rsidR="00D612C8" w:rsidRPr="00DA2199" w:rsidRDefault="00D612C8" w:rsidP="00237437">
            <w:pPr>
              <w:rPr>
                <w:sz w:val="20"/>
              </w:rPr>
            </w:pPr>
            <w:r>
              <w:rPr>
                <w:sz w:val="20"/>
              </w:rPr>
              <w:t>2</w:t>
            </w:r>
          </w:p>
        </w:tc>
        <w:tc>
          <w:tcPr>
            <w:tcW w:w="4328" w:type="dxa"/>
          </w:tcPr>
          <w:p w:rsidR="00D612C8" w:rsidRPr="00DA2199" w:rsidRDefault="00D612C8" w:rsidP="00237437">
            <w:pPr>
              <w:rPr>
                <w:sz w:val="20"/>
              </w:rPr>
            </w:pPr>
            <w:r>
              <w:rPr>
                <w:sz w:val="20"/>
              </w:rPr>
              <w:t>Lietotāju informācijas iegūšana no datubāzes</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Pr="00DA2199" w:rsidRDefault="00D612C8" w:rsidP="00237437">
            <w:pPr>
              <w:rPr>
                <w:sz w:val="20"/>
              </w:rPr>
            </w:pPr>
            <w:r>
              <w:rPr>
                <w:sz w:val="20"/>
              </w:rPr>
              <w:t>3</w:t>
            </w:r>
          </w:p>
        </w:tc>
        <w:tc>
          <w:tcPr>
            <w:tcW w:w="4328" w:type="dxa"/>
          </w:tcPr>
          <w:p w:rsidR="00D612C8" w:rsidRDefault="00D612C8" w:rsidP="00237437">
            <w:pPr>
              <w:rPr>
                <w:sz w:val="20"/>
              </w:rPr>
            </w:pPr>
            <w:r>
              <w:rPr>
                <w:sz w:val="20"/>
              </w:rPr>
              <w:t>Informācijas attēlošana formā</w:t>
            </w:r>
          </w:p>
        </w:tc>
      </w:tr>
      <w:tr w:rsidR="00D612C8" w:rsidRPr="00DA2199" w:rsidTr="00237437">
        <w:tc>
          <w:tcPr>
            <w:tcW w:w="316" w:type="dxa"/>
          </w:tcPr>
          <w:p w:rsidR="00D612C8" w:rsidRPr="00DA2199" w:rsidRDefault="00D612C8" w:rsidP="00237437">
            <w:pPr>
              <w:rPr>
                <w:sz w:val="20"/>
              </w:rPr>
            </w:pPr>
            <w:r>
              <w:rPr>
                <w:sz w:val="20"/>
              </w:rPr>
              <w:t>4</w:t>
            </w:r>
          </w:p>
        </w:tc>
        <w:tc>
          <w:tcPr>
            <w:tcW w:w="4327" w:type="dxa"/>
          </w:tcPr>
          <w:p w:rsidR="00D612C8" w:rsidRPr="00DA2199" w:rsidRDefault="00D612C8" w:rsidP="00237437">
            <w:pPr>
              <w:rPr>
                <w:sz w:val="20"/>
              </w:rPr>
            </w:pPr>
            <w:r>
              <w:rPr>
                <w:sz w:val="20"/>
              </w:rPr>
              <w:t>Administrators izvēlās lietotāju un nospiež pogu bloķēt</w:t>
            </w:r>
          </w:p>
        </w:tc>
        <w:tc>
          <w:tcPr>
            <w:tcW w:w="316" w:type="dxa"/>
          </w:tcPr>
          <w:p w:rsidR="00D612C8" w:rsidRPr="00DA2199" w:rsidRDefault="00D612C8" w:rsidP="00237437">
            <w:pPr>
              <w:rPr>
                <w:sz w:val="20"/>
              </w:rPr>
            </w:pPr>
            <w:r>
              <w:rPr>
                <w:sz w:val="20"/>
              </w:rPr>
              <w:t>5</w:t>
            </w:r>
          </w:p>
        </w:tc>
        <w:tc>
          <w:tcPr>
            <w:tcW w:w="4328" w:type="dxa"/>
          </w:tcPr>
          <w:p w:rsidR="00D612C8" w:rsidRPr="00DA2199" w:rsidRDefault="00D612C8" w:rsidP="00237437">
            <w:pPr>
              <w:rPr>
                <w:sz w:val="20"/>
              </w:rPr>
            </w:pPr>
            <w:r>
              <w:rPr>
                <w:sz w:val="20"/>
              </w:rPr>
              <w:t>Tiek piemeklēts lietotājs pēc norādīta identifikatora</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6</w:t>
            </w:r>
          </w:p>
        </w:tc>
        <w:tc>
          <w:tcPr>
            <w:tcW w:w="4328" w:type="dxa"/>
          </w:tcPr>
          <w:p w:rsidR="00D612C8" w:rsidRDefault="00D612C8" w:rsidP="00237437">
            <w:pPr>
              <w:rPr>
                <w:sz w:val="20"/>
              </w:rPr>
            </w:pPr>
            <w:r>
              <w:rPr>
                <w:sz w:val="20"/>
              </w:rPr>
              <w:t>Uzstāda bloķējuma identifikatoru</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7</w:t>
            </w:r>
          </w:p>
        </w:tc>
        <w:tc>
          <w:tcPr>
            <w:tcW w:w="4328" w:type="dxa"/>
          </w:tcPr>
          <w:p w:rsidR="00D612C8" w:rsidRDefault="00D612C8" w:rsidP="00237437">
            <w:pPr>
              <w:rPr>
                <w:sz w:val="20"/>
              </w:rPr>
            </w:pPr>
            <w:r>
              <w:rPr>
                <w:sz w:val="20"/>
              </w:rPr>
              <w:t>Saglabā informāciju datubāzē</w:t>
            </w:r>
          </w:p>
        </w:tc>
      </w:tr>
      <w:tr w:rsidR="00D612C8" w:rsidRPr="00DA2199" w:rsidTr="00237437">
        <w:tc>
          <w:tcPr>
            <w:tcW w:w="316" w:type="dxa"/>
          </w:tcPr>
          <w:p w:rsidR="00D612C8" w:rsidRDefault="00D612C8" w:rsidP="00237437">
            <w:pPr>
              <w:rPr>
                <w:sz w:val="20"/>
              </w:rPr>
            </w:pPr>
          </w:p>
        </w:tc>
        <w:tc>
          <w:tcPr>
            <w:tcW w:w="4327" w:type="dxa"/>
          </w:tcPr>
          <w:p w:rsidR="00D612C8" w:rsidRDefault="00D612C8" w:rsidP="00237437">
            <w:pPr>
              <w:rPr>
                <w:sz w:val="20"/>
              </w:rPr>
            </w:pPr>
          </w:p>
        </w:tc>
        <w:tc>
          <w:tcPr>
            <w:tcW w:w="316" w:type="dxa"/>
          </w:tcPr>
          <w:p w:rsidR="00D612C8" w:rsidRDefault="00D612C8" w:rsidP="00237437">
            <w:pPr>
              <w:rPr>
                <w:sz w:val="20"/>
              </w:rPr>
            </w:pPr>
            <w:r>
              <w:rPr>
                <w:sz w:val="20"/>
              </w:rPr>
              <w:t>8</w:t>
            </w:r>
          </w:p>
        </w:tc>
        <w:tc>
          <w:tcPr>
            <w:tcW w:w="4328" w:type="dxa"/>
          </w:tcPr>
          <w:p w:rsidR="00D612C8" w:rsidRDefault="00D612C8" w:rsidP="00237437">
            <w:pPr>
              <w:rPr>
                <w:sz w:val="20"/>
              </w:rPr>
            </w:pPr>
            <w:r>
              <w:rPr>
                <w:sz w:val="20"/>
              </w:rPr>
              <w:t>Pāradresē uz lietotāju sarakstu</w:t>
            </w:r>
          </w:p>
        </w:tc>
      </w:tr>
    </w:tbl>
    <w:p w:rsidR="00D612C8" w:rsidRDefault="00D612C8" w:rsidP="00D612C8">
      <w:pPr>
        <w:pStyle w:val="Pamatteksts1"/>
      </w:pPr>
      <w:r>
        <w:t>Kļūdu apstrāde:</w:t>
      </w:r>
    </w:p>
    <w:p w:rsidR="00D612C8" w:rsidRDefault="00D612C8" w:rsidP="00D612C8">
      <w:pPr>
        <w:pStyle w:val="Pamatteksts1"/>
      </w:pPr>
      <w:r>
        <w:t>5.Netiek atrasts lietotājs pēc norādīta identifikatora - &gt; tiek atgriezta kļūdas ziņa, ierakstu neizdevās atrast.</w:t>
      </w:r>
    </w:p>
    <w:p w:rsidR="00D612C8" w:rsidRDefault="00D612C8" w:rsidP="00D612C8">
      <w:pPr>
        <w:pStyle w:val="Pamatteksts1"/>
      </w:pPr>
      <w:r>
        <w:lastRenderedPageBreak/>
        <w:t>7.Datubāzes kļūda saglabājot informāciju datubāzē -&gt; tiek atgriezta kļūdas ziņa par to, ka nav izdevies saglabāt informāciju datubāzē.</w:t>
      </w:r>
    </w:p>
    <w:p w:rsidR="00D612C8" w:rsidRDefault="00D612C8" w:rsidP="00D612C8">
      <w:pPr>
        <w:pStyle w:val="Pamatteksts1"/>
      </w:pPr>
      <w:r>
        <w:t>Alternatīvie notikumu gadījumi:</w:t>
      </w:r>
    </w:p>
    <w:p w:rsidR="00D612C8" w:rsidRDefault="00D612C8" w:rsidP="00D612C8">
      <w:pPr>
        <w:pStyle w:val="Pamatteksts1"/>
      </w:pPr>
      <w:r>
        <w:t>2.Nav atrasts neviens ieraksts datubāzē -&gt; tiek attēlota brīdinājuma ziņa</w:t>
      </w:r>
    </w:p>
    <w:p w:rsidR="00802354" w:rsidRDefault="00802354" w:rsidP="00FC777C">
      <w:pPr>
        <w:pStyle w:val="Pamatteksts1"/>
        <w:ind w:firstLine="0"/>
      </w:pPr>
    </w:p>
    <w:p w:rsidR="002579B0" w:rsidRDefault="002579B0" w:rsidP="00D612C8">
      <w:pPr>
        <w:pStyle w:val="Heading4"/>
      </w:pPr>
      <w:r>
        <w:t>UC- Lietošanas gadījums “Rakstu pievienošana”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2579B0" w:rsidRPr="002C097C" w:rsidTr="002D0DE1">
        <w:tc>
          <w:tcPr>
            <w:tcW w:w="2400" w:type="dxa"/>
            <w:tcBorders>
              <w:top w:val="single" w:sz="1" w:space="0" w:color="000000"/>
              <w:left w:val="single" w:sz="1" w:space="0" w:color="000000"/>
              <w:bottom w:val="single" w:sz="1" w:space="0" w:color="000000"/>
            </w:tcBorders>
            <w:shd w:val="clear" w:color="auto" w:fill="auto"/>
          </w:tcPr>
          <w:p w:rsidR="002579B0" w:rsidRPr="002C097C" w:rsidRDefault="002579B0" w:rsidP="002C097C">
            <w:pPr>
              <w:pStyle w:val="Tabulasteksts"/>
              <w:rPr>
                <w:b/>
              </w:rPr>
            </w:pPr>
            <w:r w:rsidRPr="002C097C">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2579B0" w:rsidRPr="002C097C" w:rsidRDefault="002579B0" w:rsidP="002C097C">
            <w:pPr>
              <w:pStyle w:val="Tabulasteksts"/>
              <w:rPr>
                <w:b/>
              </w:rPr>
            </w:pPr>
            <w:r w:rsidRPr="002C097C">
              <w:rPr>
                <w:b/>
              </w:rPr>
              <w:t>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Aktieris:</w:t>
            </w:r>
          </w:p>
        </w:tc>
        <w:tc>
          <w:tcPr>
            <w:tcW w:w="6701" w:type="dxa"/>
            <w:tcBorders>
              <w:left w:val="single" w:sz="1" w:space="0" w:color="000000"/>
              <w:bottom w:val="single" w:sz="1" w:space="0" w:color="000000"/>
              <w:right w:val="single" w:sz="1" w:space="0" w:color="000000"/>
            </w:tcBorders>
            <w:shd w:val="clear" w:color="auto" w:fill="auto"/>
          </w:tcPr>
          <w:p w:rsidR="002579B0" w:rsidRDefault="00A0062B" w:rsidP="00DB1643">
            <w:pPr>
              <w:pStyle w:val="Tabulasteksts"/>
            </w:pPr>
            <w:r>
              <w:t>Administrators</w:t>
            </w:r>
            <w:r w:rsidR="002579B0">
              <w:t>, autors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Mērķis: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Jaunu rakstu pievienošana</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Īss apraksts:</w:t>
            </w:r>
          </w:p>
        </w:tc>
        <w:tc>
          <w:tcPr>
            <w:tcW w:w="6701" w:type="dxa"/>
            <w:tcBorders>
              <w:left w:val="single" w:sz="1" w:space="0" w:color="000000"/>
              <w:bottom w:val="single" w:sz="1" w:space="0" w:color="000000"/>
              <w:right w:val="single" w:sz="1" w:space="0" w:color="000000"/>
            </w:tcBorders>
            <w:shd w:val="clear" w:color="auto" w:fill="auto"/>
          </w:tcPr>
          <w:p w:rsidR="002579B0" w:rsidRDefault="00B8735A" w:rsidP="00B8735A">
            <w:pPr>
              <w:pStyle w:val="Tabulasteksts"/>
            </w:pPr>
            <w:r>
              <w:t>Administrators</w:t>
            </w:r>
            <w:r w:rsidR="002579B0">
              <w:t xml:space="preserve"> vai </w:t>
            </w:r>
            <w:r>
              <w:t>autors</w:t>
            </w:r>
            <w:r w:rsidR="002579B0">
              <w:t xml:space="preserve"> veic jauna raksta pievienošanu</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Tips: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DB1643">
            <w:pPr>
              <w:pStyle w:val="Tabulasteksts"/>
            </w:pPr>
            <w:r>
              <w:t>Galvenais</w:t>
            </w:r>
          </w:p>
        </w:tc>
      </w:tr>
      <w:tr w:rsidR="002579B0" w:rsidTr="002D0DE1">
        <w:tc>
          <w:tcPr>
            <w:tcW w:w="2400" w:type="dxa"/>
            <w:tcBorders>
              <w:left w:val="single" w:sz="1" w:space="0" w:color="000000"/>
              <w:bottom w:val="single" w:sz="1" w:space="0" w:color="000000"/>
            </w:tcBorders>
            <w:shd w:val="clear" w:color="auto" w:fill="auto"/>
          </w:tcPr>
          <w:p w:rsidR="002579B0" w:rsidRPr="0002239F" w:rsidRDefault="002579B0" w:rsidP="00DB1643">
            <w:pPr>
              <w:pStyle w:val="Tabulasteksts"/>
            </w:pPr>
            <w:r w:rsidRPr="0002239F">
              <w:t>Atsauces:</w:t>
            </w:r>
          </w:p>
        </w:tc>
        <w:tc>
          <w:tcPr>
            <w:tcW w:w="6701" w:type="dxa"/>
            <w:tcBorders>
              <w:left w:val="single" w:sz="1" w:space="0" w:color="000000"/>
              <w:bottom w:val="single" w:sz="1" w:space="0" w:color="000000"/>
              <w:right w:val="single" w:sz="1" w:space="0" w:color="000000"/>
            </w:tcBorders>
            <w:shd w:val="clear" w:color="auto" w:fill="auto"/>
          </w:tcPr>
          <w:p w:rsidR="002579B0" w:rsidRDefault="002579B0" w:rsidP="00B77969">
            <w:pPr>
              <w:pStyle w:val="Tabulasteksts"/>
            </w:pPr>
            <w:r>
              <w:t>Jābūt sekmīgi izpildītiem lietošanas gadījumiem “</w:t>
            </w:r>
            <w:r w:rsidR="00B77969">
              <w:t xml:space="preserve">Ierakstīšanās </w:t>
            </w:r>
            <w:r>
              <w:t>sistēmā”</w:t>
            </w:r>
          </w:p>
        </w:tc>
      </w:tr>
    </w:tbl>
    <w:p w:rsidR="00CF0406" w:rsidRDefault="00CF0406" w:rsidP="00C02FE1">
      <w:pPr>
        <w:pStyle w:val="Pamatteksts1"/>
      </w:pPr>
    </w:p>
    <w:tbl>
      <w:tblPr>
        <w:tblStyle w:val="TableGrid"/>
        <w:tblW w:w="0" w:type="auto"/>
        <w:tblLook w:val="04A0"/>
      </w:tblPr>
      <w:tblGrid>
        <w:gridCol w:w="316"/>
        <w:gridCol w:w="4327"/>
        <w:gridCol w:w="316"/>
        <w:gridCol w:w="4328"/>
      </w:tblGrid>
      <w:tr w:rsidR="00EB0884" w:rsidRPr="0081326C" w:rsidTr="002D0DE1">
        <w:tc>
          <w:tcPr>
            <w:tcW w:w="316" w:type="dxa"/>
          </w:tcPr>
          <w:p w:rsidR="00EB0884" w:rsidRPr="0081326C" w:rsidRDefault="00EB0884" w:rsidP="0081326C">
            <w:pPr>
              <w:pStyle w:val="Tabulasteksts"/>
              <w:rPr>
                <w:b/>
              </w:rPr>
            </w:pPr>
          </w:p>
        </w:tc>
        <w:tc>
          <w:tcPr>
            <w:tcW w:w="4327" w:type="dxa"/>
          </w:tcPr>
          <w:p w:rsidR="00EB0884" w:rsidRPr="0081326C" w:rsidRDefault="00EB0884" w:rsidP="0081326C">
            <w:pPr>
              <w:pStyle w:val="Tabulasteksts"/>
              <w:rPr>
                <w:b/>
              </w:rPr>
            </w:pPr>
            <w:r w:rsidRPr="0081326C">
              <w:rPr>
                <w:b/>
              </w:rPr>
              <w:t>Aktiera darbība</w:t>
            </w:r>
          </w:p>
        </w:tc>
        <w:tc>
          <w:tcPr>
            <w:tcW w:w="316" w:type="dxa"/>
          </w:tcPr>
          <w:p w:rsidR="00EB0884" w:rsidRPr="0081326C" w:rsidRDefault="00EB0884" w:rsidP="0081326C">
            <w:pPr>
              <w:pStyle w:val="Tabulasteksts"/>
              <w:rPr>
                <w:b/>
              </w:rPr>
            </w:pPr>
          </w:p>
        </w:tc>
        <w:tc>
          <w:tcPr>
            <w:tcW w:w="4328" w:type="dxa"/>
          </w:tcPr>
          <w:p w:rsidR="00EB0884" w:rsidRPr="0081326C" w:rsidRDefault="00EB0884" w:rsidP="0081326C">
            <w:pPr>
              <w:pStyle w:val="Tabulasteksts"/>
              <w:rPr>
                <w:b/>
              </w:rPr>
            </w:pPr>
            <w:r w:rsidRPr="0081326C">
              <w:rPr>
                <w:b/>
              </w:rPr>
              <w:t>Sistēmas reakcija</w:t>
            </w:r>
          </w:p>
        </w:tc>
      </w:tr>
      <w:tr w:rsidR="00EB0884" w:rsidRPr="00DA2199" w:rsidTr="002D0DE1">
        <w:tc>
          <w:tcPr>
            <w:tcW w:w="316" w:type="dxa"/>
          </w:tcPr>
          <w:p w:rsidR="00EB0884" w:rsidRPr="00DA2199" w:rsidRDefault="00EB0884" w:rsidP="002D0DE1">
            <w:pPr>
              <w:rPr>
                <w:sz w:val="20"/>
              </w:rPr>
            </w:pPr>
            <w:r>
              <w:rPr>
                <w:sz w:val="20"/>
              </w:rPr>
              <w:t>1</w:t>
            </w:r>
          </w:p>
        </w:tc>
        <w:tc>
          <w:tcPr>
            <w:tcW w:w="4327" w:type="dxa"/>
          </w:tcPr>
          <w:p w:rsidR="00EB0884" w:rsidRPr="00DA2199" w:rsidRDefault="00EB0884" w:rsidP="00EB0884">
            <w:pPr>
              <w:rPr>
                <w:sz w:val="20"/>
              </w:rPr>
            </w:pPr>
            <w:r>
              <w:rPr>
                <w:sz w:val="20"/>
              </w:rPr>
              <w:t>Administrators vai autors aizpilda raksta formu</w:t>
            </w:r>
          </w:p>
        </w:tc>
        <w:tc>
          <w:tcPr>
            <w:tcW w:w="316" w:type="dxa"/>
          </w:tcPr>
          <w:p w:rsidR="00EB0884" w:rsidRPr="00DA2199" w:rsidRDefault="00EB0884" w:rsidP="002D0DE1">
            <w:pPr>
              <w:rPr>
                <w:sz w:val="20"/>
              </w:rPr>
            </w:pPr>
            <w:r>
              <w:rPr>
                <w:sz w:val="20"/>
              </w:rPr>
              <w:t>2</w:t>
            </w:r>
          </w:p>
        </w:tc>
        <w:tc>
          <w:tcPr>
            <w:tcW w:w="4328" w:type="dxa"/>
          </w:tcPr>
          <w:p w:rsidR="00EB0884" w:rsidRPr="00DA2199" w:rsidRDefault="00EB0884" w:rsidP="00EB0884">
            <w:pPr>
              <w:rPr>
                <w:sz w:val="20"/>
              </w:rPr>
            </w:pPr>
            <w:r>
              <w:rPr>
                <w:sz w:val="20"/>
              </w:rPr>
              <w:t>Sistēma pārbauda datu integritāti, verifikācija</w:t>
            </w:r>
          </w:p>
        </w:tc>
      </w:tr>
      <w:tr w:rsidR="00EB0884" w:rsidRPr="00DA2199" w:rsidTr="002D0DE1">
        <w:tc>
          <w:tcPr>
            <w:tcW w:w="316" w:type="dxa"/>
          </w:tcPr>
          <w:p w:rsidR="00EB0884" w:rsidRPr="00DA2199" w:rsidRDefault="00EB0884" w:rsidP="002D0DE1">
            <w:pPr>
              <w:rPr>
                <w:sz w:val="20"/>
              </w:rPr>
            </w:pPr>
          </w:p>
        </w:tc>
        <w:tc>
          <w:tcPr>
            <w:tcW w:w="4327" w:type="dxa"/>
          </w:tcPr>
          <w:p w:rsidR="00EB0884" w:rsidRPr="00DA2199" w:rsidRDefault="00EB0884" w:rsidP="002D0DE1">
            <w:pPr>
              <w:rPr>
                <w:sz w:val="20"/>
              </w:rPr>
            </w:pPr>
          </w:p>
        </w:tc>
        <w:tc>
          <w:tcPr>
            <w:tcW w:w="316" w:type="dxa"/>
          </w:tcPr>
          <w:p w:rsidR="00EB0884" w:rsidRPr="00DA2199" w:rsidRDefault="00EB0884" w:rsidP="002D0DE1">
            <w:pPr>
              <w:rPr>
                <w:sz w:val="20"/>
              </w:rPr>
            </w:pPr>
            <w:r>
              <w:rPr>
                <w:sz w:val="20"/>
              </w:rPr>
              <w:t>3</w:t>
            </w:r>
          </w:p>
        </w:tc>
        <w:tc>
          <w:tcPr>
            <w:tcW w:w="4328" w:type="dxa"/>
          </w:tcPr>
          <w:p w:rsidR="00EB0884" w:rsidRPr="00DA2199" w:rsidRDefault="002533D6" w:rsidP="002D0DE1">
            <w:pPr>
              <w:rPr>
                <w:sz w:val="20"/>
              </w:rPr>
            </w:pPr>
            <w:r>
              <w:rPr>
                <w:sz w:val="20"/>
              </w:rPr>
              <w:t>Informācijas saglabāšana</w:t>
            </w:r>
          </w:p>
        </w:tc>
      </w:tr>
      <w:tr w:rsidR="002533D6" w:rsidRPr="00DA2199" w:rsidTr="002D0DE1">
        <w:tc>
          <w:tcPr>
            <w:tcW w:w="316" w:type="dxa"/>
          </w:tcPr>
          <w:p w:rsidR="002533D6" w:rsidRPr="00DA2199" w:rsidRDefault="002533D6" w:rsidP="002D0DE1">
            <w:pPr>
              <w:rPr>
                <w:sz w:val="20"/>
              </w:rPr>
            </w:pPr>
          </w:p>
        </w:tc>
        <w:tc>
          <w:tcPr>
            <w:tcW w:w="4327" w:type="dxa"/>
          </w:tcPr>
          <w:p w:rsidR="002533D6" w:rsidRPr="00DA2199" w:rsidRDefault="002533D6" w:rsidP="002D0DE1">
            <w:pPr>
              <w:rPr>
                <w:sz w:val="20"/>
              </w:rPr>
            </w:pPr>
          </w:p>
        </w:tc>
        <w:tc>
          <w:tcPr>
            <w:tcW w:w="316" w:type="dxa"/>
          </w:tcPr>
          <w:p w:rsidR="002533D6" w:rsidRDefault="002533D6" w:rsidP="002D0DE1">
            <w:pPr>
              <w:rPr>
                <w:sz w:val="20"/>
              </w:rPr>
            </w:pPr>
            <w:r>
              <w:rPr>
                <w:sz w:val="20"/>
              </w:rPr>
              <w:t>4</w:t>
            </w:r>
          </w:p>
        </w:tc>
        <w:tc>
          <w:tcPr>
            <w:tcW w:w="4328" w:type="dxa"/>
          </w:tcPr>
          <w:p w:rsidR="002533D6" w:rsidRDefault="002533D6" w:rsidP="002D0DE1">
            <w:pPr>
              <w:rPr>
                <w:sz w:val="20"/>
              </w:rPr>
            </w:pPr>
            <w:r>
              <w:rPr>
                <w:sz w:val="20"/>
              </w:rPr>
              <w:t>Lietotāja pāradresēšana uz pievienotā ieraksta apskati</w:t>
            </w:r>
          </w:p>
        </w:tc>
      </w:tr>
    </w:tbl>
    <w:p w:rsidR="00EB0884" w:rsidRDefault="00EB0884" w:rsidP="00C02FE1">
      <w:pPr>
        <w:pStyle w:val="Pamatteksts1"/>
      </w:pPr>
    </w:p>
    <w:p w:rsidR="0067148E" w:rsidRDefault="0067148E" w:rsidP="00957F19">
      <w:pPr>
        <w:pStyle w:val="Pamatteksts1"/>
      </w:pPr>
      <w:r>
        <w:t>Kļūdu apstrāde</w:t>
      </w:r>
    </w:p>
    <w:p w:rsidR="0067148E" w:rsidRPr="00510FDE" w:rsidRDefault="0067148E" w:rsidP="0067148E">
      <w:pPr>
        <w:pStyle w:val="Pamatteksts1"/>
      </w:pPr>
      <w:r>
        <w:t>7.Kļūda datubāzes līmenī -&gt; lietotājam tiek atgriezta kļūda par to, ka ierakstu neizdevās saglabāt.</w:t>
      </w:r>
    </w:p>
    <w:p w:rsidR="0067148E" w:rsidRDefault="00957F19" w:rsidP="00C02FE1">
      <w:pPr>
        <w:pStyle w:val="Pamatteksts1"/>
      </w:pPr>
      <w:r>
        <w:t>Alternatīvie notikumi:</w:t>
      </w:r>
    </w:p>
    <w:p w:rsidR="00C02FE1" w:rsidRDefault="00957F19" w:rsidP="00957F19">
      <w:pPr>
        <w:pStyle w:val="Pamatteksts1"/>
      </w:pPr>
      <w:r>
        <w:t>2.Norādīta informācija neatbilst nosacījumiem -&gt; tiek izvadīta ziņa par nekorekti aizpildītiem laukiem</w:t>
      </w:r>
    </w:p>
    <w:p w:rsidR="000328FE" w:rsidRDefault="000328FE" w:rsidP="00D612C8">
      <w:pPr>
        <w:pStyle w:val="Heading4"/>
      </w:pPr>
      <w:r>
        <w:t>UC- Lietošanas gadījums “Raksta publicēšana”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0201F2" w:rsidTr="002D0DE1">
        <w:tc>
          <w:tcPr>
            <w:tcW w:w="2400" w:type="dxa"/>
            <w:tcBorders>
              <w:top w:val="single" w:sz="1" w:space="0" w:color="000000"/>
              <w:left w:val="single" w:sz="1" w:space="0" w:color="000000"/>
              <w:bottom w:val="single" w:sz="1" w:space="0" w:color="000000"/>
            </w:tcBorders>
            <w:shd w:val="clear" w:color="auto" w:fill="auto"/>
          </w:tcPr>
          <w:p w:rsidR="000328FE" w:rsidRPr="000201F2" w:rsidRDefault="000328FE" w:rsidP="000201F2">
            <w:pPr>
              <w:pStyle w:val="Tabulasteksts"/>
              <w:rPr>
                <w:b/>
              </w:rPr>
            </w:pPr>
            <w:r w:rsidRPr="000201F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0201F2" w:rsidRDefault="000328FE" w:rsidP="000201F2">
            <w:pPr>
              <w:pStyle w:val="Tabulasteksts"/>
              <w:rPr>
                <w:b/>
              </w:rPr>
            </w:pPr>
            <w:r w:rsidRPr="000201F2">
              <w:rPr>
                <w:b/>
              </w:rPr>
              <w:t>Rakstu publicēšana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Padarīt pievienoto rakstu publisku</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Lietotājs raksta ievada datus, kuri tiek saglabāti datubāzē, kā raksts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 un “Raksta pievienošana”</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4158EC" w:rsidRPr="00237A23" w:rsidTr="002D0DE1">
        <w:tc>
          <w:tcPr>
            <w:tcW w:w="316" w:type="dxa"/>
          </w:tcPr>
          <w:p w:rsidR="004158EC" w:rsidRPr="00237A23" w:rsidRDefault="004158EC" w:rsidP="00237A23">
            <w:pPr>
              <w:pStyle w:val="Tabulasteksts"/>
              <w:rPr>
                <w:b/>
              </w:rPr>
            </w:pPr>
          </w:p>
        </w:tc>
        <w:tc>
          <w:tcPr>
            <w:tcW w:w="4327" w:type="dxa"/>
          </w:tcPr>
          <w:p w:rsidR="004158EC" w:rsidRPr="00237A23" w:rsidRDefault="004158EC" w:rsidP="00237A23">
            <w:pPr>
              <w:pStyle w:val="Tabulasteksts"/>
              <w:rPr>
                <w:b/>
              </w:rPr>
            </w:pPr>
            <w:r w:rsidRPr="00237A23">
              <w:rPr>
                <w:b/>
              </w:rPr>
              <w:t>Aktiera darbība</w:t>
            </w:r>
          </w:p>
        </w:tc>
        <w:tc>
          <w:tcPr>
            <w:tcW w:w="316" w:type="dxa"/>
          </w:tcPr>
          <w:p w:rsidR="004158EC" w:rsidRPr="00237A23" w:rsidRDefault="004158EC" w:rsidP="00237A23">
            <w:pPr>
              <w:pStyle w:val="Tabulasteksts"/>
              <w:rPr>
                <w:b/>
              </w:rPr>
            </w:pPr>
          </w:p>
        </w:tc>
        <w:tc>
          <w:tcPr>
            <w:tcW w:w="4328" w:type="dxa"/>
          </w:tcPr>
          <w:p w:rsidR="004158EC" w:rsidRPr="00237A23" w:rsidRDefault="004158EC" w:rsidP="00237A23">
            <w:pPr>
              <w:pStyle w:val="Tabulasteksts"/>
              <w:rPr>
                <w:b/>
              </w:rPr>
            </w:pPr>
            <w:r w:rsidRPr="00237A23">
              <w:rPr>
                <w:b/>
              </w:rPr>
              <w:t>Sistēmas reakcija</w:t>
            </w:r>
          </w:p>
        </w:tc>
      </w:tr>
      <w:tr w:rsidR="004158EC" w:rsidRPr="00DA2199" w:rsidTr="002D0DE1">
        <w:tc>
          <w:tcPr>
            <w:tcW w:w="316" w:type="dxa"/>
          </w:tcPr>
          <w:p w:rsidR="004158EC" w:rsidRPr="00DA2199" w:rsidRDefault="004158EC" w:rsidP="002D0DE1">
            <w:pPr>
              <w:rPr>
                <w:sz w:val="20"/>
              </w:rPr>
            </w:pPr>
            <w:r>
              <w:rPr>
                <w:sz w:val="20"/>
              </w:rPr>
              <w:t>1</w:t>
            </w:r>
          </w:p>
        </w:tc>
        <w:tc>
          <w:tcPr>
            <w:tcW w:w="4327" w:type="dxa"/>
          </w:tcPr>
          <w:p w:rsidR="004158EC" w:rsidRPr="00DA2199" w:rsidRDefault="004158EC" w:rsidP="00953B14">
            <w:pPr>
              <w:rPr>
                <w:sz w:val="20"/>
              </w:rPr>
            </w:pPr>
            <w:r>
              <w:rPr>
                <w:sz w:val="20"/>
              </w:rPr>
              <w:t xml:space="preserve">Administrators </w:t>
            </w:r>
            <w:r w:rsidR="00953B14">
              <w:rPr>
                <w:sz w:val="20"/>
              </w:rPr>
              <w:t>izvēlās rakstu</w:t>
            </w:r>
          </w:p>
        </w:tc>
        <w:tc>
          <w:tcPr>
            <w:tcW w:w="316" w:type="dxa"/>
          </w:tcPr>
          <w:p w:rsidR="004158EC" w:rsidRPr="00DA2199" w:rsidRDefault="004158EC" w:rsidP="002D0DE1">
            <w:pPr>
              <w:rPr>
                <w:sz w:val="20"/>
              </w:rPr>
            </w:pPr>
            <w:r>
              <w:rPr>
                <w:sz w:val="20"/>
              </w:rPr>
              <w:t>2</w:t>
            </w:r>
          </w:p>
        </w:tc>
        <w:tc>
          <w:tcPr>
            <w:tcW w:w="4328" w:type="dxa"/>
          </w:tcPr>
          <w:p w:rsidR="004158EC" w:rsidRPr="00DA2199" w:rsidRDefault="00953B14" w:rsidP="002D0DE1">
            <w:pPr>
              <w:rPr>
                <w:sz w:val="20"/>
              </w:rPr>
            </w:pPr>
            <w:r>
              <w:rPr>
                <w:sz w:val="20"/>
              </w:rPr>
              <w:t>Informācija tiek ielādēta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Pr="00DA2199" w:rsidRDefault="004158EC" w:rsidP="002D0DE1">
            <w:pPr>
              <w:rPr>
                <w:sz w:val="20"/>
              </w:rPr>
            </w:pPr>
            <w:r>
              <w:rPr>
                <w:sz w:val="20"/>
              </w:rPr>
              <w:t>3</w:t>
            </w:r>
          </w:p>
        </w:tc>
        <w:tc>
          <w:tcPr>
            <w:tcW w:w="4328" w:type="dxa"/>
          </w:tcPr>
          <w:p w:rsidR="004158EC" w:rsidRPr="00DA2199" w:rsidRDefault="00953B14" w:rsidP="002D0DE1">
            <w:pPr>
              <w:rPr>
                <w:sz w:val="20"/>
              </w:rPr>
            </w:pPr>
            <w:r>
              <w:rPr>
                <w:sz w:val="20"/>
              </w:rPr>
              <w:t>Informācija tiek attēlota formā</w:t>
            </w:r>
          </w:p>
        </w:tc>
      </w:tr>
      <w:tr w:rsidR="00953B14" w:rsidRPr="00DA2199" w:rsidTr="004F1A2B">
        <w:tc>
          <w:tcPr>
            <w:tcW w:w="316" w:type="dxa"/>
          </w:tcPr>
          <w:p w:rsidR="00953B14" w:rsidRPr="00DA2199" w:rsidRDefault="00953B14" w:rsidP="004F1A2B">
            <w:pPr>
              <w:rPr>
                <w:sz w:val="20"/>
              </w:rPr>
            </w:pPr>
            <w:r>
              <w:rPr>
                <w:sz w:val="20"/>
              </w:rPr>
              <w:t>4</w:t>
            </w:r>
          </w:p>
        </w:tc>
        <w:tc>
          <w:tcPr>
            <w:tcW w:w="4327" w:type="dxa"/>
          </w:tcPr>
          <w:p w:rsidR="00953B14" w:rsidRPr="00DA2199" w:rsidRDefault="00953B14" w:rsidP="004F1A2B">
            <w:pPr>
              <w:rPr>
                <w:sz w:val="20"/>
              </w:rPr>
            </w:pPr>
            <w:r>
              <w:rPr>
                <w:sz w:val="20"/>
              </w:rPr>
              <w:t>Tiek atzīmēta publicēt iespēja</w:t>
            </w:r>
          </w:p>
        </w:tc>
        <w:tc>
          <w:tcPr>
            <w:tcW w:w="316" w:type="dxa"/>
          </w:tcPr>
          <w:p w:rsidR="00953B14" w:rsidRDefault="00953B14" w:rsidP="004F1A2B">
            <w:pPr>
              <w:rPr>
                <w:sz w:val="20"/>
              </w:rPr>
            </w:pPr>
          </w:p>
        </w:tc>
        <w:tc>
          <w:tcPr>
            <w:tcW w:w="4328" w:type="dxa"/>
          </w:tcPr>
          <w:p w:rsidR="00953B14" w:rsidRDefault="00953B14" w:rsidP="004F1A2B">
            <w:pPr>
              <w:rPr>
                <w:sz w:val="20"/>
              </w:rPr>
            </w:pPr>
          </w:p>
        </w:tc>
      </w:tr>
      <w:tr w:rsidR="00953B14" w:rsidRPr="00DA2199" w:rsidTr="004F1A2B">
        <w:tc>
          <w:tcPr>
            <w:tcW w:w="316" w:type="dxa"/>
          </w:tcPr>
          <w:p w:rsidR="00953B14" w:rsidRPr="00DA2199" w:rsidRDefault="00953B14" w:rsidP="004F1A2B">
            <w:pPr>
              <w:rPr>
                <w:sz w:val="20"/>
              </w:rPr>
            </w:pPr>
            <w:r>
              <w:rPr>
                <w:sz w:val="20"/>
              </w:rPr>
              <w:t>5</w:t>
            </w:r>
          </w:p>
        </w:tc>
        <w:tc>
          <w:tcPr>
            <w:tcW w:w="4327" w:type="dxa"/>
          </w:tcPr>
          <w:p w:rsidR="00953B14" w:rsidRPr="00DA2199" w:rsidRDefault="00953B14" w:rsidP="004F1A2B">
            <w:pPr>
              <w:rPr>
                <w:sz w:val="20"/>
              </w:rPr>
            </w:pPr>
            <w:r>
              <w:rPr>
                <w:sz w:val="20"/>
              </w:rPr>
              <w:t>Nospiež pogu „Saglabāt”</w:t>
            </w:r>
          </w:p>
        </w:tc>
        <w:tc>
          <w:tcPr>
            <w:tcW w:w="316" w:type="dxa"/>
          </w:tcPr>
          <w:p w:rsidR="00953B14" w:rsidRDefault="00953B14" w:rsidP="004F1A2B">
            <w:pPr>
              <w:rPr>
                <w:sz w:val="20"/>
              </w:rPr>
            </w:pPr>
            <w:r>
              <w:rPr>
                <w:sz w:val="20"/>
              </w:rPr>
              <w:t>6</w:t>
            </w:r>
          </w:p>
        </w:tc>
        <w:tc>
          <w:tcPr>
            <w:tcW w:w="4328" w:type="dxa"/>
          </w:tcPr>
          <w:p w:rsidR="00953B14" w:rsidRDefault="00953B14" w:rsidP="004F1A2B">
            <w:pPr>
              <w:rPr>
                <w:sz w:val="20"/>
              </w:rPr>
            </w:pPr>
            <w:r>
              <w:rPr>
                <w:sz w:val="20"/>
              </w:rPr>
              <w:t>Informācija tiek saglabāta datubāzē</w:t>
            </w:r>
          </w:p>
        </w:tc>
      </w:tr>
      <w:tr w:rsidR="004158EC" w:rsidRPr="00DA2199" w:rsidTr="002D0DE1">
        <w:tc>
          <w:tcPr>
            <w:tcW w:w="316" w:type="dxa"/>
          </w:tcPr>
          <w:p w:rsidR="004158EC" w:rsidRPr="00DA2199" w:rsidRDefault="004158EC" w:rsidP="002D0DE1">
            <w:pPr>
              <w:rPr>
                <w:sz w:val="20"/>
              </w:rPr>
            </w:pPr>
          </w:p>
        </w:tc>
        <w:tc>
          <w:tcPr>
            <w:tcW w:w="4327" w:type="dxa"/>
          </w:tcPr>
          <w:p w:rsidR="004158EC" w:rsidRPr="00DA2199" w:rsidRDefault="004158EC" w:rsidP="002D0DE1">
            <w:pPr>
              <w:rPr>
                <w:sz w:val="20"/>
              </w:rPr>
            </w:pPr>
          </w:p>
        </w:tc>
        <w:tc>
          <w:tcPr>
            <w:tcW w:w="316" w:type="dxa"/>
          </w:tcPr>
          <w:p w:rsidR="004158EC" w:rsidRDefault="00953B14" w:rsidP="002D0DE1">
            <w:pPr>
              <w:rPr>
                <w:sz w:val="20"/>
              </w:rPr>
            </w:pPr>
            <w:r>
              <w:rPr>
                <w:sz w:val="20"/>
              </w:rPr>
              <w:t>7</w:t>
            </w:r>
          </w:p>
        </w:tc>
        <w:tc>
          <w:tcPr>
            <w:tcW w:w="4328" w:type="dxa"/>
          </w:tcPr>
          <w:p w:rsidR="004158EC" w:rsidRDefault="00953B14" w:rsidP="002D0DE1">
            <w:pPr>
              <w:rPr>
                <w:sz w:val="20"/>
              </w:rPr>
            </w:pPr>
            <w:r>
              <w:rPr>
                <w:sz w:val="20"/>
              </w:rPr>
              <w:t>Lietotājs tiek pāradresēts uz publicējamo rakstu sarakstu</w:t>
            </w:r>
          </w:p>
        </w:tc>
      </w:tr>
    </w:tbl>
    <w:p w:rsidR="005B7414" w:rsidRDefault="005B7414" w:rsidP="005B7414">
      <w:pPr>
        <w:pStyle w:val="Pamatteksts1"/>
        <w:ind w:firstLine="0"/>
      </w:pPr>
    </w:p>
    <w:p w:rsidR="005B7414" w:rsidRDefault="005B7414" w:rsidP="00C02FE1">
      <w:pPr>
        <w:pStyle w:val="Pamatteksts1"/>
      </w:pPr>
      <w:r>
        <w:t>Kļūdu apstrāde</w:t>
      </w:r>
    </w:p>
    <w:p w:rsidR="005B7414" w:rsidRDefault="005B7414" w:rsidP="005B7414">
      <w:pPr>
        <w:pStyle w:val="Pamatteksts1"/>
      </w:pPr>
      <w:r>
        <w:t>2.Neizdodas atrast ierakstu pēc norādīta identifikatora -&gt; tiek atgriezta kļūda par neeksistējošu ierakstu</w:t>
      </w:r>
    </w:p>
    <w:p w:rsidR="005B7414" w:rsidRDefault="005B7414" w:rsidP="00953B14">
      <w:pPr>
        <w:pStyle w:val="Pamatteksts1"/>
      </w:pPr>
      <w:r>
        <w:t>7.Kļūda datubāzes līmenī</w:t>
      </w:r>
      <w:r w:rsidR="00953B14">
        <w:t xml:space="preserve"> saglabājot informāciju</w:t>
      </w:r>
      <w:r>
        <w:t xml:space="preserve"> -&gt; lietotājam tiek atgriezta kļūda par to, ka ierakstu neizdevās saglabāt.</w:t>
      </w:r>
    </w:p>
    <w:p w:rsidR="004158EC" w:rsidRDefault="008C5DA2" w:rsidP="00C02FE1">
      <w:pPr>
        <w:pStyle w:val="Pamatteksts1"/>
      </w:pPr>
      <w:r>
        <w:t>Alternatīvie notikumi:</w:t>
      </w:r>
    </w:p>
    <w:p w:rsidR="008C5DA2" w:rsidRDefault="008C5DA2" w:rsidP="00C02FE1">
      <w:pPr>
        <w:pStyle w:val="Pamatteksts1"/>
      </w:pPr>
      <w:r>
        <w:t>4.Netiek atzīmēta iespēja publicēt rakstu -&gt; informācija tiek saglabāta datubāzē.</w:t>
      </w:r>
    </w:p>
    <w:p w:rsidR="000328FE" w:rsidRPr="001D5100" w:rsidRDefault="000328FE" w:rsidP="00D612C8">
      <w:pPr>
        <w:pStyle w:val="Heading4"/>
      </w:pPr>
      <w:r w:rsidRPr="001D5100">
        <w:t>UC- Lietošanas gadījums “Rakstu labošana”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0328FE" w:rsidRPr="00532471" w:rsidTr="002D0DE1">
        <w:tc>
          <w:tcPr>
            <w:tcW w:w="2400" w:type="dxa"/>
            <w:tcBorders>
              <w:top w:val="single" w:sz="1" w:space="0" w:color="000000"/>
              <w:left w:val="single" w:sz="1" w:space="0" w:color="000000"/>
              <w:bottom w:val="single" w:sz="1" w:space="0" w:color="000000"/>
            </w:tcBorders>
            <w:shd w:val="clear" w:color="auto" w:fill="auto"/>
          </w:tcPr>
          <w:p w:rsidR="000328FE" w:rsidRPr="00532471" w:rsidRDefault="000328FE" w:rsidP="00532471">
            <w:pPr>
              <w:pStyle w:val="Tabulasteksts"/>
              <w:rPr>
                <w:b/>
              </w:rPr>
            </w:pPr>
            <w:r w:rsidRPr="00532471">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328FE" w:rsidRPr="00532471" w:rsidRDefault="000328FE" w:rsidP="00532471">
            <w:pPr>
              <w:pStyle w:val="Tabulasteksts"/>
              <w:rPr>
                <w:b/>
              </w:rPr>
            </w:pPr>
            <w:r w:rsidRPr="00532471">
              <w:rPr>
                <w:b/>
              </w:rPr>
              <w:t>Rakstu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Autors, administrators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Pievienotā raksta informācijas labošana</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Uzspiežot “Labot” raksta pogu, tiek atvērta raksta forma, kura saturēs informāciju par rakstu.</w:t>
            </w:r>
            <w:r w:rsidR="009D638B">
              <w:t xml:space="preserve"> Šo informāciju būs iespējams labot un saglabāt datubāzē.</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Galvenais</w:t>
            </w:r>
          </w:p>
        </w:tc>
      </w:tr>
      <w:tr w:rsidR="000328FE" w:rsidTr="002D0DE1">
        <w:tc>
          <w:tcPr>
            <w:tcW w:w="2400" w:type="dxa"/>
            <w:tcBorders>
              <w:left w:val="single" w:sz="1" w:space="0" w:color="000000"/>
              <w:bottom w:val="single" w:sz="1" w:space="0" w:color="000000"/>
            </w:tcBorders>
            <w:shd w:val="clear" w:color="auto" w:fill="auto"/>
          </w:tcPr>
          <w:p w:rsidR="000328FE" w:rsidRDefault="000328FE" w:rsidP="001D5100">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328FE" w:rsidRDefault="000328FE" w:rsidP="001D5100">
            <w:pPr>
              <w:pStyle w:val="Tabulasteksts"/>
            </w:pPr>
            <w:r>
              <w:t>Jābūt sekmīgi izpildītiem lietošanas gadījumiem “Lietotāja ielogošanās sistēmā”</w:t>
            </w:r>
          </w:p>
        </w:tc>
      </w:tr>
    </w:tbl>
    <w:p w:rsidR="000328FE" w:rsidRDefault="000328FE" w:rsidP="00C02FE1">
      <w:pPr>
        <w:pStyle w:val="Pamatteksts1"/>
      </w:pPr>
    </w:p>
    <w:tbl>
      <w:tblPr>
        <w:tblStyle w:val="TableGrid"/>
        <w:tblW w:w="0" w:type="auto"/>
        <w:tblLook w:val="04A0"/>
      </w:tblPr>
      <w:tblGrid>
        <w:gridCol w:w="316"/>
        <w:gridCol w:w="4327"/>
        <w:gridCol w:w="316"/>
        <w:gridCol w:w="4328"/>
      </w:tblGrid>
      <w:tr w:rsidR="008E7F38" w:rsidRPr="00532471" w:rsidTr="002D0DE1">
        <w:tc>
          <w:tcPr>
            <w:tcW w:w="316" w:type="dxa"/>
          </w:tcPr>
          <w:p w:rsidR="008E7F38" w:rsidRPr="00532471" w:rsidRDefault="008E7F38" w:rsidP="00532471">
            <w:pPr>
              <w:pStyle w:val="Tabulasteksts"/>
              <w:rPr>
                <w:b/>
              </w:rPr>
            </w:pPr>
          </w:p>
        </w:tc>
        <w:tc>
          <w:tcPr>
            <w:tcW w:w="4327" w:type="dxa"/>
          </w:tcPr>
          <w:p w:rsidR="008E7F38" w:rsidRPr="00532471" w:rsidRDefault="008E7F38" w:rsidP="00532471">
            <w:pPr>
              <w:pStyle w:val="Tabulasteksts"/>
              <w:rPr>
                <w:b/>
              </w:rPr>
            </w:pPr>
            <w:r w:rsidRPr="00532471">
              <w:rPr>
                <w:b/>
              </w:rPr>
              <w:t>Aktiera darbība</w:t>
            </w:r>
          </w:p>
        </w:tc>
        <w:tc>
          <w:tcPr>
            <w:tcW w:w="316" w:type="dxa"/>
          </w:tcPr>
          <w:p w:rsidR="008E7F38" w:rsidRPr="00532471" w:rsidRDefault="008E7F38" w:rsidP="00532471">
            <w:pPr>
              <w:pStyle w:val="Tabulasteksts"/>
              <w:rPr>
                <w:b/>
              </w:rPr>
            </w:pPr>
          </w:p>
        </w:tc>
        <w:tc>
          <w:tcPr>
            <w:tcW w:w="4328" w:type="dxa"/>
          </w:tcPr>
          <w:p w:rsidR="008E7F38" w:rsidRPr="00532471" w:rsidRDefault="008E7F38" w:rsidP="00532471">
            <w:pPr>
              <w:pStyle w:val="Tabulasteksts"/>
              <w:rPr>
                <w:b/>
              </w:rPr>
            </w:pPr>
            <w:r w:rsidRPr="00532471">
              <w:rPr>
                <w:b/>
              </w:rPr>
              <w:t>Sistēmas reakcija</w:t>
            </w:r>
          </w:p>
        </w:tc>
      </w:tr>
      <w:tr w:rsidR="008E7F38" w:rsidRPr="00DA2199" w:rsidTr="002D0DE1">
        <w:tc>
          <w:tcPr>
            <w:tcW w:w="316" w:type="dxa"/>
          </w:tcPr>
          <w:p w:rsidR="008E7F38" w:rsidRPr="00DA2199" w:rsidRDefault="008E7F38" w:rsidP="002D0DE1">
            <w:pPr>
              <w:rPr>
                <w:sz w:val="20"/>
              </w:rPr>
            </w:pPr>
            <w:r>
              <w:rPr>
                <w:sz w:val="20"/>
              </w:rPr>
              <w:t>1</w:t>
            </w:r>
          </w:p>
        </w:tc>
        <w:tc>
          <w:tcPr>
            <w:tcW w:w="4327" w:type="dxa"/>
          </w:tcPr>
          <w:p w:rsidR="008E7F38" w:rsidRPr="00DA2199" w:rsidRDefault="008E7F38" w:rsidP="008E7F38">
            <w:pPr>
              <w:rPr>
                <w:sz w:val="20"/>
              </w:rPr>
            </w:pPr>
            <w:r>
              <w:rPr>
                <w:sz w:val="20"/>
              </w:rPr>
              <w:t>Administrators vai autors izvēlās labojamo ieraktu</w:t>
            </w:r>
          </w:p>
        </w:tc>
        <w:tc>
          <w:tcPr>
            <w:tcW w:w="316" w:type="dxa"/>
          </w:tcPr>
          <w:p w:rsidR="008E7F38" w:rsidRPr="00DA2199" w:rsidRDefault="008E7F38" w:rsidP="002D0DE1">
            <w:pPr>
              <w:rPr>
                <w:sz w:val="20"/>
              </w:rPr>
            </w:pPr>
            <w:r>
              <w:rPr>
                <w:sz w:val="20"/>
              </w:rPr>
              <w:t>2</w:t>
            </w:r>
          </w:p>
        </w:tc>
        <w:tc>
          <w:tcPr>
            <w:tcW w:w="4328" w:type="dxa"/>
          </w:tcPr>
          <w:p w:rsidR="008E7F38" w:rsidRPr="00DA2199" w:rsidRDefault="008E7F38" w:rsidP="002D0DE1">
            <w:pPr>
              <w:rPr>
                <w:sz w:val="20"/>
              </w:rPr>
            </w:pPr>
            <w:r>
              <w:rPr>
                <w:sz w:val="20"/>
              </w:rPr>
              <w:t>Tiek iegūta raksta informācija un atgriezta formā</w:t>
            </w:r>
          </w:p>
        </w:tc>
      </w:tr>
      <w:tr w:rsidR="008E7F38" w:rsidRPr="00DA2199" w:rsidTr="002D0DE1">
        <w:tc>
          <w:tcPr>
            <w:tcW w:w="316" w:type="dxa"/>
          </w:tcPr>
          <w:p w:rsidR="008E7F38" w:rsidRPr="00DA2199" w:rsidRDefault="008E7F38" w:rsidP="002D0DE1">
            <w:pPr>
              <w:rPr>
                <w:sz w:val="20"/>
              </w:rPr>
            </w:pPr>
            <w:r>
              <w:rPr>
                <w:sz w:val="20"/>
              </w:rPr>
              <w:t>3</w:t>
            </w:r>
          </w:p>
        </w:tc>
        <w:tc>
          <w:tcPr>
            <w:tcW w:w="4327" w:type="dxa"/>
          </w:tcPr>
          <w:p w:rsidR="008E7F38" w:rsidRPr="00DA2199" w:rsidRDefault="008E7F38" w:rsidP="002D0DE1">
            <w:pPr>
              <w:rPr>
                <w:sz w:val="20"/>
              </w:rPr>
            </w:pPr>
            <w:r>
              <w:rPr>
                <w:sz w:val="20"/>
              </w:rPr>
              <w:t>Tiek veikti nepieciešamie labojumi</w:t>
            </w:r>
          </w:p>
        </w:tc>
        <w:tc>
          <w:tcPr>
            <w:tcW w:w="316" w:type="dxa"/>
          </w:tcPr>
          <w:p w:rsidR="008E7F38" w:rsidRPr="00DA2199" w:rsidRDefault="008E7F38" w:rsidP="002D0DE1">
            <w:pPr>
              <w:rPr>
                <w:sz w:val="20"/>
              </w:rPr>
            </w:pPr>
            <w:r>
              <w:rPr>
                <w:sz w:val="20"/>
              </w:rPr>
              <w:t>4</w:t>
            </w:r>
          </w:p>
        </w:tc>
        <w:tc>
          <w:tcPr>
            <w:tcW w:w="4328" w:type="dxa"/>
          </w:tcPr>
          <w:p w:rsidR="008E7F38" w:rsidRPr="00DA2199" w:rsidRDefault="008E7F38" w:rsidP="002D0DE1">
            <w:pPr>
              <w:rPr>
                <w:sz w:val="20"/>
              </w:rPr>
            </w:pPr>
            <w:r>
              <w:rPr>
                <w:sz w:val="20"/>
              </w:rPr>
              <w:t>Informācijas integritātes un korektuma pārbaude</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5</w:t>
            </w:r>
          </w:p>
        </w:tc>
        <w:tc>
          <w:tcPr>
            <w:tcW w:w="4328" w:type="dxa"/>
          </w:tcPr>
          <w:p w:rsidR="008E7F38" w:rsidRDefault="008E7F38" w:rsidP="002D0DE1">
            <w:pPr>
              <w:rPr>
                <w:sz w:val="20"/>
              </w:rPr>
            </w:pPr>
            <w:r>
              <w:rPr>
                <w:sz w:val="20"/>
              </w:rPr>
              <w:t>Informācijas saglabāšana datubāzē</w:t>
            </w:r>
          </w:p>
        </w:tc>
      </w:tr>
      <w:tr w:rsidR="008E7F38" w:rsidRPr="00DA2199" w:rsidTr="002D0DE1">
        <w:tc>
          <w:tcPr>
            <w:tcW w:w="316" w:type="dxa"/>
          </w:tcPr>
          <w:p w:rsidR="008E7F38" w:rsidRPr="00DA2199" w:rsidRDefault="008E7F38" w:rsidP="002D0DE1">
            <w:pPr>
              <w:rPr>
                <w:sz w:val="20"/>
              </w:rPr>
            </w:pPr>
          </w:p>
        </w:tc>
        <w:tc>
          <w:tcPr>
            <w:tcW w:w="4327" w:type="dxa"/>
          </w:tcPr>
          <w:p w:rsidR="008E7F38" w:rsidRPr="00DA2199" w:rsidRDefault="008E7F38" w:rsidP="002D0DE1">
            <w:pPr>
              <w:rPr>
                <w:sz w:val="20"/>
              </w:rPr>
            </w:pPr>
          </w:p>
        </w:tc>
        <w:tc>
          <w:tcPr>
            <w:tcW w:w="316" w:type="dxa"/>
          </w:tcPr>
          <w:p w:rsidR="008E7F38" w:rsidRDefault="008E7F38" w:rsidP="002D0DE1">
            <w:pPr>
              <w:rPr>
                <w:sz w:val="20"/>
              </w:rPr>
            </w:pPr>
            <w:r>
              <w:rPr>
                <w:sz w:val="20"/>
              </w:rPr>
              <w:t>6</w:t>
            </w:r>
          </w:p>
        </w:tc>
        <w:tc>
          <w:tcPr>
            <w:tcW w:w="4328" w:type="dxa"/>
          </w:tcPr>
          <w:p w:rsidR="008E7F38" w:rsidRDefault="008E7F38" w:rsidP="002D0DE1">
            <w:pPr>
              <w:rPr>
                <w:sz w:val="20"/>
              </w:rPr>
            </w:pPr>
            <w:r>
              <w:rPr>
                <w:sz w:val="20"/>
              </w:rPr>
              <w:t>Pāradresācija uz laboto rakst</w:t>
            </w:r>
            <w:r w:rsidR="0070614F">
              <w:rPr>
                <w:sz w:val="20"/>
              </w:rPr>
              <w:t>a pārskatu</w:t>
            </w:r>
          </w:p>
        </w:tc>
      </w:tr>
    </w:tbl>
    <w:p w:rsidR="008E7F38" w:rsidRDefault="008E7F38" w:rsidP="00C02FE1">
      <w:pPr>
        <w:pStyle w:val="Pamatteksts1"/>
      </w:pPr>
    </w:p>
    <w:p w:rsidR="00FA75EA" w:rsidRDefault="00FA75EA" w:rsidP="00C02FE1">
      <w:pPr>
        <w:pStyle w:val="Pamatteksts1"/>
      </w:pPr>
      <w:r>
        <w:t>Kļūdu apstrāde</w:t>
      </w:r>
    </w:p>
    <w:p w:rsidR="00FA75EA" w:rsidRDefault="00FA75EA" w:rsidP="00FA75EA">
      <w:pPr>
        <w:pStyle w:val="Pamatteksts1"/>
      </w:pPr>
      <w:r>
        <w:t>2.Neizdodas atrast ierakstu pēc norādīta identifikatora -&gt; tiek atgriezta kļūda par neeksistējošu ierakstu</w:t>
      </w:r>
    </w:p>
    <w:p w:rsidR="00FA75EA" w:rsidRPr="00510FDE" w:rsidRDefault="00FA75EA" w:rsidP="00FA75EA">
      <w:pPr>
        <w:pStyle w:val="Pamatteksts1"/>
      </w:pPr>
      <w:r>
        <w:lastRenderedPageBreak/>
        <w:t>7.Kļūda datubāzes līmenī -&gt; lietotājam tiek atgriezta kļūda par to, ka ierakstu neizdevās saglabāt.</w:t>
      </w:r>
    </w:p>
    <w:p w:rsidR="00FA75EA" w:rsidRDefault="00737BA3" w:rsidP="00C02FE1">
      <w:pPr>
        <w:pStyle w:val="Pamatteksts1"/>
      </w:pPr>
      <w:r>
        <w:t>Alternatīvie notikumi</w:t>
      </w:r>
    </w:p>
    <w:p w:rsidR="00417BC2" w:rsidRDefault="00360331" w:rsidP="00C02FE1">
      <w:pPr>
        <w:pStyle w:val="Pamatteksts1"/>
      </w:pPr>
      <w:r>
        <w:t>4.Ievadītā informācija neatbilst nosacījumiem -&gt; tiek izvadīta brīdinājuma ziņa par nekorekti aizpildītu informāciju.</w:t>
      </w:r>
    </w:p>
    <w:p w:rsidR="00417BC2" w:rsidRPr="00417BC2" w:rsidRDefault="00417BC2" w:rsidP="00D612C8">
      <w:pPr>
        <w:pStyle w:val="Heading4"/>
      </w:pPr>
      <w:r w:rsidRPr="00417BC2">
        <w:t>UC- Lietošana gadījums “Rakstu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417BC2" w:rsidRPr="00BF2A6A" w:rsidTr="002D0DE1">
        <w:tc>
          <w:tcPr>
            <w:tcW w:w="2400" w:type="dxa"/>
            <w:tcBorders>
              <w:top w:val="single" w:sz="1" w:space="0" w:color="000000"/>
              <w:left w:val="single" w:sz="1" w:space="0" w:color="000000"/>
              <w:bottom w:val="single" w:sz="1" w:space="0" w:color="000000"/>
            </w:tcBorders>
            <w:shd w:val="clear" w:color="auto" w:fill="auto"/>
          </w:tcPr>
          <w:p w:rsidR="00417BC2" w:rsidRPr="00BF2A6A" w:rsidRDefault="00417BC2" w:rsidP="00BF2A6A">
            <w:pPr>
              <w:pStyle w:val="Tabulasteksts"/>
              <w:rPr>
                <w:b/>
              </w:rPr>
            </w:pPr>
            <w:r w:rsidRPr="00BF2A6A">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417BC2" w:rsidRPr="00BF2A6A" w:rsidRDefault="00417BC2" w:rsidP="00BF2A6A">
            <w:pPr>
              <w:pStyle w:val="Tabulasteksts"/>
              <w:rPr>
                <w:b/>
              </w:rPr>
            </w:pPr>
            <w:r w:rsidRPr="00BF2A6A">
              <w:rPr>
                <w:b/>
              </w:rPr>
              <w:t>Rakstu dzēšana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Autors, administrators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dzēšana no datubāzes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Raksta ieraksta dzēšana no datubāzes</w:t>
            </w:r>
            <w:r w:rsidR="00FE5BA3">
              <w:t xml:space="preserve">, ieraksts tiek dzēsts pēc norādīta </w:t>
            </w:r>
            <w:r w:rsidR="001618B2">
              <w:t>identifikatora</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Galvenais</w:t>
            </w:r>
          </w:p>
        </w:tc>
      </w:tr>
      <w:tr w:rsidR="00417BC2" w:rsidTr="002D0DE1">
        <w:tc>
          <w:tcPr>
            <w:tcW w:w="2400" w:type="dxa"/>
            <w:tcBorders>
              <w:left w:val="single" w:sz="1" w:space="0" w:color="000000"/>
              <w:bottom w:val="single" w:sz="1" w:space="0" w:color="000000"/>
            </w:tcBorders>
            <w:shd w:val="clear" w:color="auto" w:fill="auto"/>
          </w:tcPr>
          <w:p w:rsidR="00417BC2" w:rsidRDefault="00417BC2" w:rsidP="00417BC2">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417BC2" w:rsidRDefault="00417BC2" w:rsidP="00417BC2">
            <w:pPr>
              <w:pStyle w:val="Tabulasteksts"/>
            </w:pPr>
            <w:r>
              <w:t>Jābūt sekmīgi izpildītiem lietošanas gadījumiem “Lietotāja ielogošanās sistēmā”</w:t>
            </w:r>
          </w:p>
        </w:tc>
      </w:tr>
    </w:tbl>
    <w:p w:rsidR="00417BC2" w:rsidRDefault="00417BC2" w:rsidP="00C02FE1">
      <w:pPr>
        <w:pStyle w:val="Pamatteksts1"/>
      </w:pPr>
    </w:p>
    <w:tbl>
      <w:tblPr>
        <w:tblStyle w:val="TableGrid"/>
        <w:tblW w:w="0" w:type="auto"/>
        <w:tblLook w:val="04A0"/>
      </w:tblPr>
      <w:tblGrid>
        <w:gridCol w:w="316"/>
        <w:gridCol w:w="4327"/>
        <w:gridCol w:w="316"/>
        <w:gridCol w:w="4328"/>
      </w:tblGrid>
      <w:tr w:rsidR="003B3973" w:rsidRPr="002956D2" w:rsidTr="002D0DE1">
        <w:tc>
          <w:tcPr>
            <w:tcW w:w="316" w:type="dxa"/>
          </w:tcPr>
          <w:p w:rsidR="003B3973" w:rsidRPr="002956D2" w:rsidRDefault="003B3973" w:rsidP="002956D2">
            <w:pPr>
              <w:pStyle w:val="Tabulasteksts"/>
              <w:rPr>
                <w:b/>
              </w:rPr>
            </w:pPr>
          </w:p>
        </w:tc>
        <w:tc>
          <w:tcPr>
            <w:tcW w:w="4327" w:type="dxa"/>
          </w:tcPr>
          <w:p w:rsidR="003B3973" w:rsidRPr="002956D2" w:rsidRDefault="003B3973" w:rsidP="002956D2">
            <w:pPr>
              <w:pStyle w:val="Tabulasteksts"/>
              <w:rPr>
                <w:b/>
              </w:rPr>
            </w:pPr>
            <w:r w:rsidRPr="002956D2">
              <w:rPr>
                <w:b/>
              </w:rPr>
              <w:t>Aktiera darbība</w:t>
            </w:r>
          </w:p>
        </w:tc>
        <w:tc>
          <w:tcPr>
            <w:tcW w:w="316" w:type="dxa"/>
          </w:tcPr>
          <w:p w:rsidR="003B3973" w:rsidRPr="002956D2" w:rsidRDefault="003B3973" w:rsidP="002956D2">
            <w:pPr>
              <w:pStyle w:val="Tabulasteksts"/>
              <w:rPr>
                <w:b/>
              </w:rPr>
            </w:pPr>
          </w:p>
        </w:tc>
        <w:tc>
          <w:tcPr>
            <w:tcW w:w="4328" w:type="dxa"/>
          </w:tcPr>
          <w:p w:rsidR="003B3973" w:rsidRPr="002956D2" w:rsidRDefault="003B3973" w:rsidP="002956D2">
            <w:pPr>
              <w:pStyle w:val="Tabulasteksts"/>
              <w:rPr>
                <w:b/>
              </w:rPr>
            </w:pPr>
            <w:r w:rsidRPr="002956D2">
              <w:rPr>
                <w:b/>
              </w:rPr>
              <w:t>Sistēmas reakcija</w:t>
            </w:r>
          </w:p>
        </w:tc>
      </w:tr>
      <w:tr w:rsidR="003B3973" w:rsidRPr="00DA2199" w:rsidTr="002D0DE1">
        <w:tc>
          <w:tcPr>
            <w:tcW w:w="316" w:type="dxa"/>
          </w:tcPr>
          <w:p w:rsidR="003B3973" w:rsidRPr="00DA2199" w:rsidRDefault="003B3973" w:rsidP="002D0DE1">
            <w:pPr>
              <w:rPr>
                <w:sz w:val="20"/>
              </w:rPr>
            </w:pPr>
            <w:r>
              <w:rPr>
                <w:sz w:val="20"/>
              </w:rPr>
              <w:t>1</w:t>
            </w:r>
          </w:p>
        </w:tc>
        <w:tc>
          <w:tcPr>
            <w:tcW w:w="4327" w:type="dxa"/>
          </w:tcPr>
          <w:p w:rsidR="003B3973" w:rsidRPr="00DA2199" w:rsidRDefault="003B3973" w:rsidP="003B3973">
            <w:pPr>
              <w:rPr>
                <w:sz w:val="20"/>
              </w:rPr>
            </w:pPr>
            <w:r>
              <w:rPr>
                <w:sz w:val="20"/>
              </w:rPr>
              <w:t>Administrators vai autors izvēlās dzēšamo rakstu</w:t>
            </w:r>
          </w:p>
        </w:tc>
        <w:tc>
          <w:tcPr>
            <w:tcW w:w="316" w:type="dxa"/>
          </w:tcPr>
          <w:p w:rsidR="003B3973" w:rsidRPr="00DA2199" w:rsidRDefault="003B3973" w:rsidP="002D0DE1">
            <w:pPr>
              <w:rPr>
                <w:sz w:val="20"/>
              </w:rPr>
            </w:pPr>
            <w:r>
              <w:rPr>
                <w:sz w:val="20"/>
              </w:rPr>
              <w:t>2</w:t>
            </w:r>
          </w:p>
        </w:tc>
        <w:tc>
          <w:tcPr>
            <w:tcW w:w="4328" w:type="dxa"/>
          </w:tcPr>
          <w:p w:rsidR="003B3973" w:rsidRPr="00DA2199" w:rsidRDefault="003B3973" w:rsidP="002D0DE1">
            <w:pPr>
              <w:rPr>
                <w:sz w:val="20"/>
              </w:rPr>
            </w:pPr>
            <w:r>
              <w:rPr>
                <w:sz w:val="20"/>
              </w:rPr>
              <w:t>Tiek piemeklēts ieraksts datubāze</w:t>
            </w:r>
          </w:p>
        </w:tc>
      </w:tr>
      <w:tr w:rsidR="00545832" w:rsidRPr="00DA2199" w:rsidTr="004F1A2B">
        <w:tc>
          <w:tcPr>
            <w:tcW w:w="316" w:type="dxa"/>
          </w:tcPr>
          <w:p w:rsidR="00545832" w:rsidRPr="00DA2199" w:rsidRDefault="00545832" w:rsidP="004F1A2B">
            <w:pPr>
              <w:rPr>
                <w:sz w:val="20"/>
              </w:rPr>
            </w:pPr>
          </w:p>
        </w:tc>
        <w:tc>
          <w:tcPr>
            <w:tcW w:w="4327" w:type="dxa"/>
          </w:tcPr>
          <w:p w:rsidR="00545832" w:rsidRPr="00DA2199" w:rsidRDefault="00545832" w:rsidP="004F1A2B">
            <w:pPr>
              <w:rPr>
                <w:sz w:val="20"/>
              </w:rPr>
            </w:pPr>
          </w:p>
        </w:tc>
        <w:tc>
          <w:tcPr>
            <w:tcW w:w="316" w:type="dxa"/>
          </w:tcPr>
          <w:p w:rsidR="00545832" w:rsidRPr="00DA2199" w:rsidRDefault="00545832" w:rsidP="004F1A2B">
            <w:pPr>
              <w:rPr>
                <w:sz w:val="20"/>
              </w:rPr>
            </w:pPr>
            <w:r>
              <w:rPr>
                <w:sz w:val="20"/>
              </w:rPr>
              <w:t>3</w:t>
            </w:r>
          </w:p>
        </w:tc>
        <w:tc>
          <w:tcPr>
            <w:tcW w:w="4328" w:type="dxa"/>
          </w:tcPr>
          <w:p w:rsidR="00545832" w:rsidRPr="00DA2199" w:rsidRDefault="00545832" w:rsidP="004F1A2B">
            <w:pPr>
              <w:rPr>
                <w:sz w:val="20"/>
              </w:rPr>
            </w:pPr>
            <w:r>
              <w:rPr>
                <w:sz w:val="20"/>
              </w:rPr>
              <w:t>Tiek veikta ieraksta dzēšana no datubāzes</w:t>
            </w:r>
          </w:p>
        </w:tc>
      </w:tr>
      <w:tr w:rsidR="003B3973" w:rsidRPr="00DA2199" w:rsidTr="002D0DE1">
        <w:tc>
          <w:tcPr>
            <w:tcW w:w="316" w:type="dxa"/>
          </w:tcPr>
          <w:p w:rsidR="003B3973" w:rsidRPr="00DA2199" w:rsidRDefault="003B3973" w:rsidP="002D0DE1">
            <w:pPr>
              <w:rPr>
                <w:sz w:val="20"/>
              </w:rPr>
            </w:pPr>
          </w:p>
        </w:tc>
        <w:tc>
          <w:tcPr>
            <w:tcW w:w="4327" w:type="dxa"/>
          </w:tcPr>
          <w:p w:rsidR="003B3973" w:rsidRPr="00DA2199" w:rsidRDefault="003B3973" w:rsidP="002D0DE1">
            <w:pPr>
              <w:rPr>
                <w:sz w:val="20"/>
              </w:rPr>
            </w:pPr>
          </w:p>
        </w:tc>
        <w:tc>
          <w:tcPr>
            <w:tcW w:w="316" w:type="dxa"/>
          </w:tcPr>
          <w:p w:rsidR="003B3973" w:rsidRPr="00DA2199" w:rsidRDefault="00545832" w:rsidP="002D0DE1">
            <w:pPr>
              <w:rPr>
                <w:sz w:val="20"/>
              </w:rPr>
            </w:pPr>
            <w:r>
              <w:rPr>
                <w:sz w:val="20"/>
              </w:rPr>
              <w:t>4</w:t>
            </w:r>
          </w:p>
        </w:tc>
        <w:tc>
          <w:tcPr>
            <w:tcW w:w="4328" w:type="dxa"/>
          </w:tcPr>
          <w:p w:rsidR="003B3973" w:rsidRPr="00DA2199" w:rsidRDefault="00545832" w:rsidP="002D0DE1">
            <w:pPr>
              <w:rPr>
                <w:sz w:val="20"/>
              </w:rPr>
            </w:pPr>
            <w:r>
              <w:rPr>
                <w:sz w:val="20"/>
              </w:rPr>
              <w:t>Lietotājs tiek pāradresēt uz rakstu katalogu</w:t>
            </w:r>
          </w:p>
        </w:tc>
      </w:tr>
    </w:tbl>
    <w:p w:rsidR="003B3973" w:rsidRDefault="00545832" w:rsidP="00C02FE1">
      <w:pPr>
        <w:pStyle w:val="Pamatteksts1"/>
      </w:pPr>
      <w:r>
        <w:t>Kļūdu gadījumu:</w:t>
      </w:r>
    </w:p>
    <w:p w:rsidR="00545832" w:rsidRDefault="00545832" w:rsidP="00C02FE1">
      <w:pPr>
        <w:pStyle w:val="Pamatteksts1"/>
      </w:pPr>
      <w:r>
        <w:t>2.Datubāzēt netiek atrasts ierakts pēc norādītā identifikatora -&gt; tiek izvadīta kļūdas ziņa.</w:t>
      </w:r>
    </w:p>
    <w:p w:rsidR="00545832" w:rsidRDefault="00545832" w:rsidP="00C02FE1">
      <w:pPr>
        <w:pStyle w:val="Pamatteksts1"/>
      </w:pPr>
      <w:r>
        <w:t>3.Datubāzes kļūda dzēšot ierakstu -&gt; tiek izvadīta kļūdas ziņa.</w:t>
      </w:r>
    </w:p>
    <w:p w:rsidR="000328FE" w:rsidRDefault="000328FE" w:rsidP="00C02FE1">
      <w:pPr>
        <w:pStyle w:val="Pamatteksts1"/>
      </w:pPr>
    </w:p>
    <w:p w:rsidR="0013261E" w:rsidRPr="0013261E" w:rsidRDefault="0013261E" w:rsidP="00D612C8">
      <w:pPr>
        <w:pStyle w:val="Heading4"/>
      </w:pPr>
      <w:r w:rsidRPr="0013261E">
        <w:t>UC- Lietošanas gadījums “Komentāru pievienošana rakstam”</w:t>
      </w:r>
    </w:p>
    <w:tbl>
      <w:tblPr>
        <w:tblW w:w="0" w:type="auto"/>
        <w:tblInd w:w="55" w:type="dxa"/>
        <w:tblLayout w:type="fixed"/>
        <w:tblCellMar>
          <w:top w:w="55" w:type="dxa"/>
          <w:left w:w="55" w:type="dxa"/>
          <w:bottom w:w="55" w:type="dxa"/>
          <w:right w:w="55" w:type="dxa"/>
        </w:tblCellMar>
        <w:tblLook w:val="0000"/>
      </w:tblPr>
      <w:tblGrid>
        <w:gridCol w:w="2400"/>
        <w:gridCol w:w="6701"/>
      </w:tblGrid>
      <w:tr w:rsidR="0013261E" w:rsidRPr="00243037" w:rsidTr="002D0DE1">
        <w:tc>
          <w:tcPr>
            <w:tcW w:w="2400" w:type="dxa"/>
            <w:tcBorders>
              <w:top w:val="single" w:sz="1" w:space="0" w:color="000000"/>
              <w:left w:val="single" w:sz="1" w:space="0" w:color="000000"/>
              <w:bottom w:val="single" w:sz="1" w:space="0" w:color="000000"/>
            </w:tcBorders>
            <w:shd w:val="clear" w:color="auto" w:fill="auto"/>
          </w:tcPr>
          <w:p w:rsidR="0013261E" w:rsidRPr="00243037" w:rsidRDefault="0013261E" w:rsidP="00243037">
            <w:pPr>
              <w:pStyle w:val="Tabulasteksts"/>
              <w:rPr>
                <w:b/>
              </w:rPr>
            </w:pPr>
            <w:r w:rsidRPr="00243037">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13261E" w:rsidRPr="00243037" w:rsidRDefault="0013261E" w:rsidP="00243037">
            <w:pPr>
              <w:pStyle w:val="Tabulasteksts"/>
              <w:rPr>
                <w:b/>
              </w:rPr>
            </w:pPr>
            <w:r w:rsidRPr="00243037">
              <w:rPr>
                <w:b/>
              </w:rPr>
              <w:t>Komentāru pievienošana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Autors, administrators, reģistrētais lietotājs</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Pievienot lietotāj komentāru rakstam</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7A672A">
            <w:pPr>
              <w:pStyle w:val="Tabulasteksts"/>
            </w:pPr>
            <w:r>
              <w:t xml:space="preserve">Lietotājs komentāru formā </w:t>
            </w:r>
            <w:r w:rsidR="007A672A">
              <w:t>norāda</w:t>
            </w:r>
            <w:r>
              <w:t xml:space="preserve"> savu </w:t>
            </w:r>
            <w:r w:rsidR="007A672A">
              <w:t>komentāru</w:t>
            </w:r>
            <w:r>
              <w:t xml:space="preserve">, kurš tiek saglabāts </w:t>
            </w:r>
            <w:r w:rsidR="007A672A">
              <w:t xml:space="preserve">datubāzē ar atsauci uz </w:t>
            </w:r>
            <w:r>
              <w:t>rakst</w:t>
            </w:r>
            <w:r w:rsidR="007A672A">
              <w:t>u</w:t>
            </w:r>
            <w:r>
              <w:t>.</w:t>
            </w: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p>
        </w:tc>
      </w:tr>
      <w:tr w:rsidR="0013261E" w:rsidTr="002D0DE1">
        <w:tc>
          <w:tcPr>
            <w:tcW w:w="2400" w:type="dxa"/>
            <w:tcBorders>
              <w:left w:val="single" w:sz="1" w:space="0" w:color="000000"/>
              <w:bottom w:val="single" w:sz="1" w:space="0" w:color="000000"/>
            </w:tcBorders>
            <w:shd w:val="clear" w:color="auto" w:fill="auto"/>
          </w:tcPr>
          <w:p w:rsidR="0013261E" w:rsidRDefault="0013261E" w:rsidP="0013261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13261E" w:rsidRDefault="0013261E" w:rsidP="0013261E">
            <w:pPr>
              <w:pStyle w:val="Tabulasteksts"/>
            </w:pPr>
            <w:r>
              <w:t>Jābūt sekmīgi izpildītiem lietošanas gadījumiem “Lietotāja ielogošanās sistēmā” un “Raksta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2D0DE1" w:rsidRPr="009560B7" w:rsidTr="002D0DE1">
        <w:tc>
          <w:tcPr>
            <w:tcW w:w="316" w:type="dxa"/>
          </w:tcPr>
          <w:p w:rsidR="002D0DE1" w:rsidRPr="009560B7" w:rsidRDefault="002D0DE1" w:rsidP="009560B7">
            <w:pPr>
              <w:pStyle w:val="Tabulasteksts"/>
              <w:rPr>
                <w:b/>
              </w:rPr>
            </w:pPr>
          </w:p>
        </w:tc>
        <w:tc>
          <w:tcPr>
            <w:tcW w:w="4327" w:type="dxa"/>
          </w:tcPr>
          <w:p w:rsidR="002D0DE1" w:rsidRPr="009560B7" w:rsidRDefault="002D0DE1" w:rsidP="009560B7">
            <w:pPr>
              <w:pStyle w:val="Tabulasteksts"/>
              <w:rPr>
                <w:b/>
              </w:rPr>
            </w:pPr>
            <w:r w:rsidRPr="009560B7">
              <w:rPr>
                <w:b/>
              </w:rPr>
              <w:t>Aktiera darbība</w:t>
            </w:r>
          </w:p>
        </w:tc>
        <w:tc>
          <w:tcPr>
            <w:tcW w:w="316" w:type="dxa"/>
          </w:tcPr>
          <w:p w:rsidR="002D0DE1" w:rsidRPr="009560B7" w:rsidRDefault="002D0DE1" w:rsidP="009560B7">
            <w:pPr>
              <w:pStyle w:val="Tabulasteksts"/>
              <w:rPr>
                <w:b/>
              </w:rPr>
            </w:pPr>
          </w:p>
        </w:tc>
        <w:tc>
          <w:tcPr>
            <w:tcW w:w="4328" w:type="dxa"/>
          </w:tcPr>
          <w:p w:rsidR="002D0DE1" w:rsidRPr="009560B7" w:rsidRDefault="002D0DE1" w:rsidP="009560B7">
            <w:pPr>
              <w:pStyle w:val="Tabulasteksts"/>
              <w:rPr>
                <w:b/>
              </w:rPr>
            </w:pPr>
            <w:r w:rsidRPr="009560B7">
              <w:rPr>
                <w:b/>
              </w:rPr>
              <w:t>Sistēmas reakcija</w:t>
            </w:r>
          </w:p>
        </w:tc>
      </w:tr>
      <w:tr w:rsidR="002D0DE1" w:rsidRPr="00DA2199" w:rsidTr="002D0DE1">
        <w:tc>
          <w:tcPr>
            <w:tcW w:w="316" w:type="dxa"/>
          </w:tcPr>
          <w:p w:rsidR="002D0DE1" w:rsidRPr="00DA2199" w:rsidRDefault="002D0DE1" w:rsidP="002D0DE1">
            <w:pPr>
              <w:rPr>
                <w:sz w:val="20"/>
              </w:rPr>
            </w:pPr>
            <w:r>
              <w:rPr>
                <w:sz w:val="20"/>
              </w:rPr>
              <w:t>1</w:t>
            </w:r>
          </w:p>
        </w:tc>
        <w:tc>
          <w:tcPr>
            <w:tcW w:w="4327" w:type="dxa"/>
          </w:tcPr>
          <w:p w:rsidR="002D0DE1" w:rsidRPr="00DA2199" w:rsidRDefault="002D0DE1" w:rsidP="002D0DE1">
            <w:pPr>
              <w:rPr>
                <w:sz w:val="20"/>
              </w:rPr>
            </w:pPr>
            <w:r>
              <w:rPr>
                <w:sz w:val="20"/>
              </w:rPr>
              <w:t>Administrators, autors vai reģistrēts lietotājs izvēlās rakstu</w:t>
            </w:r>
          </w:p>
        </w:tc>
        <w:tc>
          <w:tcPr>
            <w:tcW w:w="316" w:type="dxa"/>
          </w:tcPr>
          <w:p w:rsidR="002D0DE1" w:rsidRPr="00DA2199" w:rsidRDefault="002D0DE1" w:rsidP="002D0DE1">
            <w:pPr>
              <w:rPr>
                <w:sz w:val="20"/>
              </w:rPr>
            </w:pPr>
            <w:r>
              <w:rPr>
                <w:sz w:val="20"/>
              </w:rPr>
              <w:t>2</w:t>
            </w:r>
          </w:p>
        </w:tc>
        <w:tc>
          <w:tcPr>
            <w:tcW w:w="4328" w:type="dxa"/>
          </w:tcPr>
          <w:p w:rsidR="002D0DE1" w:rsidRPr="00DA2199" w:rsidRDefault="002D0DE1" w:rsidP="002D0DE1">
            <w:pPr>
              <w:rPr>
                <w:sz w:val="20"/>
              </w:rPr>
            </w:pPr>
            <w:r>
              <w:rPr>
                <w:sz w:val="20"/>
              </w:rPr>
              <w:t>Tiek piemeklēts ieraksts datubāze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Pr="00DA2199" w:rsidRDefault="002D0DE1" w:rsidP="002D0DE1">
            <w:pPr>
              <w:rPr>
                <w:sz w:val="20"/>
              </w:rPr>
            </w:pPr>
            <w:r>
              <w:rPr>
                <w:sz w:val="20"/>
              </w:rPr>
              <w:t>3</w:t>
            </w:r>
          </w:p>
        </w:tc>
        <w:tc>
          <w:tcPr>
            <w:tcW w:w="4328" w:type="dxa"/>
          </w:tcPr>
          <w:p w:rsidR="002D0DE1" w:rsidRPr="00DA2199" w:rsidRDefault="002D0DE1" w:rsidP="002D0DE1">
            <w:pPr>
              <w:rPr>
                <w:sz w:val="20"/>
              </w:rPr>
            </w:pPr>
            <w:r>
              <w:rPr>
                <w:sz w:val="20"/>
              </w:rPr>
              <w:t>Informācijas un komentāru formas attēlošana</w:t>
            </w:r>
          </w:p>
        </w:tc>
      </w:tr>
      <w:tr w:rsidR="002D0DE1" w:rsidRPr="00DA2199" w:rsidTr="002D0DE1">
        <w:tc>
          <w:tcPr>
            <w:tcW w:w="316" w:type="dxa"/>
          </w:tcPr>
          <w:p w:rsidR="002D0DE1" w:rsidRPr="00DA2199" w:rsidRDefault="002D0DE1" w:rsidP="002D0DE1">
            <w:pPr>
              <w:rPr>
                <w:sz w:val="20"/>
              </w:rPr>
            </w:pPr>
            <w:r>
              <w:rPr>
                <w:sz w:val="20"/>
              </w:rPr>
              <w:t>4</w:t>
            </w:r>
          </w:p>
        </w:tc>
        <w:tc>
          <w:tcPr>
            <w:tcW w:w="4327" w:type="dxa"/>
          </w:tcPr>
          <w:p w:rsidR="002D0DE1" w:rsidRPr="00DA2199" w:rsidRDefault="002D0DE1" w:rsidP="002D0DE1">
            <w:pPr>
              <w:rPr>
                <w:sz w:val="20"/>
              </w:rPr>
            </w:pPr>
            <w:r>
              <w:rPr>
                <w:sz w:val="20"/>
              </w:rPr>
              <w:t>Komentāru formas aizpildīšana</w:t>
            </w:r>
          </w:p>
        </w:tc>
        <w:tc>
          <w:tcPr>
            <w:tcW w:w="316" w:type="dxa"/>
          </w:tcPr>
          <w:p w:rsidR="002D0DE1" w:rsidRDefault="002D0DE1" w:rsidP="002D0DE1">
            <w:pPr>
              <w:rPr>
                <w:sz w:val="20"/>
              </w:rPr>
            </w:pPr>
            <w:r>
              <w:rPr>
                <w:sz w:val="20"/>
              </w:rPr>
              <w:t>5</w:t>
            </w:r>
          </w:p>
        </w:tc>
        <w:tc>
          <w:tcPr>
            <w:tcW w:w="4328" w:type="dxa"/>
          </w:tcPr>
          <w:p w:rsidR="002D0DE1" w:rsidRDefault="002D0DE1" w:rsidP="002D0DE1">
            <w:pPr>
              <w:rPr>
                <w:sz w:val="20"/>
              </w:rPr>
            </w:pPr>
          </w:p>
        </w:tc>
      </w:tr>
      <w:tr w:rsidR="002D0DE1" w:rsidRPr="00DA2199" w:rsidTr="002D0DE1">
        <w:tc>
          <w:tcPr>
            <w:tcW w:w="316" w:type="dxa"/>
          </w:tcPr>
          <w:p w:rsidR="002D0DE1" w:rsidRPr="00DA2199" w:rsidRDefault="002D0DE1" w:rsidP="002D0DE1">
            <w:pPr>
              <w:rPr>
                <w:sz w:val="20"/>
              </w:rPr>
            </w:pPr>
            <w:r>
              <w:rPr>
                <w:sz w:val="20"/>
              </w:rPr>
              <w:t>5</w:t>
            </w:r>
          </w:p>
        </w:tc>
        <w:tc>
          <w:tcPr>
            <w:tcW w:w="4327" w:type="dxa"/>
          </w:tcPr>
          <w:p w:rsidR="002D0DE1" w:rsidRPr="00DA2199" w:rsidRDefault="002D0DE1" w:rsidP="002D0DE1">
            <w:pPr>
              <w:rPr>
                <w:sz w:val="20"/>
              </w:rPr>
            </w:pPr>
            <w:r>
              <w:rPr>
                <w:sz w:val="20"/>
              </w:rPr>
              <w:t>„Pievienot” pogas nospiešana</w:t>
            </w:r>
          </w:p>
        </w:tc>
        <w:tc>
          <w:tcPr>
            <w:tcW w:w="316" w:type="dxa"/>
          </w:tcPr>
          <w:p w:rsidR="002D0DE1" w:rsidRDefault="002D0DE1" w:rsidP="002D0DE1">
            <w:pPr>
              <w:rPr>
                <w:sz w:val="20"/>
              </w:rPr>
            </w:pPr>
            <w:r>
              <w:rPr>
                <w:sz w:val="20"/>
              </w:rPr>
              <w:t>6</w:t>
            </w:r>
          </w:p>
        </w:tc>
        <w:tc>
          <w:tcPr>
            <w:tcW w:w="4328" w:type="dxa"/>
          </w:tcPr>
          <w:p w:rsidR="002D0DE1" w:rsidRDefault="002D0DE1" w:rsidP="002D0DE1">
            <w:pPr>
              <w:rPr>
                <w:sz w:val="20"/>
              </w:rPr>
            </w:pPr>
            <w:r>
              <w:rPr>
                <w:sz w:val="20"/>
              </w:rPr>
              <w:t>Komentāra informācijas integritātes pārbaude</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7</w:t>
            </w:r>
          </w:p>
        </w:tc>
        <w:tc>
          <w:tcPr>
            <w:tcW w:w="4328" w:type="dxa"/>
          </w:tcPr>
          <w:p w:rsidR="002D0DE1" w:rsidRDefault="002D0DE1" w:rsidP="002D0DE1">
            <w:pPr>
              <w:rPr>
                <w:sz w:val="20"/>
              </w:rPr>
            </w:pPr>
            <w:r>
              <w:rPr>
                <w:sz w:val="20"/>
              </w:rPr>
              <w:t>Komentāra saglabāšana</w:t>
            </w:r>
          </w:p>
        </w:tc>
      </w:tr>
      <w:tr w:rsidR="002D0DE1" w:rsidRPr="00DA2199" w:rsidTr="002D0DE1">
        <w:tc>
          <w:tcPr>
            <w:tcW w:w="316" w:type="dxa"/>
          </w:tcPr>
          <w:p w:rsidR="002D0DE1" w:rsidRPr="00DA2199" w:rsidRDefault="002D0DE1" w:rsidP="002D0DE1">
            <w:pPr>
              <w:rPr>
                <w:sz w:val="20"/>
              </w:rPr>
            </w:pPr>
          </w:p>
        </w:tc>
        <w:tc>
          <w:tcPr>
            <w:tcW w:w="4327" w:type="dxa"/>
          </w:tcPr>
          <w:p w:rsidR="002D0DE1" w:rsidRPr="00DA2199" w:rsidRDefault="002D0DE1" w:rsidP="002D0DE1">
            <w:pPr>
              <w:rPr>
                <w:sz w:val="20"/>
              </w:rPr>
            </w:pPr>
          </w:p>
        </w:tc>
        <w:tc>
          <w:tcPr>
            <w:tcW w:w="316" w:type="dxa"/>
          </w:tcPr>
          <w:p w:rsidR="002D0DE1" w:rsidRDefault="002D0DE1" w:rsidP="002D0DE1">
            <w:pPr>
              <w:rPr>
                <w:sz w:val="20"/>
              </w:rPr>
            </w:pPr>
            <w:r>
              <w:rPr>
                <w:sz w:val="20"/>
              </w:rPr>
              <w:t>8</w:t>
            </w:r>
          </w:p>
        </w:tc>
        <w:tc>
          <w:tcPr>
            <w:tcW w:w="4328" w:type="dxa"/>
          </w:tcPr>
          <w:p w:rsidR="002D0DE1" w:rsidRDefault="00142223" w:rsidP="002D0DE1">
            <w:pPr>
              <w:rPr>
                <w:sz w:val="20"/>
              </w:rPr>
            </w:pPr>
            <w:r>
              <w:rPr>
                <w:sz w:val="20"/>
              </w:rPr>
              <w:t>Pāradresācija uz rakstu</w:t>
            </w:r>
          </w:p>
        </w:tc>
      </w:tr>
    </w:tbl>
    <w:p w:rsidR="002D0DE1" w:rsidRDefault="002D0DE1" w:rsidP="00C02FE1">
      <w:pPr>
        <w:pStyle w:val="Pamatteksts1"/>
      </w:pPr>
    </w:p>
    <w:p w:rsidR="008333C4" w:rsidRDefault="008333C4" w:rsidP="00C02FE1">
      <w:pPr>
        <w:pStyle w:val="Pamatteksts1"/>
      </w:pPr>
      <w:r>
        <w:t>Kļūdu apstrāde:</w:t>
      </w:r>
    </w:p>
    <w:p w:rsidR="008333C4" w:rsidRDefault="008333C4" w:rsidP="008333C4">
      <w:pPr>
        <w:pStyle w:val="Pamatteksts1"/>
      </w:pPr>
      <w:r>
        <w:t>2.Neizdodas atrast ierakstu pēc norādīta identifikatora -&gt; tiek atgriezta kļūda par neeksistējošu ierakstu</w:t>
      </w:r>
    </w:p>
    <w:p w:rsidR="008333C4" w:rsidRPr="00510FDE" w:rsidRDefault="008333C4" w:rsidP="008333C4">
      <w:pPr>
        <w:pStyle w:val="Pamatteksts1"/>
      </w:pPr>
      <w:r>
        <w:t>7.Kļūda datubāzes līmenī -&gt; lietotājam tiek atgriezta kļūda par to, ka ierakstu neizdevās saglabāt.</w:t>
      </w:r>
    </w:p>
    <w:p w:rsidR="008333C4" w:rsidRDefault="00EE0973" w:rsidP="00C02FE1">
      <w:pPr>
        <w:pStyle w:val="Pamatteksts1"/>
      </w:pPr>
      <w:r>
        <w:t>Alternatīvie notikumi:</w:t>
      </w:r>
    </w:p>
    <w:p w:rsidR="00EE0973" w:rsidRDefault="00EE0973" w:rsidP="00C02FE1">
      <w:pPr>
        <w:pStyle w:val="Pamatteksts1"/>
      </w:pPr>
      <w:r>
        <w:t>6.Komentāra dati neatbilst nosacījumiem -&gt; tiek atgriezta brīdinājuma ziņa par neatbilstošiem datiem</w:t>
      </w:r>
    </w:p>
    <w:p w:rsidR="002D0DE1" w:rsidRDefault="002D0DE1" w:rsidP="00C02FE1">
      <w:pPr>
        <w:pStyle w:val="Pamatteksts1"/>
      </w:pPr>
    </w:p>
    <w:p w:rsidR="00F830CE" w:rsidRPr="00F830CE" w:rsidRDefault="00F830CE" w:rsidP="00D612C8">
      <w:pPr>
        <w:pStyle w:val="Heading4"/>
      </w:pPr>
      <w:r w:rsidRPr="00F830CE">
        <w:t>UC- Lietošanas gadījums “Komentāru pievienošana aptaujai”</w:t>
      </w:r>
    </w:p>
    <w:tbl>
      <w:tblPr>
        <w:tblW w:w="0" w:type="auto"/>
        <w:tblInd w:w="55" w:type="dxa"/>
        <w:tblLayout w:type="fixed"/>
        <w:tblCellMar>
          <w:top w:w="55" w:type="dxa"/>
          <w:left w:w="55" w:type="dxa"/>
          <w:bottom w:w="55" w:type="dxa"/>
          <w:right w:w="55" w:type="dxa"/>
        </w:tblCellMar>
        <w:tblLook w:val="0000"/>
      </w:tblPr>
      <w:tblGrid>
        <w:gridCol w:w="2400"/>
        <w:gridCol w:w="6701"/>
      </w:tblGrid>
      <w:tr w:rsidR="00F830CE" w:rsidRPr="00954B82" w:rsidTr="002D0DE1">
        <w:tc>
          <w:tcPr>
            <w:tcW w:w="2400" w:type="dxa"/>
            <w:tcBorders>
              <w:top w:val="single" w:sz="1" w:space="0" w:color="000000"/>
              <w:left w:val="single" w:sz="1" w:space="0" w:color="000000"/>
              <w:bottom w:val="single" w:sz="1" w:space="0" w:color="000000"/>
            </w:tcBorders>
            <w:shd w:val="clear" w:color="auto" w:fill="auto"/>
          </w:tcPr>
          <w:p w:rsidR="00F830CE" w:rsidRPr="00954B82" w:rsidRDefault="00F830CE" w:rsidP="00954B82">
            <w:pPr>
              <w:pStyle w:val="Tabulasteksts"/>
              <w:rPr>
                <w:b/>
              </w:rPr>
            </w:pPr>
            <w:r w:rsidRPr="00954B82">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F830CE" w:rsidRPr="00954B82" w:rsidRDefault="00F830CE" w:rsidP="00954B82">
            <w:pPr>
              <w:pStyle w:val="Tabulasteksts"/>
              <w:rPr>
                <w:b/>
              </w:rPr>
            </w:pPr>
            <w:r w:rsidRPr="00954B82">
              <w:rPr>
                <w:b/>
              </w:rPr>
              <w:t>Komentāru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Autors, administrators, reģistrētais lietotājs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Komentāra pievienošana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Reģistrēts lietotājs, autors vai administrators veiks komentāru pievienošanu aptaujai.</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F830CE" w:rsidRDefault="00E676DD" w:rsidP="00F830CE">
            <w:pPr>
              <w:pStyle w:val="Tabulasteksts"/>
            </w:pPr>
            <w:r>
              <w:t>Galvenais</w:t>
            </w:r>
          </w:p>
        </w:tc>
      </w:tr>
      <w:tr w:rsidR="00F830CE" w:rsidTr="002D0DE1">
        <w:tc>
          <w:tcPr>
            <w:tcW w:w="2400" w:type="dxa"/>
            <w:tcBorders>
              <w:left w:val="single" w:sz="1" w:space="0" w:color="000000"/>
              <w:bottom w:val="single" w:sz="1" w:space="0" w:color="000000"/>
            </w:tcBorders>
            <w:shd w:val="clear" w:color="auto" w:fill="auto"/>
          </w:tcPr>
          <w:p w:rsidR="00F830CE" w:rsidRDefault="00F830CE" w:rsidP="00F830CE">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F830CE" w:rsidRDefault="00F830CE" w:rsidP="00F830CE">
            <w:pPr>
              <w:pStyle w:val="Tabulasteksts"/>
            </w:pPr>
            <w:r>
              <w:t>Jābūt sekmīgi izpildītiem lietošanas gadījumiem “Lietotāja ielogošanās sistēmā” un “Aptaujas pievienošana”</w:t>
            </w:r>
          </w:p>
        </w:tc>
      </w:tr>
    </w:tbl>
    <w:p w:rsidR="00F830CE" w:rsidRDefault="00F830CE" w:rsidP="00C02FE1">
      <w:pPr>
        <w:pStyle w:val="Pamatteksts1"/>
      </w:pPr>
    </w:p>
    <w:tbl>
      <w:tblPr>
        <w:tblStyle w:val="TableGrid"/>
        <w:tblW w:w="0" w:type="auto"/>
        <w:tblLook w:val="04A0"/>
      </w:tblPr>
      <w:tblGrid>
        <w:gridCol w:w="316"/>
        <w:gridCol w:w="4327"/>
        <w:gridCol w:w="316"/>
        <w:gridCol w:w="4328"/>
      </w:tblGrid>
      <w:tr w:rsidR="00611712" w:rsidRPr="004A0B77" w:rsidTr="00237437">
        <w:tc>
          <w:tcPr>
            <w:tcW w:w="316" w:type="dxa"/>
          </w:tcPr>
          <w:p w:rsidR="00611712" w:rsidRPr="004A0B77" w:rsidRDefault="00611712" w:rsidP="004A0B77">
            <w:pPr>
              <w:pStyle w:val="Tabulasteksts"/>
              <w:rPr>
                <w:b/>
              </w:rPr>
            </w:pPr>
          </w:p>
        </w:tc>
        <w:tc>
          <w:tcPr>
            <w:tcW w:w="4327" w:type="dxa"/>
          </w:tcPr>
          <w:p w:rsidR="00611712" w:rsidRPr="004A0B77" w:rsidRDefault="00611712" w:rsidP="004A0B77">
            <w:pPr>
              <w:pStyle w:val="Tabulasteksts"/>
              <w:rPr>
                <w:b/>
              </w:rPr>
            </w:pPr>
            <w:r w:rsidRPr="004A0B77">
              <w:rPr>
                <w:b/>
              </w:rPr>
              <w:t>Aktiera darbība</w:t>
            </w:r>
          </w:p>
        </w:tc>
        <w:tc>
          <w:tcPr>
            <w:tcW w:w="316" w:type="dxa"/>
          </w:tcPr>
          <w:p w:rsidR="00611712" w:rsidRPr="004A0B77" w:rsidRDefault="00611712" w:rsidP="004A0B77">
            <w:pPr>
              <w:pStyle w:val="Tabulasteksts"/>
              <w:rPr>
                <w:b/>
              </w:rPr>
            </w:pPr>
          </w:p>
        </w:tc>
        <w:tc>
          <w:tcPr>
            <w:tcW w:w="4328" w:type="dxa"/>
          </w:tcPr>
          <w:p w:rsidR="00611712" w:rsidRPr="004A0B77" w:rsidRDefault="00611712" w:rsidP="004A0B77">
            <w:pPr>
              <w:pStyle w:val="Tabulasteksts"/>
              <w:rPr>
                <w:b/>
              </w:rPr>
            </w:pPr>
            <w:r w:rsidRPr="004A0B77">
              <w:rPr>
                <w:b/>
              </w:rPr>
              <w:t>Sistēmas reakcija</w:t>
            </w:r>
          </w:p>
        </w:tc>
      </w:tr>
      <w:tr w:rsidR="00611712" w:rsidRPr="00DA2199" w:rsidTr="00237437">
        <w:tc>
          <w:tcPr>
            <w:tcW w:w="316" w:type="dxa"/>
          </w:tcPr>
          <w:p w:rsidR="00611712" w:rsidRPr="00DA2199" w:rsidRDefault="00611712" w:rsidP="00237437">
            <w:pPr>
              <w:rPr>
                <w:sz w:val="20"/>
              </w:rPr>
            </w:pPr>
            <w:r>
              <w:rPr>
                <w:sz w:val="20"/>
              </w:rPr>
              <w:t>1</w:t>
            </w:r>
          </w:p>
        </w:tc>
        <w:tc>
          <w:tcPr>
            <w:tcW w:w="4327" w:type="dxa"/>
          </w:tcPr>
          <w:p w:rsidR="00611712" w:rsidRPr="00DA2199" w:rsidRDefault="00611712" w:rsidP="00611712">
            <w:pPr>
              <w:rPr>
                <w:sz w:val="20"/>
              </w:rPr>
            </w:pPr>
            <w:r>
              <w:rPr>
                <w:sz w:val="20"/>
              </w:rPr>
              <w:t>Administrators, autors vai reģistrēts lietotājs izvēlās aptauju</w:t>
            </w:r>
          </w:p>
        </w:tc>
        <w:tc>
          <w:tcPr>
            <w:tcW w:w="316" w:type="dxa"/>
          </w:tcPr>
          <w:p w:rsidR="00611712" w:rsidRPr="00DA2199" w:rsidRDefault="00611712" w:rsidP="00237437">
            <w:pPr>
              <w:rPr>
                <w:sz w:val="20"/>
              </w:rPr>
            </w:pPr>
            <w:r>
              <w:rPr>
                <w:sz w:val="20"/>
              </w:rPr>
              <w:t>2</w:t>
            </w:r>
          </w:p>
        </w:tc>
        <w:tc>
          <w:tcPr>
            <w:tcW w:w="4328" w:type="dxa"/>
          </w:tcPr>
          <w:p w:rsidR="00611712" w:rsidRPr="00DA2199" w:rsidRDefault="00611712" w:rsidP="00237437">
            <w:pPr>
              <w:rPr>
                <w:sz w:val="20"/>
              </w:rPr>
            </w:pPr>
            <w:r>
              <w:rPr>
                <w:sz w:val="20"/>
              </w:rPr>
              <w:t>Tiek piemeklēts ieraksts datubāze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Pr="00DA2199" w:rsidRDefault="00611712" w:rsidP="00237437">
            <w:pPr>
              <w:rPr>
                <w:sz w:val="20"/>
              </w:rPr>
            </w:pPr>
            <w:r>
              <w:rPr>
                <w:sz w:val="20"/>
              </w:rPr>
              <w:t>3</w:t>
            </w:r>
          </w:p>
        </w:tc>
        <w:tc>
          <w:tcPr>
            <w:tcW w:w="4328" w:type="dxa"/>
          </w:tcPr>
          <w:p w:rsidR="00611712" w:rsidRPr="00DA2199" w:rsidRDefault="00611712" w:rsidP="00237437">
            <w:pPr>
              <w:rPr>
                <w:sz w:val="20"/>
              </w:rPr>
            </w:pPr>
            <w:r>
              <w:rPr>
                <w:sz w:val="20"/>
              </w:rPr>
              <w:t>Informācijas un komentāru formas attēlošana</w:t>
            </w:r>
          </w:p>
        </w:tc>
      </w:tr>
      <w:tr w:rsidR="00611712" w:rsidRPr="00DA2199" w:rsidTr="00237437">
        <w:tc>
          <w:tcPr>
            <w:tcW w:w="316" w:type="dxa"/>
          </w:tcPr>
          <w:p w:rsidR="00611712" w:rsidRPr="00DA2199" w:rsidRDefault="00611712" w:rsidP="00237437">
            <w:pPr>
              <w:rPr>
                <w:sz w:val="20"/>
              </w:rPr>
            </w:pPr>
            <w:r>
              <w:rPr>
                <w:sz w:val="20"/>
              </w:rPr>
              <w:t>4</w:t>
            </w:r>
          </w:p>
        </w:tc>
        <w:tc>
          <w:tcPr>
            <w:tcW w:w="4327" w:type="dxa"/>
          </w:tcPr>
          <w:p w:rsidR="00611712" w:rsidRPr="00DA2199" w:rsidRDefault="00611712" w:rsidP="00237437">
            <w:pPr>
              <w:rPr>
                <w:sz w:val="20"/>
              </w:rPr>
            </w:pPr>
            <w:r>
              <w:rPr>
                <w:sz w:val="20"/>
              </w:rPr>
              <w:t>Komentāru formas aizpildīšana</w:t>
            </w:r>
          </w:p>
        </w:tc>
        <w:tc>
          <w:tcPr>
            <w:tcW w:w="316" w:type="dxa"/>
          </w:tcPr>
          <w:p w:rsidR="00611712" w:rsidRDefault="00611712" w:rsidP="00237437">
            <w:pPr>
              <w:rPr>
                <w:sz w:val="20"/>
              </w:rPr>
            </w:pPr>
          </w:p>
        </w:tc>
        <w:tc>
          <w:tcPr>
            <w:tcW w:w="4328" w:type="dxa"/>
          </w:tcPr>
          <w:p w:rsidR="00611712" w:rsidRDefault="00611712" w:rsidP="00237437">
            <w:pPr>
              <w:rPr>
                <w:sz w:val="20"/>
              </w:rPr>
            </w:pPr>
          </w:p>
        </w:tc>
      </w:tr>
      <w:tr w:rsidR="00611712" w:rsidRPr="00DA2199" w:rsidTr="00237437">
        <w:tc>
          <w:tcPr>
            <w:tcW w:w="316" w:type="dxa"/>
          </w:tcPr>
          <w:p w:rsidR="00611712" w:rsidRPr="00DA2199" w:rsidRDefault="00611712" w:rsidP="00237437">
            <w:pPr>
              <w:rPr>
                <w:sz w:val="20"/>
              </w:rPr>
            </w:pPr>
            <w:r>
              <w:rPr>
                <w:sz w:val="20"/>
              </w:rPr>
              <w:t>5</w:t>
            </w:r>
          </w:p>
        </w:tc>
        <w:tc>
          <w:tcPr>
            <w:tcW w:w="4327" w:type="dxa"/>
          </w:tcPr>
          <w:p w:rsidR="00611712" w:rsidRPr="00DA2199" w:rsidRDefault="00611712" w:rsidP="00237437">
            <w:pPr>
              <w:rPr>
                <w:sz w:val="20"/>
              </w:rPr>
            </w:pPr>
            <w:r>
              <w:rPr>
                <w:sz w:val="20"/>
              </w:rPr>
              <w:t>„Pievienot” pogas nospiešana</w:t>
            </w:r>
          </w:p>
        </w:tc>
        <w:tc>
          <w:tcPr>
            <w:tcW w:w="316" w:type="dxa"/>
          </w:tcPr>
          <w:p w:rsidR="00611712" w:rsidRDefault="00611712" w:rsidP="00237437">
            <w:pPr>
              <w:rPr>
                <w:sz w:val="20"/>
              </w:rPr>
            </w:pPr>
            <w:r>
              <w:rPr>
                <w:sz w:val="20"/>
              </w:rPr>
              <w:t>6</w:t>
            </w:r>
          </w:p>
        </w:tc>
        <w:tc>
          <w:tcPr>
            <w:tcW w:w="4328" w:type="dxa"/>
          </w:tcPr>
          <w:p w:rsidR="00611712" w:rsidRDefault="00611712" w:rsidP="00237437">
            <w:pPr>
              <w:rPr>
                <w:sz w:val="20"/>
              </w:rPr>
            </w:pPr>
            <w:r>
              <w:rPr>
                <w:sz w:val="20"/>
              </w:rPr>
              <w:t>Komentāra informācijas integritātes pārbaude</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7</w:t>
            </w:r>
          </w:p>
        </w:tc>
        <w:tc>
          <w:tcPr>
            <w:tcW w:w="4328" w:type="dxa"/>
          </w:tcPr>
          <w:p w:rsidR="00611712" w:rsidRDefault="00611712" w:rsidP="00237437">
            <w:pPr>
              <w:rPr>
                <w:sz w:val="20"/>
              </w:rPr>
            </w:pPr>
            <w:r>
              <w:rPr>
                <w:sz w:val="20"/>
              </w:rPr>
              <w:t>Komentāra saglabāšana</w:t>
            </w:r>
          </w:p>
        </w:tc>
      </w:tr>
      <w:tr w:rsidR="00611712" w:rsidRPr="00DA2199" w:rsidTr="00237437">
        <w:tc>
          <w:tcPr>
            <w:tcW w:w="316" w:type="dxa"/>
          </w:tcPr>
          <w:p w:rsidR="00611712" w:rsidRPr="00DA2199" w:rsidRDefault="00611712" w:rsidP="00237437">
            <w:pPr>
              <w:rPr>
                <w:sz w:val="20"/>
              </w:rPr>
            </w:pPr>
          </w:p>
        </w:tc>
        <w:tc>
          <w:tcPr>
            <w:tcW w:w="4327" w:type="dxa"/>
          </w:tcPr>
          <w:p w:rsidR="00611712" w:rsidRPr="00DA2199" w:rsidRDefault="00611712" w:rsidP="00237437">
            <w:pPr>
              <w:rPr>
                <w:sz w:val="20"/>
              </w:rPr>
            </w:pPr>
          </w:p>
        </w:tc>
        <w:tc>
          <w:tcPr>
            <w:tcW w:w="316" w:type="dxa"/>
          </w:tcPr>
          <w:p w:rsidR="00611712" w:rsidRDefault="00611712" w:rsidP="00237437">
            <w:pPr>
              <w:rPr>
                <w:sz w:val="20"/>
              </w:rPr>
            </w:pPr>
            <w:r>
              <w:rPr>
                <w:sz w:val="20"/>
              </w:rPr>
              <w:t>8</w:t>
            </w:r>
          </w:p>
        </w:tc>
        <w:tc>
          <w:tcPr>
            <w:tcW w:w="4328" w:type="dxa"/>
          </w:tcPr>
          <w:p w:rsidR="00611712" w:rsidRDefault="00611712" w:rsidP="00237437">
            <w:pPr>
              <w:rPr>
                <w:sz w:val="20"/>
              </w:rPr>
            </w:pPr>
            <w:r>
              <w:rPr>
                <w:sz w:val="20"/>
              </w:rPr>
              <w:t>Pāradresācija uz aptauju</w:t>
            </w:r>
            <w:r w:rsidR="00E676DD">
              <w:rPr>
                <w:sz w:val="20"/>
              </w:rPr>
              <w:t xml:space="preserve"> katalogu</w:t>
            </w:r>
          </w:p>
        </w:tc>
      </w:tr>
    </w:tbl>
    <w:p w:rsidR="00611712" w:rsidRDefault="00611712" w:rsidP="00C02FE1">
      <w:pPr>
        <w:pStyle w:val="Pamatteksts1"/>
      </w:pPr>
    </w:p>
    <w:p w:rsidR="009464DB" w:rsidRDefault="009464DB" w:rsidP="00C02FE1">
      <w:pPr>
        <w:pStyle w:val="Pamatteksts1"/>
      </w:pPr>
      <w:r>
        <w:t>Kļūdu apstrāde</w:t>
      </w:r>
    </w:p>
    <w:p w:rsidR="009464DB" w:rsidRDefault="009464DB" w:rsidP="009464DB">
      <w:pPr>
        <w:pStyle w:val="Pamatteksts1"/>
      </w:pPr>
      <w:r>
        <w:t>2.Neizdodas atrast ierakstu pēc norādīta identifikatora -&gt; tiek atgriezta kļūda par neeksistējošu ierakstu</w:t>
      </w:r>
    </w:p>
    <w:p w:rsidR="009464DB" w:rsidRPr="00510FDE" w:rsidRDefault="009464DB" w:rsidP="009464DB">
      <w:pPr>
        <w:pStyle w:val="Pamatteksts1"/>
      </w:pPr>
      <w:r>
        <w:t>7.Kļūda datubāzes līmenī -&gt; lietotājam tiek atgriezta kļūda par to, ka ierakstu neizdevās saglabāt.</w:t>
      </w:r>
    </w:p>
    <w:p w:rsidR="009464DB" w:rsidRDefault="00E676DD" w:rsidP="00C02FE1">
      <w:pPr>
        <w:pStyle w:val="Pamatteksts1"/>
      </w:pPr>
      <w:r>
        <w:t>Alternatīvie notikumi:</w:t>
      </w:r>
    </w:p>
    <w:p w:rsidR="00E676DD" w:rsidRDefault="00F87D6A" w:rsidP="00C02FE1">
      <w:pPr>
        <w:pStyle w:val="Pamatteksts1"/>
      </w:pPr>
      <w:r>
        <w:t>3.</w:t>
      </w:r>
      <w:r w:rsidR="00655ED4">
        <w:t>Rakstam nav atrasts neviens komentārs -&gt; tiek attēlota ziņa, ka pagaidām šai aptaujai nav pievienots neviens komentārs.</w:t>
      </w:r>
    </w:p>
    <w:p w:rsidR="00655ED4" w:rsidRDefault="00655ED4" w:rsidP="00C02FE1">
      <w:pPr>
        <w:pStyle w:val="Pamatteksts1"/>
      </w:pPr>
      <w:r>
        <w:t>6.Komentāra ievadītie dati neatbilst nosacījumiem -&gt; tiek attēlota ziņa par nepareizo datu formātu.</w:t>
      </w:r>
    </w:p>
    <w:p w:rsidR="00F830CE" w:rsidRDefault="00F830CE" w:rsidP="00C02FE1">
      <w:pPr>
        <w:pStyle w:val="Pamatteksts1"/>
      </w:pPr>
    </w:p>
    <w:p w:rsidR="008441DA" w:rsidRDefault="008441DA" w:rsidP="00D612C8">
      <w:pPr>
        <w:pStyle w:val="Heading4"/>
      </w:pPr>
      <w:r w:rsidRPr="008441DA">
        <w:t>UC- Lietošanas gadījums “Aptaujas pievienošana”</w:t>
      </w:r>
    </w:p>
    <w:p w:rsidR="00842446" w:rsidRPr="00842446" w:rsidRDefault="00842446" w:rsidP="00842446">
      <w:pPr>
        <w:pStyle w:val="Caption"/>
      </w:pPr>
      <w:r>
        <w:t xml:space="preserve">tabula </w:t>
      </w:r>
      <w:fldSimple w:instr=" STYLEREF 3 \s ">
        <w:r w:rsidR="001625A8">
          <w:rPr>
            <w:noProof/>
          </w:rPr>
          <w:t>2.1.2</w:t>
        </w:r>
      </w:fldSimple>
      <w:r w:rsidR="001625A8">
        <w:t>.</w:t>
      </w:r>
      <w:fldSimple w:instr=" SEQ tabula \* ARABIC \s 3 ">
        <w:r w:rsidR="001625A8">
          <w:rPr>
            <w:noProof/>
          </w:rPr>
          <w:t>4</w:t>
        </w:r>
      </w:fldSimple>
      <w:r>
        <w:t>Aptaujas pievienošanas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8441DA" w:rsidRPr="00924838" w:rsidTr="002D0DE1">
        <w:tc>
          <w:tcPr>
            <w:tcW w:w="2400" w:type="dxa"/>
            <w:tcBorders>
              <w:top w:val="single" w:sz="1" w:space="0" w:color="000000"/>
              <w:left w:val="single" w:sz="1" w:space="0" w:color="000000"/>
              <w:bottom w:val="single" w:sz="1" w:space="0" w:color="000000"/>
            </w:tcBorders>
            <w:shd w:val="clear" w:color="auto" w:fill="auto"/>
          </w:tcPr>
          <w:p w:rsidR="008441DA" w:rsidRPr="00924838" w:rsidRDefault="008441DA" w:rsidP="00924838">
            <w:pPr>
              <w:pStyle w:val="Tabulasteksts"/>
              <w:rPr>
                <w:b/>
              </w:rPr>
            </w:pPr>
            <w:r w:rsidRPr="00924838">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8441DA" w:rsidRPr="00924838" w:rsidRDefault="008441DA" w:rsidP="00924838">
            <w:pPr>
              <w:pStyle w:val="Tabulasteksts"/>
              <w:rPr>
                <w:b/>
              </w:rPr>
            </w:pPr>
            <w:r w:rsidRPr="00924838">
              <w:rPr>
                <w:b/>
              </w:rPr>
              <w:t>Aptauju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Autors, administrators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Aptaujas pievienošana</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Administrators vai autors aizpilda aptaujas formu, kuras satur informāciju par aptauju.</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Galvenais</w:t>
            </w:r>
          </w:p>
        </w:tc>
      </w:tr>
      <w:tr w:rsidR="008441DA" w:rsidTr="002D0DE1">
        <w:tc>
          <w:tcPr>
            <w:tcW w:w="2400" w:type="dxa"/>
            <w:tcBorders>
              <w:left w:val="single" w:sz="1" w:space="0" w:color="000000"/>
              <w:bottom w:val="single" w:sz="1" w:space="0" w:color="000000"/>
            </w:tcBorders>
            <w:shd w:val="clear" w:color="auto" w:fill="auto"/>
          </w:tcPr>
          <w:p w:rsidR="008441DA" w:rsidRDefault="008441DA" w:rsidP="008441DA">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8441DA" w:rsidRDefault="008441DA" w:rsidP="008441DA">
            <w:pPr>
              <w:pStyle w:val="Tabulasteksts"/>
            </w:pPr>
            <w:r>
              <w:t>Jābūt sekmīgi izpildītiem lietošanas gadījumiem “Lietotāja ielogošanās sistēmā”</w:t>
            </w:r>
          </w:p>
        </w:tc>
      </w:tr>
    </w:tbl>
    <w:p w:rsidR="008441DA" w:rsidRDefault="008441DA" w:rsidP="00C02FE1">
      <w:pPr>
        <w:pStyle w:val="Pamatteksts1"/>
      </w:pPr>
    </w:p>
    <w:tbl>
      <w:tblPr>
        <w:tblStyle w:val="TableGrid"/>
        <w:tblW w:w="0" w:type="auto"/>
        <w:tblLook w:val="04A0"/>
      </w:tblPr>
      <w:tblGrid>
        <w:gridCol w:w="316"/>
        <w:gridCol w:w="4327"/>
        <w:gridCol w:w="316"/>
        <w:gridCol w:w="4328"/>
      </w:tblGrid>
      <w:tr w:rsidR="006D21AF" w:rsidRPr="00842446" w:rsidTr="00237437">
        <w:tc>
          <w:tcPr>
            <w:tcW w:w="316" w:type="dxa"/>
          </w:tcPr>
          <w:p w:rsidR="006D21AF" w:rsidRPr="00842446" w:rsidRDefault="006D21AF" w:rsidP="00842446">
            <w:pPr>
              <w:pStyle w:val="Tabulasteksts"/>
              <w:rPr>
                <w:b/>
              </w:rPr>
            </w:pPr>
          </w:p>
        </w:tc>
        <w:tc>
          <w:tcPr>
            <w:tcW w:w="4327" w:type="dxa"/>
          </w:tcPr>
          <w:p w:rsidR="006D21AF" w:rsidRPr="00842446" w:rsidRDefault="006D21AF" w:rsidP="00842446">
            <w:pPr>
              <w:pStyle w:val="Tabulasteksts"/>
              <w:rPr>
                <w:b/>
              </w:rPr>
            </w:pPr>
            <w:r w:rsidRPr="00842446">
              <w:rPr>
                <w:b/>
              </w:rPr>
              <w:t>Aktiera darbība</w:t>
            </w:r>
          </w:p>
        </w:tc>
        <w:tc>
          <w:tcPr>
            <w:tcW w:w="316" w:type="dxa"/>
          </w:tcPr>
          <w:p w:rsidR="006D21AF" w:rsidRPr="00842446" w:rsidRDefault="006D21AF" w:rsidP="00842446">
            <w:pPr>
              <w:pStyle w:val="Tabulasteksts"/>
              <w:rPr>
                <w:b/>
              </w:rPr>
            </w:pPr>
          </w:p>
        </w:tc>
        <w:tc>
          <w:tcPr>
            <w:tcW w:w="4328" w:type="dxa"/>
          </w:tcPr>
          <w:p w:rsidR="006D21AF" w:rsidRPr="00842446" w:rsidRDefault="006D21AF" w:rsidP="00842446">
            <w:pPr>
              <w:pStyle w:val="Tabulasteksts"/>
              <w:rPr>
                <w:b/>
              </w:rPr>
            </w:pPr>
            <w:r w:rsidRPr="00842446">
              <w:rPr>
                <w:b/>
              </w:rPr>
              <w:t>Sistēmas reakcija</w:t>
            </w:r>
          </w:p>
        </w:tc>
      </w:tr>
      <w:tr w:rsidR="006D21AF" w:rsidRPr="00DA2199" w:rsidTr="00237437">
        <w:tc>
          <w:tcPr>
            <w:tcW w:w="316" w:type="dxa"/>
          </w:tcPr>
          <w:p w:rsidR="006D21AF" w:rsidRPr="00DA2199" w:rsidRDefault="006D21AF" w:rsidP="00237437">
            <w:pPr>
              <w:rPr>
                <w:sz w:val="20"/>
              </w:rPr>
            </w:pPr>
            <w:r>
              <w:rPr>
                <w:sz w:val="20"/>
              </w:rPr>
              <w:t>1</w:t>
            </w:r>
          </w:p>
        </w:tc>
        <w:tc>
          <w:tcPr>
            <w:tcW w:w="4327" w:type="dxa"/>
          </w:tcPr>
          <w:p w:rsidR="006D21AF" w:rsidRPr="00DA2199" w:rsidRDefault="006D21AF" w:rsidP="006D21AF">
            <w:pPr>
              <w:rPr>
                <w:sz w:val="20"/>
              </w:rPr>
            </w:pPr>
            <w:r>
              <w:rPr>
                <w:sz w:val="20"/>
              </w:rPr>
              <w:t>Administrators vai autors aizpilda aptaujas formu</w:t>
            </w:r>
          </w:p>
        </w:tc>
        <w:tc>
          <w:tcPr>
            <w:tcW w:w="316" w:type="dxa"/>
          </w:tcPr>
          <w:p w:rsidR="006D21AF" w:rsidRPr="00DA2199" w:rsidRDefault="006D21AF" w:rsidP="00237437">
            <w:pPr>
              <w:rPr>
                <w:sz w:val="20"/>
              </w:rPr>
            </w:pPr>
          </w:p>
        </w:tc>
        <w:tc>
          <w:tcPr>
            <w:tcW w:w="4328" w:type="dxa"/>
          </w:tcPr>
          <w:p w:rsidR="006D21AF" w:rsidRPr="00DA2199" w:rsidRDefault="006D21AF" w:rsidP="00237437">
            <w:pPr>
              <w:rPr>
                <w:sz w:val="20"/>
              </w:rPr>
            </w:pPr>
          </w:p>
        </w:tc>
      </w:tr>
      <w:tr w:rsidR="006D21AF" w:rsidRPr="00DA2199" w:rsidTr="00237437">
        <w:tc>
          <w:tcPr>
            <w:tcW w:w="316" w:type="dxa"/>
          </w:tcPr>
          <w:p w:rsidR="006D21AF" w:rsidRDefault="006D21AF" w:rsidP="00237437">
            <w:pPr>
              <w:rPr>
                <w:sz w:val="20"/>
              </w:rPr>
            </w:pPr>
            <w:r>
              <w:rPr>
                <w:sz w:val="20"/>
              </w:rPr>
              <w:t>2</w:t>
            </w:r>
          </w:p>
        </w:tc>
        <w:tc>
          <w:tcPr>
            <w:tcW w:w="4327" w:type="dxa"/>
          </w:tcPr>
          <w:p w:rsidR="006D21AF" w:rsidRDefault="006D21AF" w:rsidP="00237437">
            <w:pPr>
              <w:rPr>
                <w:sz w:val="20"/>
              </w:rPr>
            </w:pPr>
            <w:r>
              <w:rPr>
                <w:sz w:val="20"/>
              </w:rPr>
              <w:t>„Pievienot” pogas nospiešana</w:t>
            </w:r>
          </w:p>
        </w:tc>
        <w:tc>
          <w:tcPr>
            <w:tcW w:w="316" w:type="dxa"/>
          </w:tcPr>
          <w:p w:rsidR="006D21AF" w:rsidRDefault="006D21AF" w:rsidP="00237437">
            <w:pPr>
              <w:rPr>
                <w:sz w:val="20"/>
              </w:rPr>
            </w:pPr>
          </w:p>
        </w:tc>
        <w:tc>
          <w:tcPr>
            <w:tcW w:w="4328" w:type="dxa"/>
          </w:tcPr>
          <w:p w:rsidR="006D21AF" w:rsidRDefault="006D21AF" w:rsidP="00237437">
            <w:pPr>
              <w:rPr>
                <w:sz w:val="20"/>
              </w:rPr>
            </w:pPr>
          </w:p>
        </w:tc>
      </w:tr>
      <w:tr w:rsidR="006D21AF" w:rsidRPr="00DA2199" w:rsidTr="00237437">
        <w:tc>
          <w:tcPr>
            <w:tcW w:w="316" w:type="dxa"/>
          </w:tcPr>
          <w:p w:rsidR="006D21AF" w:rsidRDefault="006D21AF" w:rsidP="00237437">
            <w:pPr>
              <w:rPr>
                <w:sz w:val="20"/>
              </w:rPr>
            </w:pPr>
          </w:p>
        </w:tc>
        <w:tc>
          <w:tcPr>
            <w:tcW w:w="4327" w:type="dxa"/>
          </w:tcPr>
          <w:p w:rsidR="006D21AF" w:rsidRDefault="006D21AF" w:rsidP="00237437">
            <w:pPr>
              <w:rPr>
                <w:sz w:val="20"/>
              </w:rPr>
            </w:pPr>
          </w:p>
        </w:tc>
        <w:tc>
          <w:tcPr>
            <w:tcW w:w="316" w:type="dxa"/>
          </w:tcPr>
          <w:p w:rsidR="006D21AF" w:rsidRPr="00DA2199" w:rsidRDefault="006D21AF" w:rsidP="00237437">
            <w:pPr>
              <w:rPr>
                <w:sz w:val="20"/>
              </w:rPr>
            </w:pPr>
            <w:r>
              <w:rPr>
                <w:sz w:val="20"/>
              </w:rPr>
              <w:t>2</w:t>
            </w:r>
          </w:p>
        </w:tc>
        <w:tc>
          <w:tcPr>
            <w:tcW w:w="4328" w:type="dxa"/>
          </w:tcPr>
          <w:p w:rsidR="006D21AF" w:rsidRPr="00DA2199" w:rsidRDefault="006D21AF" w:rsidP="00237437">
            <w:pPr>
              <w:rPr>
                <w:sz w:val="20"/>
              </w:rPr>
            </w:pPr>
            <w:r>
              <w:rPr>
                <w:sz w:val="20"/>
              </w:rPr>
              <w:t>Sistēma pārbauda datu integritāti, verifikācija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Pr="00DA2199" w:rsidRDefault="006D21AF" w:rsidP="00237437">
            <w:pPr>
              <w:rPr>
                <w:sz w:val="20"/>
              </w:rPr>
            </w:pPr>
            <w:r>
              <w:rPr>
                <w:sz w:val="20"/>
              </w:rPr>
              <w:t>3</w:t>
            </w:r>
          </w:p>
        </w:tc>
        <w:tc>
          <w:tcPr>
            <w:tcW w:w="4328" w:type="dxa"/>
          </w:tcPr>
          <w:p w:rsidR="006D21AF" w:rsidRPr="00DA2199" w:rsidRDefault="006D21AF" w:rsidP="00237437">
            <w:pPr>
              <w:rPr>
                <w:sz w:val="20"/>
              </w:rPr>
            </w:pPr>
            <w:r>
              <w:rPr>
                <w:sz w:val="20"/>
              </w:rPr>
              <w:t>Informācijas saglabāšana</w:t>
            </w:r>
          </w:p>
        </w:tc>
      </w:tr>
      <w:tr w:rsidR="006D21AF" w:rsidRPr="00DA2199" w:rsidTr="00237437">
        <w:tc>
          <w:tcPr>
            <w:tcW w:w="316" w:type="dxa"/>
          </w:tcPr>
          <w:p w:rsidR="006D21AF" w:rsidRPr="00DA2199" w:rsidRDefault="006D21AF" w:rsidP="00237437">
            <w:pPr>
              <w:rPr>
                <w:sz w:val="20"/>
              </w:rPr>
            </w:pPr>
          </w:p>
        </w:tc>
        <w:tc>
          <w:tcPr>
            <w:tcW w:w="4327" w:type="dxa"/>
          </w:tcPr>
          <w:p w:rsidR="006D21AF" w:rsidRPr="00DA2199" w:rsidRDefault="006D21AF" w:rsidP="00237437">
            <w:pPr>
              <w:rPr>
                <w:sz w:val="20"/>
              </w:rPr>
            </w:pPr>
          </w:p>
        </w:tc>
        <w:tc>
          <w:tcPr>
            <w:tcW w:w="316" w:type="dxa"/>
          </w:tcPr>
          <w:p w:rsidR="006D21AF" w:rsidRDefault="006D21AF" w:rsidP="00237437">
            <w:pPr>
              <w:rPr>
                <w:sz w:val="20"/>
              </w:rPr>
            </w:pPr>
            <w:r>
              <w:rPr>
                <w:sz w:val="20"/>
              </w:rPr>
              <w:t>4</w:t>
            </w:r>
          </w:p>
        </w:tc>
        <w:tc>
          <w:tcPr>
            <w:tcW w:w="4328" w:type="dxa"/>
          </w:tcPr>
          <w:p w:rsidR="006D21AF" w:rsidRDefault="006D21AF" w:rsidP="00927ACD">
            <w:pPr>
              <w:rPr>
                <w:sz w:val="20"/>
              </w:rPr>
            </w:pPr>
            <w:r>
              <w:rPr>
                <w:sz w:val="20"/>
              </w:rPr>
              <w:t xml:space="preserve">Lietotāja pāradresēšana uz pievienotā </w:t>
            </w:r>
            <w:r w:rsidR="00927ACD">
              <w:rPr>
                <w:sz w:val="20"/>
              </w:rPr>
              <w:t>aptauju katalogu</w:t>
            </w:r>
          </w:p>
        </w:tc>
      </w:tr>
    </w:tbl>
    <w:p w:rsidR="006D21AF" w:rsidRDefault="006D21AF" w:rsidP="00C02FE1">
      <w:pPr>
        <w:pStyle w:val="Pamatteksts1"/>
      </w:pPr>
    </w:p>
    <w:p w:rsidR="00700642" w:rsidRDefault="00700642" w:rsidP="00C02FE1">
      <w:pPr>
        <w:pStyle w:val="Pamatteksts1"/>
      </w:pPr>
      <w:r>
        <w:t>Kļūdu apstrāde:</w:t>
      </w:r>
    </w:p>
    <w:p w:rsidR="00700642" w:rsidRDefault="00700642" w:rsidP="00700642">
      <w:pPr>
        <w:pStyle w:val="Pamatteksts1"/>
      </w:pPr>
      <w:r>
        <w:lastRenderedPageBreak/>
        <w:t>2.Neizdodas atrast ierakstu pēc norādīta identifikatora -&gt; tiek atgriezta kļūda par neeksistējošu ierakstu</w:t>
      </w:r>
    </w:p>
    <w:p w:rsidR="00700642" w:rsidRPr="00510FDE" w:rsidRDefault="00700642" w:rsidP="00700642">
      <w:pPr>
        <w:pStyle w:val="Pamatteksts1"/>
      </w:pPr>
      <w:r>
        <w:t>7.Kļūda datubāzes līmenī -&gt; lietotājam tiek atgriezta kļūda par to, ka ierakstu neizdevās saglabāt.</w:t>
      </w:r>
    </w:p>
    <w:p w:rsidR="00700642" w:rsidRDefault="005119DD" w:rsidP="00C02FE1">
      <w:pPr>
        <w:pStyle w:val="Pamatteksts1"/>
      </w:pPr>
      <w:r>
        <w:t>Alternatīvie notikumi:</w:t>
      </w:r>
    </w:p>
    <w:p w:rsidR="005119DD" w:rsidRDefault="005119DD" w:rsidP="005119DD">
      <w:pPr>
        <w:pStyle w:val="Pamatteksts1"/>
      </w:pPr>
      <w:r>
        <w:t>2.Ievadīta informācija neatbilst nosacījumiem -&gt; tiek izvadīta brīdinājuma ziņa par nekorekti aizpildītiem datiem.</w:t>
      </w:r>
    </w:p>
    <w:p w:rsidR="006D21AF" w:rsidRDefault="006D21AF" w:rsidP="005119DD">
      <w:pPr>
        <w:pStyle w:val="Pamatteksts1"/>
        <w:ind w:firstLine="0"/>
      </w:pPr>
    </w:p>
    <w:p w:rsidR="0006043D" w:rsidRDefault="0006043D" w:rsidP="00D612C8">
      <w:pPr>
        <w:pStyle w:val="Heading4"/>
      </w:pPr>
      <w:r>
        <w:t>Aptaujas nosaukuma labošana</w:t>
      </w:r>
    </w:p>
    <w:p w:rsidR="00FE5EB9" w:rsidRPr="00FE5EB9" w:rsidRDefault="00F75D45" w:rsidP="00F75D45">
      <w:pPr>
        <w:pStyle w:val="Caption"/>
      </w:pPr>
      <w:r>
        <w:t xml:space="preserve">tabula </w:t>
      </w:r>
      <w:fldSimple w:instr=" STYLEREF 3 \s ">
        <w:r w:rsidR="001625A8">
          <w:rPr>
            <w:noProof/>
          </w:rPr>
          <w:t>2.1.2</w:t>
        </w:r>
      </w:fldSimple>
      <w:r w:rsidR="001625A8">
        <w:t>.</w:t>
      </w:r>
      <w:fldSimple w:instr=" SEQ tabula \* ARABIC \s 3 ">
        <w:r w:rsidR="001625A8">
          <w:rPr>
            <w:noProof/>
          </w:rPr>
          <w:t>5</w:t>
        </w:r>
      </w:fldSimple>
      <w:r w:rsidR="00FE5EB9">
        <w:t>Aptaujas nosauk</w:t>
      </w:r>
      <w:r>
        <w:t>u</w:t>
      </w:r>
      <w:r w:rsidR="00FE5EB9">
        <w:t>ma labošanas lietošanas gadījums</w:t>
      </w:r>
    </w:p>
    <w:tbl>
      <w:tblPr>
        <w:tblW w:w="0" w:type="auto"/>
        <w:tblInd w:w="55" w:type="dxa"/>
        <w:tblLayout w:type="fixed"/>
        <w:tblCellMar>
          <w:top w:w="55" w:type="dxa"/>
          <w:left w:w="55" w:type="dxa"/>
          <w:bottom w:w="55" w:type="dxa"/>
          <w:right w:w="55" w:type="dxa"/>
        </w:tblCellMar>
        <w:tblLook w:val="0000"/>
      </w:tblPr>
      <w:tblGrid>
        <w:gridCol w:w="2400"/>
        <w:gridCol w:w="6701"/>
      </w:tblGrid>
      <w:tr w:rsidR="0006043D" w:rsidRPr="000F58A3" w:rsidTr="002D0DE1">
        <w:tc>
          <w:tcPr>
            <w:tcW w:w="2400" w:type="dxa"/>
            <w:tcBorders>
              <w:top w:val="single" w:sz="1" w:space="0" w:color="000000"/>
              <w:left w:val="single" w:sz="1" w:space="0" w:color="000000"/>
              <w:bottom w:val="single" w:sz="1" w:space="0" w:color="000000"/>
            </w:tcBorders>
            <w:shd w:val="clear" w:color="auto" w:fill="auto"/>
          </w:tcPr>
          <w:p w:rsidR="0006043D" w:rsidRPr="000F58A3" w:rsidRDefault="0006043D" w:rsidP="000F58A3">
            <w:pPr>
              <w:pStyle w:val="Tabulasteksts"/>
              <w:rPr>
                <w:b/>
              </w:rPr>
            </w:pPr>
            <w:r w:rsidRPr="000F58A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06043D" w:rsidRPr="000F58A3" w:rsidRDefault="0006043D" w:rsidP="000F58A3">
            <w:pPr>
              <w:pStyle w:val="Tabulasteksts"/>
              <w:rPr>
                <w:b/>
              </w:rPr>
            </w:pPr>
            <w:r w:rsidRPr="000F58A3">
              <w:rPr>
                <w:b/>
              </w:rPr>
              <w:t>Aptauju nosaukumu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Autors, administrators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Aptaujas nosaukuma labošana</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Administrators vai lietotājs izvēlās aptauju, kuru nepieciešams labot un informācija tiek ielasīta formā, kuru var izmantot informācijas labošanai.</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Galvenais</w:t>
            </w:r>
          </w:p>
        </w:tc>
      </w:tr>
      <w:tr w:rsidR="0006043D" w:rsidTr="002D0DE1">
        <w:tc>
          <w:tcPr>
            <w:tcW w:w="2400" w:type="dxa"/>
            <w:tcBorders>
              <w:left w:val="single" w:sz="1" w:space="0" w:color="000000"/>
              <w:bottom w:val="single" w:sz="1" w:space="0" w:color="000000"/>
            </w:tcBorders>
            <w:shd w:val="clear" w:color="auto" w:fill="auto"/>
          </w:tcPr>
          <w:p w:rsidR="0006043D" w:rsidRDefault="0006043D" w:rsidP="0006043D">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06043D" w:rsidRDefault="0006043D" w:rsidP="0006043D">
            <w:pPr>
              <w:pStyle w:val="Tabulasteksts"/>
            </w:pPr>
            <w:r>
              <w:t>Jābūt sekmīgi izpildītiem lietošanas gadījumiem “Lietotāja ielogošanās sistēmā” un “Aptauju pievienošana”</w:t>
            </w:r>
          </w:p>
        </w:tc>
      </w:tr>
    </w:tbl>
    <w:p w:rsidR="0013261E" w:rsidRDefault="0013261E" w:rsidP="00C02FE1">
      <w:pPr>
        <w:pStyle w:val="Pamatteksts1"/>
      </w:pPr>
    </w:p>
    <w:tbl>
      <w:tblPr>
        <w:tblStyle w:val="TableGrid"/>
        <w:tblW w:w="0" w:type="auto"/>
        <w:tblLook w:val="04A0"/>
      </w:tblPr>
      <w:tblGrid>
        <w:gridCol w:w="316"/>
        <w:gridCol w:w="4327"/>
        <w:gridCol w:w="316"/>
        <w:gridCol w:w="4328"/>
      </w:tblGrid>
      <w:tr w:rsidR="000C56C6" w:rsidRPr="000F58A3" w:rsidTr="00237437">
        <w:tc>
          <w:tcPr>
            <w:tcW w:w="316" w:type="dxa"/>
          </w:tcPr>
          <w:p w:rsidR="000C56C6" w:rsidRPr="000F58A3" w:rsidRDefault="000C56C6" w:rsidP="000F58A3">
            <w:pPr>
              <w:pStyle w:val="Tabulasteksts"/>
              <w:rPr>
                <w:b/>
              </w:rPr>
            </w:pPr>
          </w:p>
        </w:tc>
        <w:tc>
          <w:tcPr>
            <w:tcW w:w="4327" w:type="dxa"/>
          </w:tcPr>
          <w:p w:rsidR="000C56C6" w:rsidRPr="000F58A3" w:rsidRDefault="000C56C6" w:rsidP="000F58A3">
            <w:pPr>
              <w:pStyle w:val="Tabulasteksts"/>
              <w:rPr>
                <w:b/>
              </w:rPr>
            </w:pPr>
            <w:r w:rsidRPr="000F58A3">
              <w:rPr>
                <w:b/>
              </w:rPr>
              <w:t>Aktiera darbība</w:t>
            </w:r>
          </w:p>
        </w:tc>
        <w:tc>
          <w:tcPr>
            <w:tcW w:w="316" w:type="dxa"/>
          </w:tcPr>
          <w:p w:rsidR="000C56C6" w:rsidRPr="000F58A3" w:rsidRDefault="000C56C6" w:rsidP="000F58A3">
            <w:pPr>
              <w:pStyle w:val="Tabulasteksts"/>
              <w:rPr>
                <w:b/>
              </w:rPr>
            </w:pPr>
          </w:p>
        </w:tc>
        <w:tc>
          <w:tcPr>
            <w:tcW w:w="4328" w:type="dxa"/>
          </w:tcPr>
          <w:p w:rsidR="000C56C6" w:rsidRPr="000F58A3" w:rsidRDefault="000C56C6" w:rsidP="000F58A3">
            <w:pPr>
              <w:pStyle w:val="Tabulasteksts"/>
              <w:rPr>
                <w:b/>
              </w:rPr>
            </w:pPr>
            <w:r w:rsidRPr="000F58A3">
              <w:rPr>
                <w:b/>
              </w:rPr>
              <w:t>Sistēmas reakcija</w:t>
            </w:r>
          </w:p>
        </w:tc>
      </w:tr>
      <w:tr w:rsidR="000C56C6" w:rsidRPr="00DA2199" w:rsidTr="00237437">
        <w:tc>
          <w:tcPr>
            <w:tcW w:w="316" w:type="dxa"/>
          </w:tcPr>
          <w:p w:rsidR="000C56C6" w:rsidRDefault="00510FDE" w:rsidP="00237437">
            <w:pPr>
              <w:rPr>
                <w:sz w:val="20"/>
              </w:rPr>
            </w:pPr>
            <w:r>
              <w:rPr>
                <w:sz w:val="20"/>
              </w:rPr>
              <w:t>1</w:t>
            </w:r>
          </w:p>
        </w:tc>
        <w:tc>
          <w:tcPr>
            <w:tcW w:w="4327" w:type="dxa"/>
          </w:tcPr>
          <w:p w:rsidR="000C56C6" w:rsidRDefault="000C56C6" w:rsidP="00237437">
            <w:pPr>
              <w:rPr>
                <w:sz w:val="20"/>
              </w:rPr>
            </w:pPr>
            <w:r>
              <w:rPr>
                <w:sz w:val="20"/>
              </w:rPr>
              <w:t>Labojamā ieraksta izvēle</w:t>
            </w:r>
          </w:p>
        </w:tc>
        <w:tc>
          <w:tcPr>
            <w:tcW w:w="316" w:type="dxa"/>
          </w:tcPr>
          <w:p w:rsidR="000C56C6" w:rsidRPr="00DA2199" w:rsidRDefault="00510FDE" w:rsidP="00237437">
            <w:pPr>
              <w:rPr>
                <w:sz w:val="20"/>
              </w:rPr>
            </w:pPr>
            <w:r>
              <w:rPr>
                <w:sz w:val="20"/>
              </w:rPr>
              <w:t>2</w:t>
            </w:r>
          </w:p>
        </w:tc>
        <w:tc>
          <w:tcPr>
            <w:tcW w:w="4328" w:type="dxa"/>
          </w:tcPr>
          <w:p w:rsidR="000C56C6" w:rsidRPr="00DA2199" w:rsidRDefault="000C56C6" w:rsidP="00237437">
            <w:pPr>
              <w:rPr>
                <w:sz w:val="20"/>
              </w:rPr>
            </w:pPr>
            <w:r>
              <w:rPr>
                <w:sz w:val="20"/>
              </w:rPr>
              <w:t>Informācijas iegūšana no datubāzes</w:t>
            </w: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3</w:t>
            </w:r>
          </w:p>
        </w:tc>
        <w:tc>
          <w:tcPr>
            <w:tcW w:w="4328" w:type="dxa"/>
          </w:tcPr>
          <w:p w:rsidR="000C56C6" w:rsidRPr="00DA2199" w:rsidRDefault="000C56C6" w:rsidP="00237437">
            <w:pPr>
              <w:rPr>
                <w:sz w:val="20"/>
              </w:rPr>
            </w:pPr>
            <w:r>
              <w:rPr>
                <w:sz w:val="20"/>
              </w:rPr>
              <w:t>Informācijas attēlošana formā</w:t>
            </w:r>
          </w:p>
        </w:tc>
      </w:tr>
      <w:tr w:rsidR="000C56C6" w:rsidRPr="00DA2199" w:rsidTr="00237437">
        <w:tc>
          <w:tcPr>
            <w:tcW w:w="316" w:type="dxa"/>
          </w:tcPr>
          <w:p w:rsidR="000C56C6" w:rsidRPr="00DA2199" w:rsidRDefault="00510FDE" w:rsidP="00237437">
            <w:pPr>
              <w:rPr>
                <w:sz w:val="20"/>
              </w:rPr>
            </w:pPr>
            <w:r>
              <w:rPr>
                <w:sz w:val="20"/>
              </w:rPr>
              <w:t>4</w:t>
            </w:r>
          </w:p>
        </w:tc>
        <w:tc>
          <w:tcPr>
            <w:tcW w:w="4327" w:type="dxa"/>
          </w:tcPr>
          <w:p w:rsidR="000C56C6" w:rsidRPr="00DA2199" w:rsidRDefault="00C33058" w:rsidP="00237437">
            <w:pPr>
              <w:rPr>
                <w:sz w:val="20"/>
              </w:rPr>
            </w:pPr>
            <w:r>
              <w:rPr>
                <w:sz w:val="20"/>
              </w:rPr>
              <w:t>Informācijas labošana</w:t>
            </w:r>
          </w:p>
        </w:tc>
        <w:tc>
          <w:tcPr>
            <w:tcW w:w="316" w:type="dxa"/>
          </w:tcPr>
          <w:p w:rsidR="000C56C6" w:rsidRPr="00DA2199" w:rsidRDefault="000C56C6" w:rsidP="00237437">
            <w:pPr>
              <w:rPr>
                <w:sz w:val="20"/>
              </w:rPr>
            </w:pPr>
          </w:p>
        </w:tc>
        <w:tc>
          <w:tcPr>
            <w:tcW w:w="4328" w:type="dxa"/>
          </w:tcPr>
          <w:p w:rsidR="000C56C6" w:rsidRPr="00DA2199" w:rsidRDefault="000C56C6" w:rsidP="00237437">
            <w:pPr>
              <w:rPr>
                <w:sz w:val="20"/>
              </w:rPr>
            </w:pPr>
          </w:p>
        </w:tc>
      </w:tr>
      <w:tr w:rsidR="000C56C6" w:rsidRPr="00DA2199" w:rsidTr="00237437">
        <w:tc>
          <w:tcPr>
            <w:tcW w:w="316" w:type="dxa"/>
          </w:tcPr>
          <w:p w:rsidR="000C56C6" w:rsidRDefault="00510FDE" w:rsidP="00237437">
            <w:pPr>
              <w:rPr>
                <w:sz w:val="20"/>
              </w:rPr>
            </w:pPr>
            <w:r>
              <w:rPr>
                <w:sz w:val="20"/>
              </w:rPr>
              <w:t>5</w:t>
            </w:r>
          </w:p>
        </w:tc>
        <w:tc>
          <w:tcPr>
            <w:tcW w:w="4327" w:type="dxa"/>
          </w:tcPr>
          <w:p w:rsidR="000C56C6" w:rsidRDefault="000C56C6" w:rsidP="00237437">
            <w:pPr>
              <w:rPr>
                <w:sz w:val="20"/>
              </w:rPr>
            </w:pPr>
            <w:r>
              <w:rPr>
                <w:sz w:val="20"/>
              </w:rPr>
              <w:t>„Pievienot” pogas nospiešana</w:t>
            </w:r>
          </w:p>
        </w:tc>
        <w:tc>
          <w:tcPr>
            <w:tcW w:w="316" w:type="dxa"/>
          </w:tcPr>
          <w:p w:rsidR="000C56C6" w:rsidRDefault="000C56C6" w:rsidP="00237437">
            <w:pPr>
              <w:rPr>
                <w:sz w:val="20"/>
              </w:rPr>
            </w:pPr>
          </w:p>
        </w:tc>
        <w:tc>
          <w:tcPr>
            <w:tcW w:w="4328" w:type="dxa"/>
          </w:tcPr>
          <w:p w:rsidR="000C56C6" w:rsidRDefault="000C56C6" w:rsidP="00237437">
            <w:pPr>
              <w:rPr>
                <w:sz w:val="20"/>
              </w:rPr>
            </w:pPr>
          </w:p>
        </w:tc>
      </w:tr>
      <w:tr w:rsidR="000C56C6" w:rsidRPr="00DA2199" w:rsidTr="00237437">
        <w:tc>
          <w:tcPr>
            <w:tcW w:w="316" w:type="dxa"/>
          </w:tcPr>
          <w:p w:rsidR="000C56C6" w:rsidRDefault="000C56C6" w:rsidP="00237437">
            <w:pPr>
              <w:rPr>
                <w:sz w:val="20"/>
              </w:rPr>
            </w:pPr>
          </w:p>
        </w:tc>
        <w:tc>
          <w:tcPr>
            <w:tcW w:w="4327" w:type="dxa"/>
          </w:tcPr>
          <w:p w:rsidR="000C56C6" w:rsidRDefault="000C56C6" w:rsidP="00237437">
            <w:pPr>
              <w:rPr>
                <w:sz w:val="20"/>
              </w:rPr>
            </w:pPr>
          </w:p>
        </w:tc>
        <w:tc>
          <w:tcPr>
            <w:tcW w:w="316" w:type="dxa"/>
          </w:tcPr>
          <w:p w:rsidR="000C56C6" w:rsidRPr="00DA2199" w:rsidRDefault="00510FDE" w:rsidP="00237437">
            <w:pPr>
              <w:rPr>
                <w:sz w:val="20"/>
              </w:rPr>
            </w:pPr>
            <w:r>
              <w:rPr>
                <w:sz w:val="20"/>
              </w:rPr>
              <w:t>6</w:t>
            </w:r>
          </w:p>
        </w:tc>
        <w:tc>
          <w:tcPr>
            <w:tcW w:w="4328" w:type="dxa"/>
          </w:tcPr>
          <w:p w:rsidR="000C56C6" w:rsidRPr="00DA2199" w:rsidRDefault="000C56C6" w:rsidP="00237437">
            <w:pPr>
              <w:rPr>
                <w:sz w:val="20"/>
              </w:rPr>
            </w:pPr>
            <w:r>
              <w:rPr>
                <w:sz w:val="20"/>
              </w:rPr>
              <w:t>Sistēma pārbauda datu integritāti, verifikācija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Pr="00DA2199" w:rsidRDefault="00510FDE" w:rsidP="00237437">
            <w:pPr>
              <w:rPr>
                <w:sz w:val="20"/>
              </w:rPr>
            </w:pPr>
            <w:r>
              <w:rPr>
                <w:sz w:val="20"/>
              </w:rPr>
              <w:t>7</w:t>
            </w:r>
          </w:p>
        </w:tc>
        <w:tc>
          <w:tcPr>
            <w:tcW w:w="4328" w:type="dxa"/>
          </w:tcPr>
          <w:p w:rsidR="000C56C6" w:rsidRPr="00DA2199" w:rsidRDefault="000C56C6" w:rsidP="00237437">
            <w:pPr>
              <w:rPr>
                <w:sz w:val="20"/>
              </w:rPr>
            </w:pPr>
            <w:r>
              <w:rPr>
                <w:sz w:val="20"/>
              </w:rPr>
              <w:t>Informācijas saglabāšana</w:t>
            </w:r>
          </w:p>
        </w:tc>
      </w:tr>
      <w:tr w:rsidR="000C56C6" w:rsidRPr="00DA2199" w:rsidTr="00237437">
        <w:tc>
          <w:tcPr>
            <w:tcW w:w="316" w:type="dxa"/>
          </w:tcPr>
          <w:p w:rsidR="000C56C6" w:rsidRPr="00DA2199" w:rsidRDefault="000C56C6" w:rsidP="00237437">
            <w:pPr>
              <w:rPr>
                <w:sz w:val="20"/>
              </w:rPr>
            </w:pPr>
          </w:p>
        </w:tc>
        <w:tc>
          <w:tcPr>
            <w:tcW w:w="4327" w:type="dxa"/>
          </w:tcPr>
          <w:p w:rsidR="000C56C6" w:rsidRPr="00DA2199" w:rsidRDefault="000C56C6" w:rsidP="00237437">
            <w:pPr>
              <w:rPr>
                <w:sz w:val="20"/>
              </w:rPr>
            </w:pPr>
          </w:p>
        </w:tc>
        <w:tc>
          <w:tcPr>
            <w:tcW w:w="316" w:type="dxa"/>
          </w:tcPr>
          <w:p w:rsidR="000C56C6" w:rsidRDefault="00510FDE" w:rsidP="00237437">
            <w:pPr>
              <w:rPr>
                <w:sz w:val="20"/>
              </w:rPr>
            </w:pPr>
            <w:r>
              <w:rPr>
                <w:sz w:val="20"/>
              </w:rPr>
              <w:t>8</w:t>
            </w:r>
          </w:p>
        </w:tc>
        <w:tc>
          <w:tcPr>
            <w:tcW w:w="4328" w:type="dxa"/>
          </w:tcPr>
          <w:p w:rsidR="000C56C6" w:rsidRDefault="000C56C6" w:rsidP="00237437">
            <w:pPr>
              <w:rPr>
                <w:sz w:val="20"/>
              </w:rPr>
            </w:pPr>
            <w:r>
              <w:rPr>
                <w:sz w:val="20"/>
              </w:rPr>
              <w:t>Lietotāja pāradresēšana uz pievienotā aptaujas rakstu</w:t>
            </w:r>
          </w:p>
        </w:tc>
      </w:tr>
    </w:tbl>
    <w:p w:rsidR="000C56C6" w:rsidRDefault="00CD12B4" w:rsidP="00C02FE1">
      <w:pPr>
        <w:pStyle w:val="Pamatteksts1"/>
      </w:pPr>
      <w:r>
        <w:t>Kļūdu apstrāde</w:t>
      </w:r>
    </w:p>
    <w:p w:rsidR="000C56C6" w:rsidRDefault="00510FDE" w:rsidP="00510FDE">
      <w:pPr>
        <w:pStyle w:val="Pamatteksts1"/>
      </w:pPr>
      <w:r>
        <w:t>2.Neizdodas atrast ierakstu pēc norādīta identifikatora -&gt; tiek atgriezta kļūda par neeksistējošu ierakstu</w:t>
      </w:r>
    </w:p>
    <w:p w:rsidR="00510FDE" w:rsidRPr="00510FDE" w:rsidRDefault="005B02ED" w:rsidP="00510FDE">
      <w:pPr>
        <w:pStyle w:val="Pamatteksts1"/>
      </w:pPr>
      <w:r>
        <w:t>7.Kļūda datubāzes līmenī -&gt; lietotājam tiek atgriezta kļūda par to, ka ierakstu neizdevās saglabāt.</w:t>
      </w:r>
    </w:p>
    <w:p w:rsidR="000C56C6" w:rsidRDefault="008C0F53" w:rsidP="00C02FE1">
      <w:pPr>
        <w:pStyle w:val="Pamatteksts1"/>
      </w:pPr>
      <w:r>
        <w:t>Alternatīvo notikumu apstrāde</w:t>
      </w:r>
    </w:p>
    <w:p w:rsidR="008C0F53" w:rsidRDefault="008C0F53" w:rsidP="00C02FE1">
      <w:pPr>
        <w:pStyle w:val="Pamatteksts1"/>
      </w:pPr>
      <w:r>
        <w:lastRenderedPageBreak/>
        <w:t>6.Dati neatbilst nosacījumiem -&gt; tiek atgriezts brīdinājums par nekorekti aizpildītiem datiem</w:t>
      </w:r>
    </w:p>
    <w:p w:rsidR="00572469" w:rsidRDefault="00572469" w:rsidP="00D612C8">
      <w:pPr>
        <w:pStyle w:val="Heading4"/>
      </w:pPr>
      <w:r>
        <w:t>Aptaujas dzēšana</w:t>
      </w:r>
    </w:p>
    <w:tbl>
      <w:tblPr>
        <w:tblW w:w="0" w:type="auto"/>
        <w:tblInd w:w="55" w:type="dxa"/>
        <w:tblLayout w:type="fixed"/>
        <w:tblCellMar>
          <w:top w:w="55" w:type="dxa"/>
          <w:left w:w="55" w:type="dxa"/>
          <w:bottom w:w="55" w:type="dxa"/>
          <w:right w:w="55" w:type="dxa"/>
        </w:tblCellMar>
        <w:tblLook w:val="0000"/>
      </w:tblPr>
      <w:tblGrid>
        <w:gridCol w:w="2400"/>
        <w:gridCol w:w="6701"/>
      </w:tblGrid>
      <w:tr w:rsidR="00572469" w:rsidRPr="00B42923" w:rsidTr="002D0DE1">
        <w:tc>
          <w:tcPr>
            <w:tcW w:w="2400" w:type="dxa"/>
            <w:tcBorders>
              <w:top w:val="single" w:sz="1" w:space="0" w:color="000000"/>
              <w:left w:val="single" w:sz="1" w:space="0" w:color="000000"/>
              <w:bottom w:val="single" w:sz="1" w:space="0" w:color="000000"/>
            </w:tcBorders>
            <w:shd w:val="clear" w:color="auto" w:fill="auto"/>
          </w:tcPr>
          <w:p w:rsidR="00572469" w:rsidRPr="00B42923" w:rsidRDefault="00572469" w:rsidP="00572469">
            <w:pPr>
              <w:pStyle w:val="Tabulasteksts"/>
              <w:rPr>
                <w:b/>
              </w:rPr>
            </w:pPr>
            <w:r w:rsidRPr="00B42923">
              <w:rPr>
                <w:b/>
              </w:rPr>
              <w:t>Lietošanas gadījums:</w:t>
            </w:r>
          </w:p>
        </w:tc>
        <w:tc>
          <w:tcPr>
            <w:tcW w:w="6701" w:type="dxa"/>
            <w:tcBorders>
              <w:top w:val="single" w:sz="1" w:space="0" w:color="000000"/>
              <w:left w:val="single" w:sz="1" w:space="0" w:color="000000"/>
              <w:bottom w:val="single" w:sz="1" w:space="0" w:color="000000"/>
              <w:right w:val="single" w:sz="1" w:space="0" w:color="000000"/>
            </w:tcBorders>
            <w:shd w:val="clear" w:color="auto" w:fill="auto"/>
          </w:tcPr>
          <w:p w:rsidR="00572469" w:rsidRPr="00B42923" w:rsidRDefault="00572469" w:rsidP="00572469">
            <w:pPr>
              <w:pStyle w:val="Tabulasteksts"/>
              <w:rPr>
                <w:b/>
              </w:rPr>
            </w:pPr>
            <w:r w:rsidRPr="00B42923">
              <w:rPr>
                <w:b/>
              </w:rPr>
              <w:t>Aptaujas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Aktieris: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Autors, administrators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Mērķis: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Dzēst aptauju</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Īss apraksts: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796573">
            <w:pPr>
              <w:pStyle w:val="Tabulasteksts"/>
            </w:pPr>
            <w:r>
              <w:t xml:space="preserve">Autors vai administrators </w:t>
            </w:r>
            <w:r w:rsidR="00796573">
              <w:t>izvēlās dzēšamo ierakstu un nospiežot pogu dzēst tiek veikta ieraksta dzēšana</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Tips: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Galvenais</w:t>
            </w:r>
          </w:p>
        </w:tc>
      </w:tr>
      <w:tr w:rsidR="00572469" w:rsidTr="002D0DE1">
        <w:tc>
          <w:tcPr>
            <w:tcW w:w="2400" w:type="dxa"/>
            <w:tcBorders>
              <w:left w:val="single" w:sz="1" w:space="0" w:color="000000"/>
              <w:bottom w:val="single" w:sz="1" w:space="0" w:color="000000"/>
            </w:tcBorders>
            <w:shd w:val="clear" w:color="auto" w:fill="auto"/>
          </w:tcPr>
          <w:p w:rsidR="00572469" w:rsidRDefault="00572469" w:rsidP="00572469">
            <w:pPr>
              <w:pStyle w:val="Tabulasteksts"/>
            </w:pPr>
            <w:r>
              <w:t>Atsauces:</w:t>
            </w:r>
          </w:p>
        </w:tc>
        <w:tc>
          <w:tcPr>
            <w:tcW w:w="6701" w:type="dxa"/>
            <w:tcBorders>
              <w:left w:val="single" w:sz="1" w:space="0" w:color="000000"/>
              <w:bottom w:val="single" w:sz="1" w:space="0" w:color="000000"/>
              <w:right w:val="single" w:sz="1" w:space="0" w:color="000000"/>
            </w:tcBorders>
            <w:shd w:val="clear" w:color="auto" w:fill="auto"/>
          </w:tcPr>
          <w:p w:rsidR="00572469" w:rsidRDefault="00572469" w:rsidP="00572469">
            <w:pPr>
              <w:pStyle w:val="Tabulasteksts"/>
            </w:pPr>
            <w:r>
              <w:t>Jābūt sekmīgi izpildītiem lietošanas gadījumiem “Lietotāja ielogošanās sistēmā” un “Aptauju pievienošana”</w:t>
            </w:r>
          </w:p>
        </w:tc>
      </w:tr>
    </w:tbl>
    <w:p w:rsidR="00572469" w:rsidRDefault="00572469" w:rsidP="00C02FE1">
      <w:pPr>
        <w:pStyle w:val="Pamatteksts1"/>
      </w:pPr>
    </w:p>
    <w:tbl>
      <w:tblPr>
        <w:tblStyle w:val="TableGrid"/>
        <w:tblW w:w="0" w:type="auto"/>
        <w:tblLook w:val="04A0"/>
      </w:tblPr>
      <w:tblGrid>
        <w:gridCol w:w="316"/>
        <w:gridCol w:w="4327"/>
        <w:gridCol w:w="316"/>
        <w:gridCol w:w="4328"/>
      </w:tblGrid>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b/>
                <w:sz w:val="20"/>
              </w:rPr>
            </w:pPr>
            <w:r w:rsidRPr="00DA2199">
              <w:rPr>
                <w:b/>
                <w:sz w:val="20"/>
              </w:rPr>
              <w:t>Aktiera darbība</w:t>
            </w:r>
          </w:p>
        </w:tc>
        <w:tc>
          <w:tcPr>
            <w:tcW w:w="316" w:type="dxa"/>
          </w:tcPr>
          <w:p w:rsidR="00F779AC" w:rsidRPr="00DA2199" w:rsidRDefault="00F779AC" w:rsidP="00237437">
            <w:pPr>
              <w:rPr>
                <w:sz w:val="20"/>
              </w:rPr>
            </w:pPr>
          </w:p>
        </w:tc>
        <w:tc>
          <w:tcPr>
            <w:tcW w:w="4328" w:type="dxa"/>
          </w:tcPr>
          <w:p w:rsidR="00F779AC" w:rsidRPr="00DA2199" w:rsidRDefault="00F779AC" w:rsidP="00237437">
            <w:pPr>
              <w:rPr>
                <w:b/>
                <w:sz w:val="20"/>
              </w:rPr>
            </w:pPr>
            <w:r w:rsidRPr="00DA2199">
              <w:rPr>
                <w:b/>
                <w:sz w:val="20"/>
              </w:rPr>
              <w:t>Sistēmas reakcija</w:t>
            </w:r>
          </w:p>
        </w:tc>
      </w:tr>
      <w:tr w:rsidR="00F779AC" w:rsidRPr="00DA2199" w:rsidTr="00237437">
        <w:tc>
          <w:tcPr>
            <w:tcW w:w="316" w:type="dxa"/>
          </w:tcPr>
          <w:p w:rsidR="00F779AC" w:rsidRPr="00DA2199" w:rsidRDefault="00F779AC" w:rsidP="00237437">
            <w:pPr>
              <w:rPr>
                <w:sz w:val="20"/>
              </w:rPr>
            </w:pPr>
            <w:r>
              <w:rPr>
                <w:sz w:val="20"/>
              </w:rPr>
              <w:t>1</w:t>
            </w:r>
          </w:p>
        </w:tc>
        <w:tc>
          <w:tcPr>
            <w:tcW w:w="4327" w:type="dxa"/>
          </w:tcPr>
          <w:p w:rsidR="00F779AC" w:rsidRPr="00DA2199" w:rsidRDefault="00F779AC" w:rsidP="00F779AC">
            <w:pPr>
              <w:rPr>
                <w:sz w:val="20"/>
              </w:rPr>
            </w:pPr>
            <w:r>
              <w:rPr>
                <w:sz w:val="20"/>
              </w:rPr>
              <w:t>Administrators vai autors izvēlās dzēšamo aptauju</w:t>
            </w:r>
          </w:p>
        </w:tc>
        <w:tc>
          <w:tcPr>
            <w:tcW w:w="316" w:type="dxa"/>
          </w:tcPr>
          <w:p w:rsidR="00F779AC" w:rsidRPr="00DA2199" w:rsidRDefault="00F779AC" w:rsidP="00237437">
            <w:pPr>
              <w:rPr>
                <w:sz w:val="20"/>
              </w:rPr>
            </w:pPr>
            <w:r>
              <w:rPr>
                <w:sz w:val="20"/>
              </w:rPr>
              <w:t>2</w:t>
            </w:r>
          </w:p>
        </w:tc>
        <w:tc>
          <w:tcPr>
            <w:tcW w:w="4328" w:type="dxa"/>
          </w:tcPr>
          <w:p w:rsidR="00F779AC" w:rsidRPr="00DA2199" w:rsidRDefault="00F779AC" w:rsidP="00237437">
            <w:pPr>
              <w:rPr>
                <w:sz w:val="20"/>
              </w:rPr>
            </w:pPr>
            <w:r>
              <w:rPr>
                <w:sz w:val="20"/>
              </w:rPr>
              <w:t>Tiek piemeklēts ieraksts datubāze</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Pr="00DA2199" w:rsidRDefault="00F779AC" w:rsidP="00237437">
            <w:pPr>
              <w:rPr>
                <w:sz w:val="20"/>
              </w:rPr>
            </w:pPr>
            <w:r>
              <w:rPr>
                <w:sz w:val="20"/>
              </w:rPr>
              <w:t>3</w:t>
            </w:r>
          </w:p>
        </w:tc>
        <w:tc>
          <w:tcPr>
            <w:tcW w:w="4328" w:type="dxa"/>
          </w:tcPr>
          <w:p w:rsidR="00F779AC" w:rsidRPr="00DA2199" w:rsidRDefault="00F779AC" w:rsidP="00237437">
            <w:pPr>
              <w:rPr>
                <w:sz w:val="20"/>
              </w:rPr>
            </w:pPr>
            <w:r>
              <w:rPr>
                <w:sz w:val="20"/>
              </w:rPr>
              <w:t>Tiek veikta ieraksta dzēšana no datubāzes</w:t>
            </w:r>
          </w:p>
        </w:tc>
      </w:tr>
      <w:tr w:rsidR="00F779AC" w:rsidRPr="00DA2199" w:rsidTr="00237437">
        <w:tc>
          <w:tcPr>
            <w:tcW w:w="316" w:type="dxa"/>
          </w:tcPr>
          <w:p w:rsidR="00F779AC" w:rsidRPr="00DA2199" w:rsidRDefault="00F779AC" w:rsidP="00237437">
            <w:pPr>
              <w:rPr>
                <w:sz w:val="20"/>
              </w:rPr>
            </w:pPr>
          </w:p>
        </w:tc>
        <w:tc>
          <w:tcPr>
            <w:tcW w:w="4327" w:type="dxa"/>
          </w:tcPr>
          <w:p w:rsidR="00F779AC" w:rsidRPr="00DA2199" w:rsidRDefault="00F779AC" w:rsidP="00237437">
            <w:pPr>
              <w:rPr>
                <w:sz w:val="20"/>
              </w:rPr>
            </w:pPr>
          </w:p>
        </w:tc>
        <w:tc>
          <w:tcPr>
            <w:tcW w:w="316" w:type="dxa"/>
          </w:tcPr>
          <w:p w:rsidR="00F779AC" w:rsidRDefault="00F779AC" w:rsidP="00237437">
            <w:pPr>
              <w:rPr>
                <w:sz w:val="20"/>
              </w:rPr>
            </w:pPr>
            <w:r>
              <w:rPr>
                <w:sz w:val="20"/>
              </w:rPr>
              <w:t>4</w:t>
            </w:r>
          </w:p>
        </w:tc>
        <w:tc>
          <w:tcPr>
            <w:tcW w:w="4328" w:type="dxa"/>
          </w:tcPr>
          <w:p w:rsidR="00F779AC" w:rsidRDefault="00F779AC" w:rsidP="00237437">
            <w:pPr>
              <w:rPr>
                <w:sz w:val="20"/>
              </w:rPr>
            </w:pPr>
            <w:r>
              <w:rPr>
                <w:sz w:val="20"/>
              </w:rPr>
              <w:t>Lietotāju pāradresācija uz aptauju sarakstu</w:t>
            </w:r>
          </w:p>
        </w:tc>
      </w:tr>
    </w:tbl>
    <w:p w:rsidR="000328FE" w:rsidRDefault="00DA7DF3" w:rsidP="00C02FE1">
      <w:pPr>
        <w:pStyle w:val="Pamatteksts1"/>
      </w:pPr>
      <w:r>
        <w:t>Kļūdu apstrāde</w:t>
      </w:r>
    </w:p>
    <w:p w:rsidR="001778E8" w:rsidRDefault="001778E8" w:rsidP="00C02FE1">
      <w:pPr>
        <w:pStyle w:val="Pamatteksts1"/>
      </w:pPr>
      <w:r>
        <w:t>2. Tiek piemeklēts ierakstu datubāzē -&gt; pēc norādīta identifikatora neizdodas atrast ierakstu datubāzē, tiek atgriezta kļūda par to, ka ieraksts neeksistē.</w:t>
      </w:r>
    </w:p>
    <w:p w:rsidR="00B076B8" w:rsidRDefault="00DA7DF3" w:rsidP="00B076B8">
      <w:pPr>
        <w:pStyle w:val="Pamatteksts1"/>
      </w:pPr>
      <w:r>
        <w:t>3.Kļūda datubāzes līmenī dzēšot</w:t>
      </w:r>
      <w:r w:rsidR="001778E8">
        <w:t xml:space="preserve"> ierakstu -&gt; T</w:t>
      </w:r>
      <w:r>
        <w:t>iek atgriezta kļūda par to, ka neizdevās saglabāt informāciju datubāzē.</w:t>
      </w:r>
    </w:p>
    <w:p w:rsidR="00B759FD" w:rsidRDefault="00B759FD" w:rsidP="0059237E"/>
    <w:p w:rsidR="0059237E" w:rsidRDefault="0059237E" w:rsidP="0059237E">
      <w:r>
        <w:t>Lietošanas gadījuma scenārija realizācijas grafiskās vides uzmetums:</w:t>
      </w:r>
    </w:p>
    <w:p w:rsidR="008F403F" w:rsidRDefault="008F403F" w:rsidP="008F403F">
      <w:pPr>
        <w:pStyle w:val="Pamatteksts1"/>
      </w:pPr>
    </w:p>
    <w:p w:rsidR="00AE7D5D" w:rsidRDefault="00AE7D5D" w:rsidP="00AE7D5D">
      <w:pPr>
        <w:pStyle w:val="Heading2"/>
      </w:pPr>
      <w:bookmarkStart w:id="33" w:name="_Toc406447033"/>
      <w:bookmarkEnd w:id="15"/>
      <w:bookmarkEnd w:id="16"/>
      <w:bookmarkEnd w:id="17"/>
      <w:r>
        <w:t>Programmatūras projektējuma apraksts</w:t>
      </w:r>
      <w:bookmarkEnd w:id="33"/>
    </w:p>
    <w:p w:rsidR="00AE7D5D" w:rsidRPr="00D72A66" w:rsidRDefault="00AE7D5D" w:rsidP="00AE7D5D">
      <w:pPr>
        <w:pStyle w:val="Pamatteksts1"/>
      </w:pPr>
      <w:r>
        <w:t>Pēc PPA struktūras.</w:t>
      </w:r>
    </w:p>
    <w:p w:rsidR="0085090D" w:rsidRDefault="0085090D" w:rsidP="00A83DBF">
      <w:pPr>
        <w:pStyle w:val="Heading3"/>
      </w:pPr>
      <w:bookmarkStart w:id="34" w:name="_Toc406447034"/>
      <w:r>
        <w:t>Datu bāzes struktūra</w:t>
      </w:r>
      <w:bookmarkEnd w:id="34"/>
    </w:p>
    <w:p w:rsidR="000542E6" w:rsidRDefault="000542E6" w:rsidP="0085090D">
      <w:pPr>
        <w:pStyle w:val="Pamatteksts1"/>
      </w:pPr>
    </w:p>
    <w:p w:rsidR="000542E6" w:rsidRDefault="000542E6" w:rsidP="0085090D">
      <w:pPr>
        <w:pStyle w:val="Pamatteksts1"/>
      </w:pPr>
      <w:r>
        <w:t>Datubāzes dekompozīcija</w:t>
      </w:r>
    </w:p>
    <w:p w:rsidR="000542E6" w:rsidRDefault="000542E6" w:rsidP="0085090D">
      <w:pPr>
        <w:pStyle w:val="Pamatteksts1"/>
      </w:pPr>
    </w:p>
    <w:p w:rsidR="00EF06A1" w:rsidRDefault="00984C02" w:rsidP="00984C02">
      <w:pPr>
        <w:pStyle w:val="Caption"/>
      </w:pPr>
      <w:r>
        <w:t xml:space="preserve">tabula </w:t>
      </w:r>
      <w:fldSimple w:instr=" STYLEREF 3 \s ">
        <w:r w:rsidR="001625A8">
          <w:rPr>
            <w:noProof/>
          </w:rPr>
          <w:t>2.2.1</w:t>
        </w:r>
      </w:fldSimple>
      <w:r w:rsidR="001625A8">
        <w:t>.</w:t>
      </w:r>
      <w:fldSimple w:instr=" SEQ tabula \* ARABIC \s 3 ">
        <w:r w:rsidR="001625A8">
          <w:rPr>
            <w:noProof/>
          </w:rPr>
          <w:t>1</w:t>
        </w:r>
      </w:fldSimple>
      <w:r>
        <w:t>t</w:t>
      </w:r>
      <w:r w:rsidR="00EF06A1" w:rsidRPr="00EF06A1">
        <w:t>abula articles_attachment</w:t>
      </w:r>
      <w:r>
        <w:t xml:space="preserve"> dekompozīcija</w:t>
      </w:r>
    </w:p>
    <w:tbl>
      <w:tblPr>
        <w:tblStyle w:val="TableGrid"/>
        <w:tblW w:w="0" w:type="auto"/>
        <w:tblLook w:val="04A0"/>
      </w:tblPr>
      <w:tblGrid>
        <w:gridCol w:w="2235"/>
        <w:gridCol w:w="3402"/>
        <w:gridCol w:w="3650"/>
      </w:tblGrid>
      <w:tr w:rsidR="00DD0135" w:rsidRPr="00C16784" w:rsidTr="00DD0135">
        <w:tc>
          <w:tcPr>
            <w:tcW w:w="2235" w:type="dxa"/>
          </w:tcPr>
          <w:p w:rsidR="00DD0135" w:rsidRPr="00C16784" w:rsidRDefault="00DD0135" w:rsidP="00C16784">
            <w:pPr>
              <w:pStyle w:val="Tabulasteksts"/>
              <w:rPr>
                <w:b/>
              </w:rPr>
            </w:pPr>
            <w:r w:rsidRPr="00C16784">
              <w:rPr>
                <w:b/>
              </w:rPr>
              <w:t>Lauka nosaukums</w:t>
            </w:r>
          </w:p>
        </w:tc>
        <w:tc>
          <w:tcPr>
            <w:tcW w:w="3402" w:type="dxa"/>
          </w:tcPr>
          <w:p w:rsidR="00DD0135" w:rsidRPr="00C16784" w:rsidRDefault="00DD0135" w:rsidP="00C16784">
            <w:pPr>
              <w:pStyle w:val="Tabulasteksts"/>
              <w:rPr>
                <w:b/>
              </w:rPr>
            </w:pPr>
            <w:r w:rsidRPr="00C16784">
              <w:rPr>
                <w:b/>
              </w:rPr>
              <w:t>Tips</w:t>
            </w:r>
          </w:p>
        </w:tc>
        <w:tc>
          <w:tcPr>
            <w:tcW w:w="3650" w:type="dxa"/>
          </w:tcPr>
          <w:p w:rsidR="00DD0135" w:rsidRPr="00C16784" w:rsidRDefault="00DD0135" w:rsidP="00C16784">
            <w:pPr>
              <w:pStyle w:val="Tabulasteksts"/>
              <w:rPr>
                <w:b/>
              </w:rPr>
            </w:pPr>
            <w:r w:rsidRPr="00C16784">
              <w:rPr>
                <w:b/>
              </w:rPr>
              <w:t>Apraksts</w:t>
            </w:r>
          </w:p>
        </w:tc>
      </w:tr>
      <w:tr w:rsidR="00DD0135" w:rsidTr="00DD0135">
        <w:tc>
          <w:tcPr>
            <w:tcW w:w="2235" w:type="dxa"/>
          </w:tcPr>
          <w:p w:rsidR="00EF06A1" w:rsidRDefault="00EF06A1" w:rsidP="005856D8">
            <w:pPr>
              <w:pStyle w:val="Tabulasteksts"/>
            </w:pPr>
            <w:r>
              <w:lastRenderedPageBreak/>
              <w:t>Id</w:t>
            </w:r>
          </w:p>
          <w:p w:rsidR="00DD0135" w:rsidRDefault="00DD0135" w:rsidP="005856D8">
            <w:pPr>
              <w:pStyle w:val="Tabulasteksts"/>
            </w:pPr>
          </w:p>
        </w:tc>
        <w:tc>
          <w:tcPr>
            <w:tcW w:w="3402" w:type="dxa"/>
          </w:tcPr>
          <w:p w:rsidR="00DD0135" w:rsidRDefault="00EF06A1" w:rsidP="005856D8">
            <w:pPr>
              <w:pStyle w:val="Tabulasteksts"/>
            </w:pPr>
            <w:r>
              <w:t>integer NOT NULL PRIMARY KEY AUTOINCREMENT</w:t>
            </w:r>
          </w:p>
        </w:tc>
        <w:tc>
          <w:tcPr>
            <w:tcW w:w="3650" w:type="dxa"/>
          </w:tcPr>
          <w:p w:rsidR="00DD0135" w:rsidRDefault="005856D8" w:rsidP="005856D8">
            <w:pPr>
              <w:pStyle w:val="Tabulasteksts"/>
            </w:pPr>
            <w:r>
              <w:t>Datubāzes ieraksta unikālais identifikators</w:t>
            </w:r>
          </w:p>
        </w:tc>
      </w:tr>
      <w:tr w:rsidR="008C4186" w:rsidTr="00DD0135">
        <w:tc>
          <w:tcPr>
            <w:tcW w:w="2235" w:type="dxa"/>
          </w:tcPr>
          <w:p w:rsidR="008C4186" w:rsidRDefault="008C4186" w:rsidP="005856D8">
            <w:pPr>
              <w:pStyle w:val="Tabulasteksts"/>
            </w:pPr>
            <w:r>
              <w:t>entity</w:t>
            </w:r>
          </w:p>
        </w:tc>
        <w:tc>
          <w:tcPr>
            <w:tcW w:w="3402" w:type="dxa"/>
          </w:tcPr>
          <w:p w:rsidR="008C4186" w:rsidRDefault="008C4186" w:rsidP="005856D8">
            <w:pPr>
              <w:pStyle w:val="Tabulasteksts"/>
            </w:pPr>
            <w:r>
              <w:t>varchar(100) NOT NULL</w:t>
            </w:r>
          </w:p>
        </w:tc>
        <w:tc>
          <w:tcPr>
            <w:tcW w:w="3650" w:type="dxa"/>
          </w:tcPr>
          <w:p w:rsidR="008C4186" w:rsidRDefault="008C4186" w:rsidP="005856D8">
            <w:pPr>
              <w:pStyle w:val="Tabulasteksts"/>
            </w:pPr>
          </w:p>
        </w:tc>
      </w:tr>
      <w:tr w:rsidR="00DD0135" w:rsidTr="00DD0135">
        <w:tc>
          <w:tcPr>
            <w:tcW w:w="2235" w:type="dxa"/>
          </w:tcPr>
          <w:p w:rsidR="00EF06A1" w:rsidRDefault="00EF06A1" w:rsidP="005856D8">
            <w:pPr>
              <w:pStyle w:val="Tabulasteksts"/>
            </w:pPr>
            <w:r>
              <w:t>title,</w:t>
            </w:r>
          </w:p>
          <w:p w:rsidR="00DD0135" w:rsidRDefault="00DD0135" w:rsidP="005856D8">
            <w:pPr>
              <w:pStyle w:val="Tabulasteksts"/>
            </w:pPr>
          </w:p>
        </w:tc>
        <w:tc>
          <w:tcPr>
            <w:tcW w:w="3402" w:type="dxa"/>
          </w:tcPr>
          <w:p w:rsidR="00DD0135" w:rsidRDefault="00EF06A1" w:rsidP="005856D8">
            <w:pPr>
              <w:pStyle w:val="Tabulasteksts"/>
            </w:pPr>
            <w:r>
              <w:t>varchar(255)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created_at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r w:rsidR="00DD0135" w:rsidTr="00DD0135">
        <w:tc>
          <w:tcPr>
            <w:tcW w:w="2235" w:type="dxa"/>
          </w:tcPr>
          <w:p w:rsidR="00DD0135" w:rsidRDefault="00EF06A1" w:rsidP="005856D8">
            <w:pPr>
              <w:pStyle w:val="Tabulasteksts"/>
            </w:pPr>
            <w:r>
              <w:t>updated_at</w:t>
            </w:r>
          </w:p>
        </w:tc>
        <w:tc>
          <w:tcPr>
            <w:tcW w:w="3402" w:type="dxa"/>
          </w:tcPr>
          <w:p w:rsidR="00DD0135" w:rsidRDefault="00EF06A1" w:rsidP="005856D8">
            <w:pPr>
              <w:pStyle w:val="Tabulasteksts"/>
            </w:pPr>
            <w:r>
              <w:t>datetime NOT NULL</w:t>
            </w:r>
          </w:p>
        </w:tc>
        <w:tc>
          <w:tcPr>
            <w:tcW w:w="3650" w:type="dxa"/>
          </w:tcPr>
          <w:p w:rsidR="00DD0135" w:rsidRDefault="00DD0135" w:rsidP="005856D8">
            <w:pPr>
              <w:pStyle w:val="Tabulasteksts"/>
            </w:pPr>
          </w:p>
        </w:tc>
      </w:tr>
    </w:tbl>
    <w:p w:rsidR="00DD0135" w:rsidRDefault="00DD0135" w:rsidP="0085090D">
      <w:pPr>
        <w:pStyle w:val="Pamatteksts1"/>
      </w:pPr>
    </w:p>
    <w:p w:rsidR="00323D39" w:rsidRDefault="00984C02" w:rsidP="00984C02">
      <w:pPr>
        <w:pStyle w:val="Caption"/>
      </w:pPr>
      <w:r>
        <w:t xml:space="preserve">tabula </w:t>
      </w:r>
      <w:fldSimple w:instr=" STYLEREF 3 \s ">
        <w:r w:rsidR="001625A8">
          <w:rPr>
            <w:noProof/>
          </w:rPr>
          <w:t>2.2.1</w:t>
        </w:r>
      </w:fldSimple>
      <w:r w:rsidR="001625A8">
        <w:t>.</w:t>
      </w:r>
      <w:fldSimple w:instr=" SEQ tabula \* ARABIC \s 3 ">
        <w:r w:rsidR="001625A8">
          <w:rPr>
            <w:noProof/>
          </w:rPr>
          <w:t>2</w:t>
        </w:r>
      </w:fldSimple>
      <w:r>
        <w:t>t</w:t>
      </w:r>
      <w:r w:rsidR="00323D39" w:rsidRPr="00323D39">
        <w:t>abula articles_articles</w:t>
      </w:r>
      <w:r>
        <w:t xml:space="preserve"> dekompozīcija</w:t>
      </w:r>
    </w:p>
    <w:tbl>
      <w:tblPr>
        <w:tblStyle w:val="TableGrid"/>
        <w:tblW w:w="0" w:type="auto"/>
        <w:tblLook w:val="04A0"/>
      </w:tblPr>
      <w:tblGrid>
        <w:gridCol w:w="2235"/>
        <w:gridCol w:w="3402"/>
        <w:gridCol w:w="3650"/>
      </w:tblGrid>
      <w:tr w:rsidR="00323D39" w:rsidRPr="00B04909" w:rsidTr="00237437">
        <w:tc>
          <w:tcPr>
            <w:tcW w:w="2235" w:type="dxa"/>
          </w:tcPr>
          <w:p w:rsidR="00323D39" w:rsidRPr="00B04909" w:rsidRDefault="00323D39" w:rsidP="00B04909">
            <w:pPr>
              <w:pStyle w:val="Tabulasteksts"/>
              <w:rPr>
                <w:b/>
              </w:rPr>
            </w:pPr>
            <w:r w:rsidRPr="00B04909">
              <w:rPr>
                <w:b/>
              </w:rPr>
              <w:t>Lauka nosaukums</w:t>
            </w:r>
          </w:p>
        </w:tc>
        <w:tc>
          <w:tcPr>
            <w:tcW w:w="3402" w:type="dxa"/>
          </w:tcPr>
          <w:p w:rsidR="00323D39" w:rsidRPr="00B04909" w:rsidRDefault="00323D39" w:rsidP="00B04909">
            <w:pPr>
              <w:pStyle w:val="Tabulasteksts"/>
              <w:rPr>
                <w:b/>
              </w:rPr>
            </w:pPr>
            <w:r w:rsidRPr="00B04909">
              <w:rPr>
                <w:b/>
              </w:rPr>
              <w:t>Tips</w:t>
            </w:r>
          </w:p>
        </w:tc>
        <w:tc>
          <w:tcPr>
            <w:tcW w:w="3650" w:type="dxa"/>
          </w:tcPr>
          <w:p w:rsidR="00323D39" w:rsidRPr="00B04909" w:rsidRDefault="00323D39" w:rsidP="00B04909">
            <w:pPr>
              <w:pStyle w:val="Tabulasteksts"/>
              <w:rPr>
                <w:b/>
              </w:rPr>
            </w:pPr>
            <w:r w:rsidRPr="00B04909">
              <w:rPr>
                <w:b/>
              </w:rPr>
              <w:t>Apraksts</w:t>
            </w:r>
          </w:p>
        </w:tc>
      </w:tr>
      <w:tr w:rsidR="00967BCF" w:rsidTr="00237437">
        <w:tc>
          <w:tcPr>
            <w:tcW w:w="2235" w:type="dxa"/>
          </w:tcPr>
          <w:p w:rsidR="00967BCF" w:rsidRDefault="00967BCF" w:rsidP="00967BCF">
            <w:pPr>
              <w:pStyle w:val="Tabulasteksts"/>
            </w:pPr>
            <w:r>
              <w:t>Id</w:t>
            </w:r>
          </w:p>
          <w:p w:rsidR="00967BCF" w:rsidRDefault="00967BCF" w:rsidP="00967BCF">
            <w:pPr>
              <w:pStyle w:val="Tabulasteksts"/>
            </w:pPr>
          </w:p>
        </w:tc>
        <w:tc>
          <w:tcPr>
            <w:tcW w:w="3402" w:type="dxa"/>
          </w:tcPr>
          <w:p w:rsidR="00967BCF" w:rsidRDefault="00967BCF" w:rsidP="00967BCF">
            <w:pPr>
              <w:pStyle w:val="Tabulasteksts"/>
            </w:pPr>
            <w:r>
              <w:t>integer NOT NULL PRIMARY KEY AUTOINCREMENT</w:t>
            </w:r>
          </w:p>
        </w:tc>
        <w:tc>
          <w:tcPr>
            <w:tcW w:w="3650" w:type="dxa"/>
          </w:tcPr>
          <w:p w:rsidR="00967BCF" w:rsidRDefault="00967BCF" w:rsidP="001D1734">
            <w:pPr>
              <w:pStyle w:val="Tabulasteksts"/>
            </w:pPr>
            <w:r>
              <w:t>Datubāzes ieraksta unikālais identifikators</w:t>
            </w:r>
          </w:p>
        </w:tc>
      </w:tr>
      <w:tr w:rsidR="00967BCF" w:rsidTr="00237437">
        <w:tc>
          <w:tcPr>
            <w:tcW w:w="2235" w:type="dxa"/>
          </w:tcPr>
          <w:p w:rsidR="00967BCF" w:rsidRDefault="00967BCF" w:rsidP="00967BCF">
            <w:pPr>
              <w:pStyle w:val="Tabulasteksts"/>
            </w:pPr>
            <w:r w:rsidRPr="00323D39">
              <w:t xml:space="preserve">user_id </w:t>
            </w:r>
          </w:p>
        </w:tc>
        <w:tc>
          <w:tcPr>
            <w:tcW w:w="3402" w:type="dxa"/>
          </w:tcPr>
          <w:p w:rsidR="00967BCF" w:rsidRDefault="00967BCF" w:rsidP="00967BCF">
            <w:pPr>
              <w:pStyle w:val="Tabulasteksts"/>
            </w:pPr>
            <w:r w:rsidRPr="00323D39">
              <w:t>integer NOT NULL,</w:t>
            </w:r>
          </w:p>
        </w:tc>
        <w:tc>
          <w:tcPr>
            <w:tcW w:w="3650" w:type="dxa"/>
          </w:tcPr>
          <w:p w:rsidR="00967BCF" w:rsidRDefault="00967BCF" w:rsidP="00967BCF">
            <w:pPr>
              <w:pStyle w:val="Tabulasteksts"/>
            </w:pPr>
            <w:r>
              <w:t>Lietotāja identifikators</w:t>
            </w:r>
          </w:p>
        </w:tc>
      </w:tr>
      <w:tr w:rsidR="00967BCF" w:rsidTr="00237437">
        <w:tc>
          <w:tcPr>
            <w:tcW w:w="2235" w:type="dxa"/>
          </w:tcPr>
          <w:p w:rsidR="00967BCF" w:rsidRDefault="00967BCF" w:rsidP="00967BCF">
            <w:pPr>
              <w:pStyle w:val="Tabulasteksts"/>
            </w:pPr>
            <w:r>
              <w:t>titl</w:t>
            </w:r>
            <w:r w:rsidR="00530981">
              <w:t>e</w:t>
            </w:r>
          </w:p>
          <w:p w:rsidR="00967BCF" w:rsidRDefault="00967BCF" w:rsidP="00967BCF">
            <w:pPr>
              <w:pStyle w:val="Tabulasteksts"/>
            </w:pPr>
          </w:p>
        </w:tc>
        <w:tc>
          <w:tcPr>
            <w:tcW w:w="3402" w:type="dxa"/>
          </w:tcPr>
          <w:p w:rsidR="00967BCF" w:rsidRDefault="00967BCF" w:rsidP="00967BCF">
            <w:pPr>
              <w:pStyle w:val="Tabulasteksts"/>
            </w:pPr>
            <w:r>
              <w:t>varchar(255) NOT NULL</w:t>
            </w:r>
          </w:p>
        </w:tc>
        <w:tc>
          <w:tcPr>
            <w:tcW w:w="3650" w:type="dxa"/>
          </w:tcPr>
          <w:p w:rsidR="00967BCF" w:rsidRDefault="00530981" w:rsidP="00967BCF">
            <w:pPr>
              <w:pStyle w:val="Tabulasteksts"/>
            </w:pPr>
            <w:r>
              <w:t>Raksta nosaukums</w:t>
            </w:r>
          </w:p>
        </w:tc>
      </w:tr>
      <w:tr w:rsidR="00967BCF" w:rsidTr="00237437">
        <w:tc>
          <w:tcPr>
            <w:tcW w:w="2235" w:type="dxa"/>
          </w:tcPr>
          <w:p w:rsidR="00967BCF" w:rsidRDefault="00967BCF" w:rsidP="00967BCF">
            <w:pPr>
              <w:pStyle w:val="Tabulasteksts"/>
            </w:pPr>
            <w:r w:rsidRPr="00766AF9">
              <w:t xml:space="preserve">description </w:t>
            </w:r>
          </w:p>
        </w:tc>
        <w:tc>
          <w:tcPr>
            <w:tcW w:w="3402" w:type="dxa"/>
          </w:tcPr>
          <w:p w:rsidR="00967BCF" w:rsidRDefault="00967BCF" w:rsidP="00967BCF">
            <w:pPr>
              <w:pStyle w:val="Tabulasteksts"/>
            </w:pPr>
            <w:r w:rsidRPr="00766AF9">
              <w:t>varchar(255) NOT NULL,</w:t>
            </w:r>
          </w:p>
        </w:tc>
        <w:tc>
          <w:tcPr>
            <w:tcW w:w="3650" w:type="dxa"/>
          </w:tcPr>
          <w:p w:rsidR="00967BCF" w:rsidRDefault="00530981" w:rsidP="00967BCF">
            <w:pPr>
              <w:pStyle w:val="Tabulasteksts"/>
            </w:pPr>
            <w:r>
              <w:t>Īss apraksts</w:t>
            </w:r>
          </w:p>
        </w:tc>
      </w:tr>
      <w:tr w:rsidR="00967BCF" w:rsidTr="00237437">
        <w:tc>
          <w:tcPr>
            <w:tcW w:w="2235" w:type="dxa"/>
          </w:tcPr>
          <w:p w:rsidR="00967BCF" w:rsidRPr="00766AF9" w:rsidRDefault="00967BCF" w:rsidP="00967BCF">
            <w:pPr>
              <w:pStyle w:val="Tabulasteksts"/>
            </w:pPr>
            <w:r w:rsidRPr="008B5375">
              <w:t xml:space="preserve">embeded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Iegultā norāde uz ārējām vietnēm (video vai dokuments atrašanas vieta)</w:t>
            </w:r>
          </w:p>
        </w:tc>
      </w:tr>
      <w:tr w:rsidR="00967BCF" w:rsidTr="00237437">
        <w:tc>
          <w:tcPr>
            <w:tcW w:w="2235" w:type="dxa"/>
          </w:tcPr>
          <w:p w:rsidR="00967BCF" w:rsidRPr="00766AF9" w:rsidRDefault="00967BCF" w:rsidP="00967BCF">
            <w:pPr>
              <w:pStyle w:val="Tabulasteksts"/>
            </w:pPr>
            <w:r>
              <w:t>article</w:t>
            </w:r>
            <w:r w:rsidRPr="008B5375">
              <w:t xml:space="preserve"> </w:t>
            </w:r>
          </w:p>
        </w:tc>
        <w:tc>
          <w:tcPr>
            <w:tcW w:w="3402" w:type="dxa"/>
          </w:tcPr>
          <w:p w:rsidR="00967BCF" w:rsidRPr="00766AF9" w:rsidRDefault="00967BCF" w:rsidP="00967BCF">
            <w:pPr>
              <w:pStyle w:val="Tabulasteksts"/>
            </w:pPr>
            <w:r w:rsidRPr="008B5375">
              <w:t>text NOT NULL,</w:t>
            </w:r>
          </w:p>
        </w:tc>
        <w:tc>
          <w:tcPr>
            <w:tcW w:w="3650" w:type="dxa"/>
          </w:tcPr>
          <w:p w:rsidR="00967BCF" w:rsidRDefault="00530981" w:rsidP="00967BCF">
            <w:pPr>
              <w:pStyle w:val="Tabulasteksts"/>
            </w:pPr>
            <w:r>
              <w:t>Raksta informācija</w:t>
            </w:r>
          </w:p>
        </w:tc>
      </w:tr>
      <w:tr w:rsidR="00967BCF" w:rsidTr="00237437">
        <w:tc>
          <w:tcPr>
            <w:tcW w:w="2235" w:type="dxa"/>
          </w:tcPr>
          <w:p w:rsidR="00967BCF" w:rsidRDefault="00967BCF" w:rsidP="00967BCF">
            <w:pPr>
              <w:pStyle w:val="Tabulasteksts"/>
            </w:pPr>
            <w:r>
              <w:t>created_at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Pievienošanas datums</w:t>
            </w:r>
          </w:p>
        </w:tc>
      </w:tr>
      <w:tr w:rsidR="00967BCF" w:rsidTr="00237437">
        <w:tc>
          <w:tcPr>
            <w:tcW w:w="2235" w:type="dxa"/>
          </w:tcPr>
          <w:p w:rsidR="00967BCF" w:rsidRDefault="00967BCF" w:rsidP="00967BCF">
            <w:pPr>
              <w:pStyle w:val="Tabulasteksts"/>
            </w:pPr>
            <w:r>
              <w:t>updated_at</w:t>
            </w:r>
          </w:p>
        </w:tc>
        <w:tc>
          <w:tcPr>
            <w:tcW w:w="3402" w:type="dxa"/>
          </w:tcPr>
          <w:p w:rsidR="00967BCF" w:rsidRDefault="00967BCF" w:rsidP="00967BCF">
            <w:pPr>
              <w:pStyle w:val="Tabulasteksts"/>
            </w:pPr>
            <w:r>
              <w:t>datetime NOT NULL</w:t>
            </w:r>
          </w:p>
        </w:tc>
        <w:tc>
          <w:tcPr>
            <w:tcW w:w="3650" w:type="dxa"/>
          </w:tcPr>
          <w:p w:rsidR="00967BCF" w:rsidRDefault="00530981" w:rsidP="00967BCF">
            <w:pPr>
              <w:pStyle w:val="Tabulasteksts"/>
            </w:pPr>
            <w:r>
              <w:t>Labošanas datums</w:t>
            </w:r>
          </w:p>
        </w:tc>
      </w:tr>
    </w:tbl>
    <w:p w:rsidR="00323D39" w:rsidRDefault="00323D39" w:rsidP="0085090D">
      <w:pPr>
        <w:pStyle w:val="Pamatteksts1"/>
      </w:pPr>
    </w:p>
    <w:p w:rsidR="00573ABD" w:rsidRDefault="00984C02" w:rsidP="00984C02">
      <w:pPr>
        <w:pStyle w:val="Caption"/>
      </w:pPr>
      <w:r>
        <w:t xml:space="preserve">tabula </w:t>
      </w:r>
      <w:fldSimple w:instr=" STYLEREF 3 \s ">
        <w:r w:rsidR="001625A8">
          <w:rPr>
            <w:noProof/>
          </w:rPr>
          <w:t>2.2.1</w:t>
        </w:r>
      </w:fldSimple>
      <w:r w:rsidR="001625A8">
        <w:t>.</w:t>
      </w:r>
      <w:fldSimple w:instr=" SEQ tabula \* ARABIC \s 3 ">
        <w:r w:rsidR="001625A8">
          <w:rPr>
            <w:noProof/>
          </w:rPr>
          <w:t>3</w:t>
        </w:r>
      </w:fldSimple>
      <w:r>
        <w:t>t</w:t>
      </w:r>
      <w:r w:rsidR="00F17869" w:rsidRPr="00F17869">
        <w:t>abula comments_pollcomments</w:t>
      </w:r>
      <w:r w:rsidR="0093341C">
        <w:t xml:space="preserve"> struktūra</w:t>
      </w:r>
    </w:p>
    <w:tbl>
      <w:tblPr>
        <w:tblStyle w:val="TableGrid"/>
        <w:tblW w:w="9322" w:type="dxa"/>
        <w:tblLook w:val="04A0"/>
      </w:tblPr>
      <w:tblGrid>
        <w:gridCol w:w="2235"/>
        <w:gridCol w:w="3402"/>
        <w:gridCol w:w="3685"/>
      </w:tblGrid>
      <w:tr w:rsidR="00573ABD" w:rsidRPr="00984C02" w:rsidTr="0093341C">
        <w:tc>
          <w:tcPr>
            <w:tcW w:w="2235" w:type="dxa"/>
          </w:tcPr>
          <w:p w:rsidR="00573ABD" w:rsidRPr="00984C02" w:rsidRDefault="00573ABD" w:rsidP="00984C02">
            <w:pPr>
              <w:pStyle w:val="Tabulasteksts"/>
              <w:rPr>
                <w:b/>
              </w:rPr>
            </w:pPr>
            <w:r w:rsidRPr="00984C02">
              <w:rPr>
                <w:b/>
              </w:rPr>
              <w:t>Lauka nosaukums</w:t>
            </w:r>
          </w:p>
        </w:tc>
        <w:tc>
          <w:tcPr>
            <w:tcW w:w="3402" w:type="dxa"/>
          </w:tcPr>
          <w:p w:rsidR="00573ABD" w:rsidRPr="00984C02" w:rsidRDefault="00573ABD" w:rsidP="00984C02">
            <w:pPr>
              <w:pStyle w:val="Tabulasteksts"/>
              <w:rPr>
                <w:b/>
              </w:rPr>
            </w:pPr>
            <w:r w:rsidRPr="00984C02">
              <w:rPr>
                <w:b/>
              </w:rPr>
              <w:t>Tips</w:t>
            </w:r>
          </w:p>
        </w:tc>
        <w:tc>
          <w:tcPr>
            <w:tcW w:w="3685" w:type="dxa"/>
          </w:tcPr>
          <w:p w:rsidR="00573ABD" w:rsidRPr="00984C02" w:rsidRDefault="00573ABD" w:rsidP="00984C02">
            <w:pPr>
              <w:pStyle w:val="Tabulasteksts"/>
              <w:rPr>
                <w:b/>
              </w:rPr>
            </w:pPr>
            <w:r w:rsidRPr="00984C02">
              <w:rPr>
                <w:b/>
              </w:rPr>
              <w:t>Apraksts</w:t>
            </w:r>
          </w:p>
        </w:tc>
      </w:tr>
      <w:tr w:rsidR="00573ABD" w:rsidTr="0093341C">
        <w:tc>
          <w:tcPr>
            <w:tcW w:w="2235" w:type="dxa"/>
          </w:tcPr>
          <w:p w:rsidR="00573ABD" w:rsidRDefault="00EC2145" w:rsidP="0093341C">
            <w:pPr>
              <w:pStyle w:val="Tabulasteksts"/>
            </w:pPr>
            <w:r>
              <w:t xml:space="preserve">id </w:t>
            </w:r>
          </w:p>
        </w:tc>
        <w:tc>
          <w:tcPr>
            <w:tcW w:w="3402" w:type="dxa"/>
          </w:tcPr>
          <w:p w:rsidR="00573ABD" w:rsidRDefault="00EC2145" w:rsidP="0093341C">
            <w:pPr>
              <w:pStyle w:val="Tabulasteksts"/>
            </w:pPr>
            <w:r>
              <w:t>integer NOT NULL PRIMARY KEY AUTOINCREMENT</w:t>
            </w:r>
          </w:p>
        </w:tc>
        <w:tc>
          <w:tcPr>
            <w:tcW w:w="3685" w:type="dxa"/>
          </w:tcPr>
          <w:p w:rsidR="00573ABD" w:rsidRDefault="0093341C" w:rsidP="0093341C">
            <w:pPr>
              <w:pStyle w:val="Tabulasteksts"/>
            </w:pPr>
            <w:r>
              <w:t>Datubāzes ieraksta unikālais identifikators</w:t>
            </w:r>
          </w:p>
        </w:tc>
      </w:tr>
      <w:tr w:rsidR="00573ABD" w:rsidTr="0093341C">
        <w:tc>
          <w:tcPr>
            <w:tcW w:w="2235" w:type="dxa"/>
          </w:tcPr>
          <w:p w:rsidR="00573ABD" w:rsidRDefault="00EC2145" w:rsidP="0093341C">
            <w:pPr>
              <w:pStyle w:val="Tabulasteksts"/>
            </w:pPr>
            <w:r>
              <w:t>user_id</w:t>
            </w:r>
          </w:p>
        </w:tc>
        <w:tc>
          <w:tcPr>
            <w:tcW w:w="3402" w:type="dxa"/>
          </w:tcPr>
          <w:p w:rsidR="00EC2145" w:rsidRDefault="00EC2145" w:rsidP="0093341C">
            <w:pPr>
              <w:pStyle w:val="Tabulasteksts"/>
            </w:pPr>
            <w:r>
              <w:t>integer NOT NULL</w:t>
            </w:r>
          </w:p>
          <w:p w:rsidR="00573ABD" w:rsidRDefault="00573ABD" w:rsidP="0093341C">
            <w:pPr>
              <w:pStyle w:val="Tabulasteksts"/>
            </w:pPr>
          </w:p>
        </w:tc>
        <w:tc>
          <w:tcPr>
            <w:tcW w:w="3685" w:type="dxa"/>
          </w:tcPr>
          <w:p w:rsidR="00573ABD" w:rsidRDefault="0093341C" w:rsidP="0093341C">
            <w:pPr>
              <w:pStyle w:val="Tabulasteksts"/>
            </w:pPr>
            <w:r>
              <w:t>Lietotāja identifikators</w:t>
            </w:r>
          </w:p>
        </w:tc>
      </w:tr>
      <w:tr w:rsidR="00573ABD" w:rsidTr="0093341C">
        <w:tc>
          <w:tcPr>
            <w:tcW w:w="2235" w:type="dxa"/>
          </w:tcPr>
          <w:p w:rsidR="00573ABD" w:rsidRDefault="00EC2145" w:rsidP="0093341C">
            <w:pPr>
              <w:pStyle w:val="Tabulasteksts"/>
            </w:pPr>
            <w:r>
              <w:t>poll_id</w:t>
            </w:r>
          </w:p>
        </w:tc>
        <w:tc>
          <w:tcPr>
            <w:tcW w:w="3402" w:type="dxa"/>
          </w:tcPr>
          <w:p w:rsidR="00573ABD" w:rsidRDefault="00EC2145" w:rsidP="0093341C">
            <w:pPr>
              <w:pStyle w:val="Tabulasteksts"/>
            </w:pPr>
            <w:r>
              <w:t>integer NOT NULL</w:t>
            </w:r>
          </w:p>
        </w:tc>
        <w:tc>
          <w:tcPr>
            <w:tcW w:w="3685" w:type="dxa"/>
          </w:tcPr>
          <w:p w:rsidR="00573ABD" w:rsidRDefault="0093341C" w:rsidP="0093341C">
            <w:pPr>
              <w:pStyle w:val="Tabulasteksts"/>
            </w:pPr>
            <w:r>
              <w:t>Aptaujas identifikators</w:t>
            </w:r>
          </w:p>
        </w:tc>
      </w:tr>
      <w:tr w:rsidR="00573ABD" w:rsidTr="0093341C">
        <w:tc>
          <w:tcPr>
            <w:tcW w:w="2235" w:type="dxa"/>
          </w:tcPr>
          <w:p w:rsidR="00573ABD" w:rsidRDefault="00EC2145" w:rsidP="0093341C">
            <w:pPr>
              <w:pStyle w:val="Tabulasteksts"/>
            </w:pPr>
            <w:r>
              <w:t>comment</w:t>
            </w:r>
          </w:p>
        </w:tc>
        <w:tc>
          <w:tcPr>
            <w:tcW w:w="3402" w:type="dxa"/>
          </w:tcPr>
          <w:p w:rsidR="00573ABD" w:rsidRDefault="00EC2145" w:rsidP="0093341C">
            <w:pPr>
              <w:pStyle w:val="Tabulasteksts"/>
            </w:pPr>
            <w:r>
              <w:t>text NOT NULL</w:t>
            </w:r>
          </w:p>
        </w:tc>
        <w:tc>
          <w:tcPr>
            <w:tcW w:w="3685" w:type="dxa"/>
          </w:tcPr>
          <w:p w:rsidR="00573ABD" w:rsidRDefault="0093341C" w:rsidP="0093341C">
            <w:pPr>
              <w:pStyle w:val="Tabulasteksts"/>
            </w:pPr>
            <w:r>
              <w:t xml:space="preserve">Komentārs </w:t>
            </w:r>
          </w:p>
        </w:tc>
      </w:tr>
      <w:tr w:rsidR="00573ABD" w:rsidTr="0093341C">
        <w:tc>
          <w:tcPr>
            <w:tcW w:w="2235" w:type="dxa"/>
          </w:tcPr>
          <w:p w:rsidR="00573ABD" w:rsidRDefault="00EC2145" w:rsidP="0093341C">
            <w:pPr>
              <w:pStyle w:val="Tabulasteksts"/>
            </w:pPr>
            <w:r>
              <w:t>created_at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Pievienošanas datums</w:t>
            </w:r>
          </w:p>
        </w:tc>
      </w:tr>
      <w:tr w:rsidR="00573ABD" w:rsidTr="0093341C">
        <w:tc>
          <w:tcPr>
            <w:tcW w:w="2235" w:type="dxa"/>
          </w:tcPr>
          <w:p w:rsidR="00573ABD" w:rsidRDefault="00EC2145" w:rsidP="0093341C">
            <w:pPr>
              <w:pStyle w:val="Tabulasteksts"/>
            </w:pPr>
            <w:r>
              <w:t>updated_at</w:t>
            </w:r>
          </w:p>
        </w:tc>
        <w:tc>
          <w:tcPr>
            <w:tcW w:w="3402" w:type="dxa"/>
          </w:tcPr>
          <w:p w:rsidR="00573ABD" w:rsidRDefault="00EC2145" w:rsidP="0093341C">
            <w:pPr>
              <w:pStyle w:val="Tabulasteksts"/>
            </w:pPr>
            <w:r>
              <w:t>datetime NOT NULL</w:t>
            </w:r>
          </w:p>
        </w:tc>
        <w:tc>
          <w:tcPr>
            <w:tcW w:w="3685" w:type="dxa"/>
          </w:tcPr>
          <w:p w:rsidR="00573ABD" w:rsidRDefault="0093341C" w:rsidP="0093341C">
            <w:pPr>
              <w:pStyle w:val="Tabulasteksts"/>
            </w:pPr>
            <w:r>
              <w:t>Labošanas datums</w:t>
            </w:r>
          </w:p>
        </w:tc>
      </w:tr>
    </w:tbl>
    <w:p w:rsidR="00573ABD" w:rsidRDefault="00573ABD" w:rsidP="0085090D">
      <w:pPr>
        <w:pStyle w:val="Pamatteksts1"/>
      </w:pPr>
    </w:p>
    <w:p w:rsidR="00323D39" w:rsidRDefault="00984C02" w:rsidP="00984C02">
      <w:pPr>
        <w:pStyle w:val="Caption"/>
      </w:pPr>
      <w:r>
        <w:t xml:space="preserve">tabula </w:t>
      </w:r>
      <w:fldSimple w:instr=" STYLEREF 3 \s ">
        <w:r w:rsidR="001625A8">
          <w:rPr>
            <w:noProof/>
          </w:rPr>
          <w:t>2.2.1</w:t>
        </w:r>
      </w:fldSimple>
      <w:r w:rsidR="001625A8">
        <w:t>.</w:t>
      </w:r>
      <w:fldSimple w:instr=" SEQ tabula \* ARABIC \s 3 ">
        <w:r w:rsidR="001625A8">
          <w:rPr>
            <w:noProof/>
          </w:rPr>
          <w:t>4</w:t>
        </w:r>
      </w:fldSimple>
      <w:r>
        <w:t>t</w:t>
      </w:r>
      <w:r w:rsidR="00F17869" w:rsidRPr="00F17869">
        <w:t>abula comments_articlecomments</w:t>
      </w:r>
    </w:p>
    <w:tbl>
      <w:tblPr>
        <w:tblStyle w:val="TableGrid"/>
        <w:tblW w:w="0" w:type="auto"/>
        <w:tblLook w:val="04A0"/>
      </w:tblPr>
      <w:tblGrid>
        <w:gridCol w:w="3095"/>
        <w:gridCol w:w="3096"/>
        <w:gridCol w:w="3096"/>
      </w:tblGrid>
      <w:tr w:rsidR="00F17869" w:rsidRPr="00984C02" w:rsidTr="00237437">
        <w:tc>
          <w:tcPr>
            <w:tcW w:w="3095" w:type="dxa"/>
          </w:tcPr>
          <w:p w:rsidR="00F17869" w:rsidRPr="00984C02" w:rsidRDefault="00F17869" w:rsidP="00984C02">
            <w:pPr>
              <w:pStyle w:val="Tabulasteksts"/>
              <w:rPr>
                <w:b/>
              </w:rPr>
            </w:pPr>
            <w:r w:rsidRPr="00984C02">
              <w:rPr>
                <w:b/>
              </w:rPr>
              <w:t>Lauka nosaukums</w:t>
            </w:r>
          </w:p>
        </w:tc>
        <w:tc>
          <w:tcPr>
            <w:tcW w:w="3096" w:type="dxa"/>
          </w:tcPr>
          <w:p w:rsidR="00F17869" w:rsidRPr="00984C02" w:rsidRDefault="00F17869" w:rsidP="00984C02">
            <w:pPr>
              <w:pStyle w:val="Tabulasteksts"/>
              <w:rPr>
                <w:b/>
              </w:rPr>
            </w:pPr>
            <w:r w:rsidRPr="00984C02">
              <w:rPr>
                <w:b/>
              </w:rPr>
              <w:t>Tips</w:t>
            </w:r>
          </w:p>
        </w:tc>
        <w:tc>
          <w:tcPr>
            <w:tcW w:w="3096" w:type="dxa"/>
          </w:tcPr>
          <w:p w:rsidR="00F17869" w:rsidRPr="00984C02" w:rsidRDefault="00F17869" w:rsidP="00984C02">
            <w:pPr>
              <w:pStyle w:val="Tabulasteksts"/>
              <w:rPr>
                <w:b/>
              </w:rPr>
            </w:pPr>
            <w:r w:rsidRPr="00984C02">
              <w:rPr>
                <w:b/>
              </w:rPr>
              <w:t>Apraksts</w:t>
            </w:r>
          </w:p>
        </w:tc>
      </w:tr>
      <w:tr w:rsidR="00F17869" w:rsidTr="00237437">
        <w:tc>
          <w:tcPr>
            <w:tcW w:w="3095" w:type="dxa"/>
          </w:tcPr>
          <w:p w:rsidR="00F17869" w:rsidRDefault="009C4556" w:rsidP="0093341C">
            <w:pPr>
              <w:pStyle w:val="Tabulasteksts"/>
            </w:pPr>
            <w:r>
              <w:t>I</w:t>
            </w:r>
            <w:r w:rsidR="00EC2145">
              <w:t>d</w:t>
            </w:r>
          </w:p>
        </w:tc>
        <w:tc>
          <w:tcPr>
            <w:tcW w:w="3096" w:type="dxa"/>
          </w:tcPr>
          <w:p w:rsidR="00F17869" w:rsidRDefault="009C4556" w:rsidP="0093341C">
            <w:pPr>
              <w:pStyle w:val="Tabulasteksts"/>
            </w:pPr>
            <w:r>
              <w:t>integer NOT NULL PRIMARY KEY AUTOINCREMENT</w:t>
            </w:r>
          </w:p>
        </w:tc>
        <w:tc>
          <w:tcPr>
            <w:tcW w:w="3096" w:type="dxa"/>
          </w:tcPr>
          <w:p w:rsidR="00F17869" w:rsidRDefault="0093341C" w:rsidP="0093341C">
            <w:pPr>
              <w:pStyle w:val="Tabulasteksts"/>
            </w:pPr>
            <w:r>
              <w:t>Datubāzes ieraksta unikālais identifikators</w:t>
            </w:r>
          </w:p>
        </w:tc>
      </w:tr>
      <w:tr w:rsidR="00F17869" w:rsidTr="00237437">
        <w:tc>
          <w:tcPr>
            <w:tcW w:w="3095" w:type="dxa"/>
          </w:tcPr>
          <w:p w:rsidR="00F17869" w:rsidRDefault="009C4556" w:rsidP="0093341C">
            <w:pPr>
              <w:pStyle w:val="Tabulasteksts"/>
            </w:pPr>
            <w:r>
              <w:t>user_id</w:t>
            </w:r>
          </w:p>
        </w:tc>
        <w:tc>
          <w:tcPr>
            <w:tcW w:w="3096" w:type="dxa"/>
          </w:tcPr>
          <w:p w:rsidR="00F17869" w:rsidRDefault="009C4556" w:rsidP="0093341C">
            <w:pPr>
              <w:pStyle w:val="Tabulasteksts"/>
            </w:pPr>
            <w:r>
              <w:t>integer NOT NULL</w:t>
            </w:r>
          </w:p>
        </w:tc>
        <w:tc>
          <w:tcPr>
            <w:tcW w:w="3096" w:type="dxa"/>
          </w:tcPr>
          <w:p w:rsidR="00F17869" w:rsidRDefault="0093341C" w:rsidP="0093341C">
            <w:pPr>
              <w:pStyle w:val="Tabulasteksts"/>
            </w:pPr>
            <w:r>
              <w:t>Lietotāja identifikators</w:t>
            </w:r>
          </w:p>
        </w:tc>
      </w:tr>
      <w:tr w:rsidR="00F17869" w:rsidTr="00237437">
        <w:tc>
          <w:tcPr>
            <w:tcW w:w="3095" w:type="dxa"/>
          </w:tcPr>
          <w:p w:rsidR="00F17869" w:rsidRDefault="002B4B76" w:rsidP="0093341C">
            <w:pPr>
              <w:pStyle w:val="Tabulasteksts"/>
            </w:pPr>
            <w:r>
              <w:lastRenderedPageBreak/>
              <w:t>article_id</w:t>
            </w:r>
          </w:p>
        </w:tc>
        <w:tc>
          <w:tcPr>
            <w:tcW w:w="3096" w:type="dxa"/>
          </w:tcPr>
          <w:p w:rsidR="00F17869" w:rsidRDefault="00711358" w:rsidP="0093341C">
            <w:pPr>
              <w:pStyle w:val="Tabulasteksts"/>
            </w:pPr>
            <w:r>
              <w:t>integer NOT NULL</w:t>
            </w:r>
          </w:p>
        </w:tc>
        <w:tc>
          <w:tcPr>
            <w:tcW w:w="3096" w:type="dxa"/>
          </w:tcPr>
          <w:p w:rsidR="00F17869" w:rsidRDefault="0093341C" w:rsidP="0093341C">
            <w:pPr>
              <w:pStyle w:val="Tabulasteksts"/>
            </w:pPr>
            <w:r>
              <w:t>Raksta identifikators</w:t>
            </w:r>
          </w:p>
        </w:tc>
      </w:tr>
      <w:tr w:rsidR="00F17869" w:rsidTr="00237437">
        <w:tc>
          <w:tcPr>
            <w:tcW w:w="3095" w:type="dxa"/>
          </w:tcPr>
          <w:p w:rsidR="00F17869" w:rsidRDefault="003570EC" w:rsidP="0093341C">
            <w:pPr>
              <w:pStyle w:val="Tabulasteksts"/>
            </w:pPr>
            <w:r>
              <w:t>comment</w:t>
            </w:r>
          </w:p>
        </w:tc>
        <w:tc>
          <w:tcPr>
            <w:tcW w:w="3096" w:type="dxa"/>
          </w:tcPr>
          <w:p w:rsidR="00F17869" w:rsidRDefault="003570EC" w:rsidP="0093341C">
            <w:pPr>
              <w:pStyle w:val="Tabulasteksts"/>
            </w:pPr>
            <w:r>
              <w:t>text NOT NULL</w:t>
            </w:r>
          </w:p>
        </w:tc>
        <w:tc>
          <w:tcPr>
            <w:tcW w:w="3096" w:type="dxa"/>
          </w:tcPr>
          <w:p w:rsidR="00F17869" w:rsidRDefault="0093341C" w:rsidP="0093341C">
            <w:pPr>
              <w:pStyle w:val="Tabulasteksts"/>
            </w:pPr>
            <w:r>
              <w:t>Komentārs</w:t>
            </w:r>
          </w:p>
        </w:tc>
      </w:tr>
      <w:tr w:rsidR="00F17869" w:rsidTr="00237437">
        <w:tc>
          <w:tcPr>
            <w:tcW w:w="3095" w:type="dxa"/>
          </w:tcPr>
          <w:p w:rsidR="00F17869" w:rsidRDefault="009D3504" w:rsidP="0093341C">
            <w:pPr>
              <w:pStyle w:val="Tabulasteksts"/>
            </w:pPr>
            <w:r>
              <w:t>created_at</w:t>
            </w:r>
          </w:p>
        </w:tc>
        <w:tc>
          <w:tcPr>
            <w:tcW w:w="3096" w:type="dxa"/>
          </w:tcPr>
          <w:p w:rsidR="00F17869" w:rsidRDefault="009D3504" w:rsidP="0093341C">
            <w:pPr>
              <w:pStyle w:val="Tabulasteksts"/>
            </w:pPr>
            <w:r>
              <w:t>datetime NOT NULL</w:t>
            </w:r>
          </w:p>
        </w:tc>
        <w:tc>
          <w:tcPr>
            <w:tcW w:w="3096" w:type="dxa"/>
          </w:tcPr>
          <w:p w:rsidR="00F17869" w:rsidRDefault="0093341C" w:rsidP="0093341C">
            <w:pPr>
              <w:pStyle w:val="Tabulasteksts"/>
            </w:pPr>
            <w:r>
              <w:t>Izveidošanas datums</w:t>
            </w:r>
          </w:p>
        </w:tc>
      </w:tr>
      <w:tr w:rsidR="00F17869" w:rsidTr="00237437">
        <w:tc>
          <w:tcPr>
            <w:tcW w:w="3095" w:type="dxa"/>
          </w:tcPr>
          <w:p w:rsidR="00F17869" w:rsidRDefault="00A56E8E" w:rsidP="0093341C">
            <w:pPr>
              <w:pStyle w:val="Tabulasteksts"/>
            </w:pPr>
            <w:r>
              <w:t>updated_at</w:t>
            </w:r>
          </w:p>
        </w:tc>
        <w:tc>
          <w:tcPr>
            <w:tcW w:w="3096" w:type="dxa"/>
          </w:tcPr>
          <w:p w:rsidR="00F17869" w:rsidRDefault="00A56E8E" w:rsidP="0093341C">
            <w:pPr>
              <w:pStyle w:val="Tabulasteksts"/>
            </w:pPr>
            <w:r>
              <w:t>datetime NOT NULL</w:t>
            </w:r>
          </w:p>
        </w:tc>
        <w:tc>
          <w:tcPr>
            <w:tcW w:w="3096" w:type="dxa"/>
          </w:tcPr>
          <w:p w:rsidR="00F17869" w:rsidRDefault="0093341C" w:rsidP="0093341C">
            <w:pPr>
              <w:pStyle w:val="Tabulasteksts"/>
            </w:pPr>
            <w:r>
              <w:t>Labošanas datums</w:t>
            </w:r>
          </w:p>
        </w:tc>
      </w:tr>
    </w:tbl>
    <w:p w:rsidR="00323D39" w:rsidRDefault="00323D39" w:rsidP="0085090D">
      <w:pPr>
        <w:pStyle w:val="Pamatteksts1"/>
      </w:pPr>
    </w:p>
    <w:p w:rsidR="00AF2B7D" w:rsidRDefault="006020F4" w:rsidP="006020F4">
      <w:pPr>
        <w:pStyle w:val="Caption"/>
      </w:pPr>
      <w:r>
        <w:t xml:space="preserve">tabula </w:t>
      </w:r>
      <w:fldSimple w:instr=" STYLEREF 3 \s ">
        <w:r w:rsidR="001625A8">
          <w:rPr>
            <w:noProof/>
          </w:rPr>
          <w:t>2.2.1</w:t>
        </w:r>
      </w:fldSimple>
      <w:r w:rsidR="001625A8">
        <w:t>.</w:t>
      </w:r>
      <w:fldSimple w:instr=" SEQ tabula \* ARABIC \s 3 ">
        <w:r w:rsidR="001625A8">
          <w:rPr>
            <w:noProof/>
          </w:rPr>
          <w:t>5</w:t>
        </w:r>
      </w:fldSimple>
      <w:r>
        <w:t>tabulas messaging_messages dekompozīcija</w:t>
      </w:r>
    </w:p>
    <w:tbl>
      <w:tblPr>
        <w:tblStyle w:val="TableGrid"/>
        <w:tblW w:w="0" w:type="auto"/>
        <w:tblLook w:val="04A0"/>
      </w:tblPr>
      <w:tblGrid>
        <w:gridCol w:w="3095"/>
        <w:gridCol w:w="3096"/>
        <w:gridCol w:w="3096"/>
      </w:tblGrid>
      <w:tr w:rsidR="006020F4" w:rsidRPr="00984C02" w:rsidTr="001D1734">
        <w:tc>
          <w:tcPr>
            <w:tcW w:w="3095" w:type="dxa"/>
          </w:tcPr>
          <w:p w:rsidR="006020F4" w:rsidRPr="00984C02" w:rsidRDefault="006020F4" w:rsidP="001D1734">
            <w:pPr>
              <w:pStyle w:val="Tabulasteksts"/>
              <w:rPr>
                <w:b/>
              </w:rPr>
            </w:pPr>
            <w:r w:rsidRPr="00984C02">
              <w:rPr>
                <w:b/>
              </w:rPr>
              <w:t>Lauka nosaukums</w:t>
            </w:r>
          </w:p>
        </w:tc>
        <w:tc>
          <w:tcPr>
            <w:tcW w:w="3096" w:type="dxa"/>
          </w:tcPr>
          <w:p w:rsidR="006020F4" w:rsidRPr="00984C02" w:rsidRDefault="006020F4" w:rsidP="001D1734">
            <w:pPr>
              <w:pStyle w:val="Tabulasteksts"/>
              <w:rPr>
                <w:b/>
              </w:rPr>
            </w:pPr>
            <w:r w:rsidRPr="00984C02">
              <w:rPr>
                <w:b/>
              </w:rPr>
              <w:t>Tips</w:t>
            </w:r>
          </w:p>
        </w:tc>
        <w:tc>
          <w:tcPr>
            <w:tcW w:w="3096" w:type="dxa"/>
          </w:tcPr>
          <w:p w:rsidR="006020F4" w:rsidRPr="00984C02" w:rsidRDefault="006020F4" w:rsidP="001D1734">
            <w:pPr>
              <w:pStyle w:val="Tabulasteksts"/>
              <w:rPr>
                <w:b/>
              </w:rPr>
            </w:pPr>
            <w:r w:rsidRPr="00984C02">
              <w:rPr>
                <w:b/>
              </w:rPr>
              <w:t>Apraksts</w:t>
            </w:r>
          </w:p>
        </w:tc>
      </w:tr>
      <w:tr w:rsidR="006020F4" w:rsidTr="001D1734">
        <w:tc>
          <w:tcPr>
            <w:tcW w:w="3095" w:type="dxa"/>
          </w:tcPr>
          <w:p w:rsidR="006020F4" w:rsidRDefault="006020F4" w:rsidP="001D1734">
            <w:pPr>
              <w:pStyle w:val="Tabulasteksts"/>
            </w:pPr>
            <w:r>
              <w:t>Id</w:t>
            </w:r>
          </w:p>
        </w:tc>
        <w:tc>
          <w:tcPr>
            <w:tcW w:w="3096" w:type="dxa"/>
          </w:tcPr>
          <w:p w:rsidR="006020F4" w:rsidRDefault="006020F4" w:rsidP="001D1734">
            <w:pPr>
              <w:pStyle w:val="Tabulasteksts"/>
            </w:pPr>
            <w:r>
              <w:t>integer NOT NULL PRIMARY KEY AUTOINCREMENT</w:t>
            </w:r>
          </w:p>
        </w:tc>
        <w:tc>
          <w:tcPr>
            <w:tcW w:w="3096" w:type="dxa"/>
          </w:tcPr>
          <w:p w:rsidR="006020F4" w:rsidRDefault="006020F4" w:rsidP="001D1734">
            <w:pPr>
              <w:pStyle w:val="Tabulasteksts"/>
            </w:pPr>
            <w:r>
              <w:t>Datubāzes ieraksta unikālais identifikators</w:t>
            </w:r>
          </w:p>
        </w:tc>
      </w:tr>
      <w:tr w:rsidR="006020F4" w:rsidTr="001D1734">
        <w:tc>
          <w:tcPr>
            <w:tcW w:w="3095" w:type="dxa"/>
          </w:tcPr>
          <w:p w:rsidR="006020F4" w:rsidRDefault="004D161A" w:rsidP="001D1734">
            <w:pPr>
              <w:pStyle w:val="Tabulasteksts"/>
            </w:pPr>
            <w:r>
              <w:t>user_from_id</w:t>
            </w:r>
          </w:p>
        </w:tc>
        <w:tc>
          <w:tcPr>
            <w:tcW w:w="3096" w:type="dxa"/>
          </w:tcPr>
          <w:p w:rsidR="006020F4" w:rsidRDefault="004D161A" w:rsidP="001D1734">
            <w:pPr>
              <w:pStyle w:val="Tabulasteksts"/>
            </w:pPr>
            <w:r>
              <w:t>NOT NULL REFERENCES "users_customuser" ("id")</w:t>
            </w:r>
          </w:p>
        </w:tc>
        <w:tc>
          <w:tcPr>
            <w:tcW w:w="3096" w:type="dxa"/>
          </w:tcPr>
          <w:p w:rsidR="006020F4" w:rsidRDefault="006020F4" w:rsidP="001D1734">
            <w:pPr>
              <w:pStyle w:val="Tabulasteksts"/>
            </w:pPr>
          </w:p>
        </w:tc>
      </w:tr>
      <w:tr w:rsidR="006020F4" w:rsidTr="001D1734">
        <w:tc>
          <w:tcPr>
            <w:tcW w:w="3095" w:type="dxa"/>
          </w:tcPr>
          <w:p w:rsidR="006020F4" w:rsidRDefault="004D161A" w:rsidP="001D1734">
            <w:pPr>
              <w:pStyle w:val="Tabulasteksts"/>
            </w:pPr>
            <w:r>
              <w:t>user_to_id</w:t>
            </w:r>
          </w:p>
        </w:tc>
        <w:tc>
          <w:tcPr>
            <w:tcW w:w="3096" w:type="dxa"/>
          </w:tcPr>
          <w:p w:rsidR="006020F4" w:rsidRDefault="004D161A" w:rsidP="001D1734">
            <w:pPr>
              <w:pStyle w:val="Tabulasteksts"/>
            </w:pPr>
            <w:r>
              <w:t>NOT NULL REFERENCES "users_customuser" ("id")</w:t>
            </w:r>
          </w:p>
        </w:tc>
        <w:tc>
          <w:tcPr>
            <w:tcW w:w="3096" w:type="dxa"/>
          </w:tcPr>
          <w:p w:rsidR="006020F4" w:rsidRDefault="006020F4" w:rsidP="001D1734">
            <w:pPr>
              <w:pStyle w:val="Tabulasteksts"/>
            </w:pPr>
          </w:p>
        </w:tc>
      </w:tr>
      <w:tr w:rsidR="006020F4" w:rsidTr="001D1734">
        <w:tc>
          <w:tcPr>
            <w:tcW w:w="3095" w:type="dxa"/>
          </w:tcPr>
          <w:p w:rsidR="006020F4" w:rsidRDefault="006020F4" w:rsidP="001D1734">
            <w:pPr>
              <w:pStyle w:val="Tabulasteksts"/>
            </w:pPr>
            <w:r>
              <w:t>subject</w:t>
            </w:r>
          </w:p>
        </w:tc>
        <w:tc>
          <w:tcPr>
            <w:tcW w:w="3096" w:type="dxa"/>
          </w:tcPr>
          <w:p w:rsidR="006020F4" w:rsidRDefault="006020F4" w:rsidP="001D1734">
            <w:pPr>
              <w:pStyle w:val="Tabulasteksts"/>
            </w:pPr>
            <w:r>
              <w:t>varchar(255) NOT NULL</w:t>
            </w:r>
          </w:p>
        </w:tc>
        <w:tc>
          <w:tcPr>
            <w:tcW w:w="3096" w:type="dxa"/>
          </w:tcPr>
          <w:p w:rsidR="006020F4" w:rsidRDefault="006020F4" w:rsidP="001D1734">
            <w:pPr>
              <w:pStyle w:val="Tabulasteksts"/>
            </w:pPr>
          </w:p>
        </w:tc>
      </w:tr>
      <w:tr w:rsidR="006020F4" w:rsidTr="001D1734">
        <w:tc>
          <w:tcPr>
            <w:tcW w:w="3095" w:type="dxa"/>
          </w:tcPr>
          <w:p w:rsidR="006020F4" w:rsidRDefault="006020F4" w:rsidP="001D1734">
            <w:pPr>
              <w:pStyle w:val="Tabulasteksts"/>
            </w:pPr>
            <w:r>
              <w:t>Message</w:t>
            </w:r>
          </w:p>
        </w:tc>
        <w:tc>
          <w:tcPr>
            <w:tcW w:w="3096" w:type="dxa"/>
          </w:tcPr>
          <w:p w:rsidR="006020F4" w:rsidRDefault="006020F4" w:rsidP="001D1734">
            <w:pPr>
              <w:pStyle w:val="Tabulasteksts"/>
            </w:pPr>
            <w:r>
              <w:t>text NOT NULL</w:t>
            </w:r>
          </w:p>
        </w:tc>
        <w:tc>
          <w:tcPr>
            <w:tcW w:w="3096" w:type="dxa"/>
          </w:tcPr>
          <w:p w:rsidR="006020F4" w:rsidRDefault="006020F4" w:rsidP="001D1734">
            <w:pPr>
              <w:pStyle w:val="Tabulasteksts"/>
            </w:pPr>
            <w:r>
              <w:t>Ziņas teksts</w:t>
            </w:r>
          </w:p>
        </w:tc>
      </w:tr>
      <w:tr w:rsidR="006020F4" w:rsidTr="001D1734">
        <w:tc>
          <w:tcPr>
            <w:tcW w:w="3095" w:type="dxa"/>
          </w:tcPr>
          <w:p w:rsidR="006020F4" w:rsidRDefault="006020F4" w:rsidP="006020F4">
            <w:pPr>
              <w:pStyle w:val="Tabulasteksts"/>
            </w:pPr>
            <w:r>
              <w:t xml:space="preserve">red </w:t>
            </w:r>
          </w:p>
        </w:tc>
        <w:tc>
          <w:tcPr>
            <w:tcW w:w="3096" w:type="dxa"/>
          </w:tcPr>
          <w:p w:rsidR="006020F4" w:rsidRDefault="006020F4" w:rsidP="001D1734">
            <w:pPr>
              <w:pStyle w:val="Tabulasteksts"/>
            </w:pPr>
            <w:r>
              <w:t>bool NOT NULL</w:t>
            </w:r>
          </w:p>
        </w:tc>
        <w:tc>
          <w:tcPr>
            <w:tcW w:w="3096" w:type="dxa"/>
          </w:tcPr>
          <w:p w:rsidR="006020F4" w:rsidRDefault="006020F4" w:rsidP="001D1734">
            <w:pPr>
              <w:pStyle w:val="Tabulasteksts"/>
            </w:pPr>
            <w:r>
              <w:t>Karodziņš, kurš norāda vai ziņa ir skatīta</w:t>
            </w:r>
          </w:p>
        </w:tc>
      </w:tr>
      <w:tr w:rsidR="006020F4" w:rsidTr="001D1734">
        <w:tc>
          <w:tcPr>
            <w:tcW w:w="3095" w:type="dxa"/>
          </w:tcPr>
          <w:p w:rsidR="006020F4" w:rsidRDefault="006020F4" w:rsidP="006020F4">
            <w:pPr>
              <w:pStyle w:val="Tabulasteksts"/>
            </w:pPr>
            <w:r>
              <w:t>Trash</w:t>
            </w:r>
          </w:p>
        </w:tc>
        <w:tc>
          <w:tcPr>
            <w:tcW w:w="3096" w:type="dxa"/>
          </w:tcPr>
          <w:p w:rsidR="006020F4" w:rsidRDefault="006020F4" w:rsidP="001D1734">
            <w:pPr>
              <w:pStyle w:val="Tabulasteksts"/>
            </w:pPr>
            <w:r>
              <w:t>bool NOT NULL</w:t>
            </w:r>
          </w:p>
        </w:tc>
        <w:tc>
          <w:tcPr>
            <w:tcW w:w="3096" w:type="dxa"/>
          </w:tcPr>
          <w:p w:rsidR="006020F4" w:rsidRDefault="006020F4" w:rsidP="001D1734">
            <w:pPr>
              <w:pStyle w:val="Tabulasteksts"/>
            </w:pPr>
            <w:r>
              <w:t>Ziņas pārvietošana uz miskasti</w:t>
            </w:r>
          </w:p>
        </w:tc>
      </w:tr>
      <w:tr w:rsidR="006020F4" w:rsidTr="001D1734">
        <w:tc>
          <w:tcPr>
            <w:tcW w:w="3095" w:type="dxa"/>
          </w:tcPr>
          <w:p w:rsidR="006020F4" w:rsidRDefault="006020F4" w:rsidP="001D1734">
            <w:pPr>
              <w:pStyle w:val="Tabulasteksts"/>
            </w:pPr>
            <w:r>
              <w:t>sent</w:t>
            </w:r>
            <w:r>
              <w:t>_at</w:t>
            </w:r>
          </w:p>
        </w:tc>
        <w:tc>
          <w:tcPr>
            <w:tcW w:w="3096" w:type="dxa"/>
          </w:tcPr>
          <w:p w:rsidR="006020F4" w:rsidRDefault="006020F4" w:rsidP="001D1734">
            <w:pPr>
              <w:pStyle w:val="Tabulasteksts"/>
            </w:pPr>
            <w:r>
              <w:t>datetime NOT NULL</w:t>
            </w:r>
          </w:p>
        </w:tc>
        <w:tc>
          <w:tcPr>
            <w:tcW w:w="3096" w:type="dxa"/>
          </w:tcPr>
          <w:p w:rsidR="006020F4" w:rsidRDefault="006020F4" w:rsidP="001D1734">
            <w:pPr>
              <w:pStyle w:val="Tabulasteksts"/>
            </w:pPr>
            <w:r>
              <w:t>Ziņas nosūtīšanas datums</w:t>
            </w:r>
          </w:p>
        </w:tc>
      </w:tr>
    </w:tbl>
    <w:p w:rsidR="006020F4" w:rsidRDefault="006020F4" w:rsidP="0085090D">
      <w:pPr>
        <w:pStyle w:val="Pamatteksts1"/>
      </w:pPr>
    </w:p>
    <w:p w:rsidR="006D5998" w:rsidRDefault="001625A8" w:rsidP="001625A8">
      <w:pPr>
        <w:pStyle w:val="Caption"/>
      </w:pPr>
      <w:r>
        <w:t xml:space="preserve">tabula </w:t>
      </w:r>
      <w:fldSimple w:instr=" STYLEREF 3 \s ">
        <w:r>
          <w:rPr>
            <w:noProof/>
          </w:rPr>
          <w:t>2.2.1</w:t>
        </w:r>
      </w:fldSimple>
      <w:r>
        <w:t>.</w:t>
      </w:r>
      <w:fldSimple w:instr=" SEQ tabula \* ARABIC \s 3 ">
        <w:r>
          <w:rPr>
            <w:noProof/>
          </w:rPr>
          <w:t>6</w:t>
        </w:r>
      </w:fldSimple>
      <w:r w:rsidR="006D5998">
        <w:t>messaging_contacts</w:t>
      </w:r>
      <w:r>
        <w:t xml:space="preserve"> dekompozīcija</w:t>
      </w:r>
    </w:p>
    <w:tbl>
      <w:tblPr>
        <w:tblStyle w:val="TableGrid"/>
        <w:tblW w:w="0" w:type="auto"/>
        <w:tblLook w:val="04A0"/>
      </w:tblPr>
      <w:tblGrid>
        <w:gridCol w:w="3095"/>
        <w:gridCol w:w="3096"/>
        <w:gridCol w:w="3096"/>
      </w:tblGrid>
      <w:tr w:rsidR="008D5D89" w:rsidRPr="00984C02" w:rsidTr="001D1734">
        <w:tc>
          <w:tcPr>
            <w:tcW w:w="3095" w:type="dxa"/>
          </w:tcPr>
          <w:p w:rsidR="008D5D89" w:rsidRPr="00984C02" w:rsidRDefault="008D5D89" w:rsidP="001D1734">
            <w:pPr>
              <w:pStyle w:val="Tabulasteksts"/>
              <w:rPr>
                <w:b/>
              </w:rPr>
            </w:pPr>
            <w:r w:rsidRPr="00984C02">
              <w:rPr>
                <w:b/>
              </w:rPr>
              <w:t>Lauka nosaukums</w:t>
            </w:r>
          </w:p>
        </w:tc>
        <w:tc>
          <w:tcPr>
            <w:tcW w:w="3096" w:type="dxa"/>
          </w:tcPr>
          <w:p w:rsidR="008D5D89" w:rsidRPr="00984C02" w:rsidRDefault="008D5D89" w:rsidP="001D1734">
            <w:pPr>
              <w:pStyle w:val="Tabulasteksts"/>
              <w:rPr>
                <w:b/>
              </w:rPr>
            </w:pPr>
            <w:r w:rsidRPr="00984C02">
              <w:rPr>
                <w:b/>
              </w:rPr>
              <w:t>Tips</w:t>
            </w:r>
          </w:p>
        </w:tc>
        <w:tc>
          <w:tcPr>
            <w:tcW w:w="3096" w:type="dxa"/>
          </w:tcPr>
          <w:p w:rsidR="008D5D89" w:rsidRPr="00984C02" w:rsidRDefault="008D5D89" w:rsidP="001D1734">
            <w:pPr>
              <w:pStyle w:val="Tabulasteksts"/>
              <w:rPr>
                <w:b/>
              </w:rPr>
            </w:pPr>
            <w:r w:rsidRPr="00984C02">
              <w:rPr>
                <w:b/>
              </w:rPr>
              <w:t>Apraksts</w:t>
            </w:r>
          </w:p>
        </w:tc>
      </w:tr>
      <w:tr w:rsidR="008D5D89" w:rsidTr="001D1734">
        <w:tc>
          <w:tcPr>
            <w:tcW w:w="3095" w:type="dxa"/>
          </w:tcPr>
          <w:p w:rsidR="008D5D89" w:rsidRDefault="008D5D89" w:rsidP="001D1734">
            <w:pPr>
              <w:pStyle w:val="Tabulasteksts"/>
            </w:pPr>
            <w:r>
              <w:t>Id</w:t>
            </w:r>
          </w:p>
        </w:tc>
        <w:tc>
          <w:tcPr>
            <w:tcW w:w="3096" w:type="dxa"/>
          </w:tcPr>
          <w:p w:rsidR="008D5D89" w:rsidRDefault="008D5D89" w:rsidP="001D1734">
            <w:pPr>
              <w:pStyle w:val="Tabulasteksts"/>
            </w:pPr>
            <w:r>
              <w:t>integer NOT NULL PRIMARY KEY AUTOINCREMENT</w:t>
            </w:r>
          </w:p>
        </w:tc>
        <w:tc>
          <w:tcPr>
            <w:tcW w:w="3096" w:type="dxa"/>
          </w:tcPr>
          <w:p w:rsidR="008D5D89" w:rsidRDefault="008D5D89" w:rsidP="001D1734">
            <w:pPr>
              <w:pStyle w:val="Tabulasteksts"/>
            </w:pPr>
            <w:r>
              <w:t>Datubāzes ieraksta unikālais identifikators</w:t>
            </w:r>
          </w:p>
        </w:tc>
      </w:tr>
      <w:tr w:rsidR="008D5D89" w:rsidTr="001D1734">
        <w:tc>
          <w:tcPr>
            <w:tcW w:w="3095" w:type="dxa"/>
          </w:tcPr>
          <w:p w:rsidR="008D5D89" w:rsidRDefault="006D5998" w:rsidP="001D1734">
            <w:pPr>
              <w:pStyle w:val="Tabulasteksts"/>
            </w:pPr>
            <w:r>
              <w:t>user</w:t>
            </w:r>
            <w:r w:rsidR="008D5D89">
              <w:t>_id</w:t>
            </w:r>
          </w:p>
        </w:tc>
        <w:tc>
          <w:tcPr>
            <w:tcW w:w="3096" w:type="dxa"/>
          </w:tcPr>
          <w:p w:rsidR="008D5D89" w:rsidRDefault="006D5998" w:rsidP="001D1734">
            <w:pPr>
              <w:pStyle w:val="Tabulasteksts"/>
            </w:pPr>
            <w:r>
              <w:t xml:space="preserve">integer  </w:t>
            </w:r>
            <w:r w:rsidR="008D5D89">
              <w:t>NOT NULL REFERENCES "users_customuser" ("id")</w:t>
            </w:r>
          </w:p>
        </w:tc>
        <w:tc>
          <w:tcPr>
            <w:tcW w:w="3096" w:type="dxa"/>
          </w:tcPr>
          <w:p w:rsidR="008D5D89" w:rsidRDefault="008D5D89" w:rsidP="001D1734">
            <w:pPr>
              <w:pStyle w:val="Tabulasteksts"/>
            </w:pPr>
          </w:p>
        </w:tc>
      </w:tr>
      <w:tr w:rsidR="008D5D89" w:rsidTr="001D1734">
        <w:tc>
          <w:tcPr>
            <w:tcW w:w="3095" w:type="dxa"/>
          </w:tcPr>
          <w:p w:rsidR="008D5D89" w:rsidRDefault="006D5998" w:rsidP="001D1734">
            <w:pPr>
              <w:pStyle w:val="Tabulasteksts"/>
            </w:pPr>
            <w:r>
              <w:t>contact_user_id</w:t>
            </w:r>
          </w:p>
        </w:tc>
        <w:tc>
          <w:tcPr>
            <w:tcW w:w="3096" w:type="dxa"/>
          </w:tcPr>
          <w:p w:rsidR="008D5D89" w:rsidRDefault="006D5998" w:rsidP="001D1734">
            <w:pPr>
              <w:pStyle w:val="Tabulasteksts"/>
            </w:pPr>
            <w:r>
              <w:t>integer NOT NULL REFERENCES "users_customuser" ("id")</w:t>
            </w:r>
          </w:p>
        </w:tc>
        <w:tc>
          <w:tcPr>
            <w:tcW w:w="3096" w:type="dxa"/>
          </w:tcPr>
          <w:p w:rsidR="008D5D89" w:rsidRDefault="008D5D89" w:rsidP="001D1734">
            <w:pPr>
              <w:pStyle w:val="Tabulasteksts"/>
            </w:pPr>
          </w:p>
        </w:tc>
      </w:tr>
      <w:tr w:rsidR="008D5D89" w:rsidTr="001D1734">
        <w:tc>
          <w:tcPr>
            <w:tcW w:w="3095" w:type="dxa"/>
          </w:tcPr>
          <w:p w:rsidR="008D5D89" w:rsidRDefault="006D5998" w:rsidP="001D1734">
            <w:pPr>
              <w:pStyle w:val="Tabulasteksts"/>
            </w:pPr>
            <w:r>
              <w:t>added</w:t>
            </w:r>
          </w:p>
        </w:tc>
        <w:tc>
          <w:tcPr>
            <w:tcW w:w="3096" w:type="dxa"/>
          </w:tcPr>
          <w:p w:rsidR="008D5D89" w:rsidRDefault="008D5D89" w:rsidP="001D1734">
            <w:pPr>
              <w:pStyle w:val="Tabulasteksts"/>
            </w:pPr>
            <w:r>
              <w:t>datetime NOT NULL</w:t>
            </w:r>
          </w:p>
        </w:tc>
        <w:tc>
          <w:tcPr>
            <w:tcW w:w="3096" w:type="dxa"/>
          </w:tcPr>
          <w:p w:rsidR="008D5D89" w:rsidRDefault="006D5998" w:rsidP="001D1734">
            <w:pPr>
              <w:pStyle w:val="Tabulasteksts"/>
            </w:pPr>
            <w:r>
              <w:t>Kontakta pievienošanas datums</w:t>
            </w:r>
          </w:p>
        </w:tc>
      </w:tr>
    </w:tbl>
    <w:p w:rsidR="008D5D89" w:rsidRDefault="008D5D89" w:rsidP="0085090D">
      <w:pPr>
        <w:pStyle w:val="Pamatteksts1"/>
      </w:pPr>
    </w:p>
    <w:p w:rsidR="005B0A85" w:rsidRDefault="005B0A85" w:rsidP="005B0A85">
      <w:pPr>
        <w:pStyle w:val="Pamatteksts1"/>
      </w:pPr>
      <w:r>
        <w:t>badges_badgetypes</w:t>
      </w:r>
    </w:p>
    <w:p w:rsidR="005B0A85" w:rsidRDefault="005B0A85" w:rsidP="005B0A85">
      <w:pPr>
        <w:pStyle w:val="Pamatteksts1"/>
      </w:pPr>
      <w:r>
        <w:t>id integer NOT NULL PRIMARY KEY AUTOINCREMENT</w:t>
      </w:r>
    </w:p>
    <w:p w:rsidR="005B0A85" w:rsidRDefault="005B0A85" w:rsidP="005B0A85">
      <w:pPr>
        <w:pStyle w:val="Pamatteksts1"/>
      </w:pPr>
      <w:r>
        <w:t>title varchar(255) NOT NULL</w:t>
      </w:r>
    </w:p>
    <w:p w:rsidR="005B0A85" w:rsidRDefault="005B0A85" w:rsidP="005B0A85">
      <w:pPr>
        <w:pStyle w:val="Pamatteksts1"/>
      </w:pPr>
      <w:r>
        <w:t>description text NOT NULL</w:t>
      </w:r>
    </w:p>
    <w:p w:rsidR="005B0A85" w:rsidRDefault="005B0A85" w:rsidP="005B0A85">
      <w:pPr>
        <w:pStyle w:val="Pamatteksts1"/>
      </w:pPr>
      <w:r>
        <w:t>created_at datetime NOT NULL</w:t>
      </w:r>
    </w:p>
    <w:p w:rsidR="005B0A85" w:rsidRDefault="005B0A85" w:rsidP="005B0A85">
      <w:pPr>
        <w:pStyle w:val="Pamatteksts1"/>
      </w:pPr>
      <w:r>
        <w:lastRenderedPageBreak/>
        <w:t>updated_at datetime NOT NUL</w:t>
      </w:r>
    </w:p>
    <w:p w:rsidR="005B0A85" w:rsidRDefault="005B0A85" w:rsidP="005B0A85">
      <w:pPr>
        <w:pStyle w:val="Pamatteksts1"/>
      </w:pPr>
    </w:p>
    <w:p w:rsidR="005B0A85" w:rsidRDefault="005B0A85" w:rsidP="005B0A85">
      <w:pPr>
        <w:pStyle w:val="Pamatteksts1"/>
      </w:pPr>
      <w:r>
        <w:t>badges_badges</w:t>
      </w:r>
    </w:p>
    <w:p w:rsidR="005B0A85" w:rsidRDefault="005B0A85" w:rsidP="005B0A85">
      <w:pPr>
        <w:pStyle w:val="Pamatteksts1"/>
      </w:pPr>
      <w:r>
        <w:t>id integer NOT NULL PRIMARY KEY AUTOINCREMENT</w:t>
      </w:r>
    </w:p>
    <w:p w:rsidR="005B0A85" w:rsidRDefault="005B0A85" w:rsidP="005B0A85">
      <w:pPr>
        <w:pStyle w:val="Pamatteksts1"/>
      </w:pPr>
      <w:r>
        <w:t>user_id integer NOT NULL REFERENCES "users_customuser" ("id")</w:t>
      </w:r>
    </w:p>
    <w:p w:rsidR="005B0A85" w:rsidRDefault="005B0A85" w:rsidP="005B0A85">
      <w:pPr>
        <w:pStyle w:val="Pamatteksts1"/>
      </w:pPr>
      <w:r>
        <w:t>badge_id integer NOT NULL REFERENCES "badges_badgetypes" ("id")</w:t>
      </w:r>
    </w:p>
    <w:p w:rsidR="005B0A85" w:rsidRDefault="005B0A85" w:rsidP="005B0A85">
      <w:pPr>
        <w:pStyle w:val="Pamatteksts1"/>
      </w:pPr>
      <w:r>
        <w:t>created_at datetime NOT NULL</w:t>
      </w:r>
    </w:p>
    <w:p w:rsidR="006020F4" w:rsidRDefault="005B0A85" w:rsidP="005B0A85">
      <w:pPr>
        <w:pStyle w:val="Pamatteksts1"/>
      </w:pPr>
      <w:r>
        <w:t>updated_at datetime NOT NULL</w:t>
      </w:r>
    </w:p>
    <w:p w:rsidR="006020F4" w:rsidRDefault="006020F4" w:rsidP="0085090D">
      <w:pPr>
        <w:pStyle w:val="Pamatteksts1"/>
      </w:pPr>
    </w:p>
    <w:p w:rsidR="00AF2B7D" w:rsidRDefault="00AF2B7D" w:rsidP="00AF2B7D">
      <w:pPr>
        <w:pStyle w:val="Heading1"/>
      </w:pPr>
      <w:bookmarkStart w:id="35" w:name="_Toc406447035"/>
      <w:r>
        <w:lastRenderedPageBreak/>
        <w:t>Sistēmas ieviešana</w:t>
      </w:r>
      <w:r w:rsidR="00F32B1B">
        <w:t xml:space="preserve"> un testēšana</w:t>
      </w:r>
      <w:bookmarkEnd w:id="35"/>
    </w:p>
    <w:p w:rsidR="00AF2B7D" w:rsidRDefault="00AF2B7D" w:rsidP="00AF2B7D">
      <w:pPr>
        <w:pStyle w:val="Pamatteksts1"/>
      </w:pPr>
      <w:r>
        <w:t>Šajā nodaļā tiks aprakstītas tehnoloģijas un metodes, kuras tika izmantotas projekta izstrādei un uzturēšanai. Lietotnes ieviešanai tika izmantoti sekojoši rīki:</w:t>
      </w:r>
    </w:p>
    <w:p w:rsidR="00AF2B7D" w:rsidRDefault="00AF2B7D" w:rsidP="00BE1B31">
      <w:pPr>
        <w:pStyle w:val="Pamatteksts1"/>
        <w:numPr>
          <w:ilvl w:val="0"/>
          <w:numId w:val="39"/>
        </w:numPr>
      </w:pPr>
      <w:r>
        <w:t>Git – bezmaksas izplatīta versionēšanas sistēma, kura tika izmantota kopā ar GitHub vietni koda glabāšanai</w:t>
      </w:r>
    </w:p>
    <w:p w:rsidR="00AF2B7D" w:rsidRDefault="00AF2B7D" w:rsidP="00BE1B31">
      <w:pPr>
        <w:pStyle w:val="Pamatteksts1"/>
        <w:numPr>
          <w:ilvl w:val="0"/>
          <w:numId w:val="39"/>
        </w:numPr>
      </w:pPr>
      <w:r>
        <w:t>TravisCI – lietotne tika izmantota, lai veiktu automātiskus integrācijas testus</w:t>
      </w:r>
    </w:p>
    <w:p w:rsidR="00AF2B7D" w:rsidRDefault="00AF2B7D" w:rsidP="00BE1B31">
      <w:pPr>
        <w:pStyle w:val="Pamatteksts1"/>
        <w:numPr>
          <w:ilvl w:val="0"/>
          <w:numId w:val="39"/>
        </w:numPr>
      </w:pPr>
      <w:r>
        <w:t>Digital Ocean – interneta pakalpojumu sniedzējs, kurš nodrošina lētu, ātru un vienkāršu vietnes izvietošanu</w:t>
      </w:r>
    </w:p>
    <w:p w:rsidR="00AF2B7D" w:rsidRDefault="00AF2B7D" w:rsidP="00AF2B7D">
      <w:pPr>
        <w:pStyle w:val="Heading2"/>
      </w:pPr>
      <w:bookmarkStart w:id="36" w:name="_Toc406447036"/>
      <w:r>
        <w:t>Git versiju kontrole sistēma</w:t>
      </w:r>
      <w:bookmarkEnd w:id="36"/>
    </w:p>
    <w:p w:rsidR="00AF2B7D" w:rsidRDefault="00AF2B7D" w:rsidP="00AF2B7D">
      <w:pPr>
        <w:pStyle w:val="Pamatteksts1"/>
      </w:pPr>
      <w:r>
        <w:t>Kā viena no svarīgākajām tehnoloģijām projektu izstrādē ir versiju kontroles sistēmas, darba izstrādei tiek izmantota GIT versiju kontroles sistēma, šīs sistēma ļauj:</w:t>
      </w:r>
    </w:p>
    <w:p w:rsidR="00AF2B7D" w:rsidRDefault="00AF2B7D" w:rsidP="00C56C17">
      <w:pPr>
        <w:pStyle w:val="Pamatteksts1"/>
        <w:numPr>
          <w:ilvl w:val="0"/>
          <w:numId w:val="40"/>
        </w:numPr>
      </w:pPr>
      <w:r>
        <w:t>uzturēt koda vēsturi</w:t>
      </w:r>
    </w:p>
    <w:p w:rsidR="00AF2B7D" w:rsidRDefault="00AF2B7D" w:rsidP="00C56C17">
      <w:pPr>
        <w:pStyle w:val="Pamatteksts1"/>
        <w:numPr>
          <w:ilvl w:val="0"/>
          <w:numId w:val="40"/>
        </w:numPr>
      </w:pPr>
      <w:r>
        <w:t>decentralizēti veikt projekta izstrādi</w:t>
      </w:r>
    </w:p>
    <w:p w:rsidR="00AF2B7D" w:rsidRDefault="00AF2B7D" w:rsidP="00C56C17">
      <w:pPr>
        <w:pStyle w:val="Pamatteksts1"/>
        <w:numPr>
          <w:ilvl w:val="0"/>
          <w:numId w:val="40"/>
        </w:numPr>
      </w:pPr>
      <w:r>
        <w:t>izveidot projekta snapshot &lt;&lt;</w:t>
      </w:r>
    </w:p>
    <w:p w:rsidR="00AF2B7D" w:rsidRDefault="00AF2B7D" w:rsidP="00C56C17">
      <w:pPr>
        <w:pStyle w:val="Pamatteksts1"/>
        <w:numPr>
          <w:ilvl w:val="0"/>
          <w:numId w:val="40"/>
        </w:numPr>
      </w:pPr>
      <w:r>
        <w:t>Git priekšrocība:</w:t>
      </w:r>
    </w:p>
    <w:p w:rsidR="00AF2B7D" w:rsidRDefault="00AF2B7D" w:rsidP="00C56C17">
      <w:pPr>
        <w:pStyle w:val="Pamatteksts1"/>
        <w:numPr>
          <w:ilvl w:val="0"/>
          <w:numId w:val="40"/>
        </w:numPr>
      </w:pPr>
      <w:r>
        <w:t>zarošanas un apvienošana – Git darba plūsma paredz, ka tiek veidoti zari un tiem nav jābūt savā starpā atkarīgiem</w:t>
      </w:r>
    </w:p>
    <w:p w:rsidR="00AF2B7D" w:rsidRDefault="00AF2B7D" w:rsidP="00C56C17">
      <w:pPr>
        <w:pStyle w:val="Pamatteksts1"/>
        <w:numPr>
          <w:ilvl w:val="0"/>
          <w:numId w:val="40"/>
        </w:numPr>
      </w:pPr>
      <w:r>
        <w:t>izplatīts – informācija no repozitorija tiek kopēta, un tā rezultātā tiek iegūts lokāla repozitorija kopija</w:t>
      </w:r>
    </w:p>
    <w:p w:rsidR="00AF2B7D" w:rsidRDefault="00AF2B7D" w:rsidP="00AF2B7D">
      <w:pPr>
        <w:pStyle w:val="Pamatteksts1"/>
      </w:pPr>
      <w:r>
        <w:t>datu integritāte – šis funkcionalitātes nodrošināšanai Git izveidot kontrolsummu katram failam, kurš tiek pievienots. Datu integritāte arī nodrošina to, ka nav iespējams mainīt repozitorija saturu nemainot izmaiņu identifikatora vērtību. Centralizētās versionēšanas sistēmas piem., kā SVN nenodrošina šādu datu integritāti.</w:t>
      </w:r>
    </w:p>
    <w:p w:rsidR="00AF2B7D" w:rsidRDefault="00AF2B7D" w:rsidP="00AF2B7D">
      <w:pPr>
        <w:pStyle w:val="Pamatteksts1"/>
      </w:pPr>
      <w:r>
        <w:t>Bezmaksas – Git projekts izmanto GNU 2.0 licenci</w:t>
      </w:r>
    </w:p>
    <w:p w:rsidR="00AF2B7D" w:rsidRDefault="00AF2B7D" w:rsidP="00AF2B7D">
      <w:pPr>
        <w:pStyle w:val="Pamatteksts1"/>
      </w:pPr>
      <w:r>
        <w:t>konfigurācija</w:t>
      </w:r>
    </w:p>
    <w:p w:rsidR="00AF2B7D" w:rsidRDefault="00AF2B7D" w:rsidP="00AF2B7D">
      <w:pPr>
        <w:pStyle w:val="Pamatteksts1"/>
      </w:pPr>
      <w:r>
        <w:t xml:space="preserve">GIT versiju kontroles sistēma bez augstāk minētajiem apgalvojumiem ļauj automatizēt izstrādes procesu. GIT versiju kontroles sistēma ļauj pievienot skriptus, kuri tiek izpildīti dažādos versiju kontroles sistēmas darbības punktos, tā piemēram, pirms izmaiņu ievietošanas repozitorijā, pēc izmaiņu pievienošanas repozitorijā. </w:t>
      </w:r>
    </w:p>
    <w:p w:rsidR="00AF2B7D" w:rsidRDefault="00AF2B7D" w:rsidP="00AF2B7D">
      <w:pPr>
        <w:pStyle w:val="Pamatteksts1"/>
      </w:pPr>
      <w:r>
        <w:t>Šī iespēja tiek izmantota, lai veiktu testu izpildi pirms jaunā koda pievienošanas repozitorijam, izmaiņas ir iespējams pievienot tikai tajā gadījuma, ja visi testi izpildās veiksmīgi.</w:t>
      </w:r>
    </w:p>
    <w:p w:rsidR="00AF2B7D" w:rsidRDefault="00AF2B7D" w:rsidP="00AF2B7D">
      <w:pPr>
        <w:pStyle w:val="Pamatteksts1"/>
      </w:pPr>
      <w:r>
        <w:lastRenderedPageBreak/>
        <w:t>Git versiju kontroles sistēma tiek izvēlēta projekta izstrādes, jo tā ļauj integrēt dažādas ārējās sistēmas.</w:t>
      </w:r>
    </w:p>
    <w:p w:rsidR="00AF2B7D" w:rsidRDefault="00AF2B7D" w:rsidP="00AF2B7D">
      <w:pPr>
        <w:pStyle w:val="Pamatteksts1"/>
      </w:pPr>
      <w:r>
        <w:t xml:space="preserve">Github tikai izmantots, jo tas nodrošina GIT versionēšans sistēmas pakalpojumus bez maksas (par šiem bezmaksas nosacījumiem). Github.com piedāvātie pakalpojumi tika izmantoti, jo šis serviss tiek plaši pielietots trešās puses lietotnēs, piem., TravisCI šis serviss tiek izmantots, lai norādītu repozitoriju, kuru nepieciešams testēt. </w:t>
      </w:r>
    </w:p>
    <w:p w:rsidR="00AF2B7D" w:rsidRDefault="00AF2B7D" w:rsidP="00AF2B7D">
      <w:pPr>
        <w:pStyle w:val="Pamatteksts1"/>
      </w:pPr>
    </w:p>
    <w:p w:rsidR="00AF60EE" w:rsidRDefault="00AF60EE" w:rsidP="00AF60EE">
      <w:pPr>
        <w:pStyle w:val="Heading2"/>
      </w:pPr>
      <w:bookmarkStart w:id="37" w:name="_Toc406447037"/>
      <w:r>
        <w:t>Vienību testi</w:t>
      </w:r>
      <w:bookmarkEnd w:id="37"/>
    </w:p>
    <w:p w:rsidR="00AF60EE" w:rsidRDefault="00AF60EE" w:rsidP="00AF60EE">
      <w:pPr>
        <w:pStyle w:val="Pamatteksts1"/>
      </w:pPr>
      <w:r>
        <w:t>Katrā projektā kā viens no svarīgākajiem posmiem ir lietotnes testēšanas proces, jo tas ļauj pārliecināties par korektu lietotnes darbību, tas ļauj izstrādāt lietotni ar augstu kauzalitāti, kā arī samazināt laiku, kurš ir nepieciešams testu veikšanai. Kā vienkāršākā un ātrākā testēšanas metodes, kuru ir iespējams izmantot izstrādātajiem ir vienību testi, jo tos var pievienot izstrādātājs lietotnes izstrādes procesa laikā. Šo testu izpildīšanas ir vienkārša, jo tā parasti ir automatizēta.</w:t>
      </w:r>
    </w:p>
    <w:p w:rsidR="00AF60EE" w:rsidRDefault="00AF60EE" w:rsidP="00AF60EE">
      <w:pPr>
        <w:pStyle w:val="Pamatteksts1"/>
      </w:pPr>
      <w:r>
        <w:t>Django ietvars ietver sevi testēšanas rīkus, tos ir iespējams izmantot lietotnes funkcionalitātes automātiskai testēšanai, kurš ļauj simulēt HTTP pieprasījums, datu pievienošanu, pārbaudīt lietotnes izvadi un pārliecināties, ka kods izpilda norādītās darbības.</w:t>
      </w:r>
    </w:p>
    <w:p w:rsidR="00AF60EE" w:rsidRDefault="00AF60EE" w:rsidP="00AF60EE">
      <w:pPr>
        <w:pStyle w:val="Pamatteksts1"/>
      </w:pPr>
      <w:r>
        <w:t xml:space="preserve">Lai būtu iespējams veikt testus ir nepieciešams vispirms iekļaut testu pamatklāsti, kuras mantošanas ļauj veidot testu gadījumus. </w:t>
      </w:r>
    </w:p>
    <w:p w:rsidR="00AF60EE" w:rsidRDefault="00AF60EE" w:rsidP="00AF60EE">
      <w:pPr>
        <w:pStyle w:val="Pamatteksts1"/>
      </w:pPr>
      <w:r>
        <w:t>from django.test import TestCase</w:t>
      </w:r>
    </w:p>
    <w:p w:rsidR="00AF60EE" w:rsidRDefault="00AF60EE" w:rsidP="00AF60EE">
      <w:pPr>
        <w:pStyle w:val="Pamatteksts1"/>
      </w:pPr>
      <w:r>
        <w:t>Veidojot testus priekš Django ietvara failus, kuri satur testu gadījums ir nepieciešams nosaukt tādā veidā, lai tie sāktos ar vārdu test*.py</w:t>
      </w:r>
    </w:p>
    <w:p w:rsidR="00AF60EE" w:rsidRDefault="00AF60EE" w:rsidP="00AF60EE">
      <w:pPr>
        <w:pStyle w:val="Pamatteksts1"/>
      </w:pPr>
      <w:r>
        <w:t>Testu palaišana</w:t>
      </w:r>
    </w:p>
    <w:p w:rsidR="00AF60EE" w:rsidRDefault="00AF60EE" w:rsidP="00AF60EE">
      <w:pPr>
        <w:pStyle w:val="Pamatteksts1"/>
      </w:pPr>
      <w:r>
        <w:t>Testu palaišanai tiek izmantota ./manage.py test komanda, kuru izpilda projekta direktorijā. Izpildot šo komandu tiek izveidoti testu gadījumi visām projekta lietotnēm.</w:t>
      </w:r>
    </w:p>
    <w:p w:rsidR="00AF60EE" w:rsidRDefault="00AF60EE" w:rsidP="00AF60EE">
      <w:pPr>
        <w:pStyle w:val="Pamatteksts1"/>
      </w:pPr>
      <w:r>
        <w:t>Django testu ietvars nekādā veidā neietekmēs izstrādes vai produkcijas datubāzi, jo testu veikšanai tiek izmantota atsevišķa datubāze, kur tiek izveidota testu sākumā un neatkarīgi no rezultātiem iznīcināta testu beigās.</w:t>
      </w:r>
    </w:p>
    <w:p w:rsidR="00AF60EE" w:rsidRDefault="00AF60EE" w:rsidP="00AF2B7D">
      <w:pPr>
        <w:pStyle w:val="Pamatteksts1"/>
      </w:pPr>
    </w:p>
    <w:p w:rsidR="00AF2B7D" w:rsidRDefault="00AF2B7D" w:rsidP="00AF2B7D">
      <w:pPr>
        <w:pStyle w:val="Heading2"/>
      </w:pPr>
      <w:bookmarkStart w:id="38" w:name="_Toc406447038"/>
      <w:r>
        <w:t>TravisCI</w:t>
      </w:r>
      <w:r w:rsidR="00AF60EE">
        <w:t xml:space="preserve"> integrācijas testi</w:t>
      </w:r>
      <w:bookmarkEnd w:id="38"/>
    </w:p>
    <w:p w:rsidR="00AF2B7D" w:rsidRDefault="00AF2B7D" w:rsidP="00AF2B7D">
      <w:pPr>
        <w:pStyle w:val="Pamatteksts1"/>
      </w:pPr>
      <w:r>
        <w:t xml:space="preserve">Lai nodrošinātu papildus testus un to automatizāciju projekta izstrādei tiek izmantots TravisCI, tā nepārtrauktās integrācijas sistēma, kuru tiek integrēta ar github.com vietnē </w:t>
      </w:r>
      <w:r>
        <w:lastRenderedPageBreak/>
        <w:t>izvietoto repozitoriju, tas tiek izdarīts izmantojot hooks, kuri veic projekta veidošanu un testu palaišanu pēc izmaiņu ienešana github.com repozitorijā.</w:t>
      </w:r>
    </w:p>
    <w:p w:rsidR="00AF2B7D" w:rsidRDefault="00AF2B7D" w:rsidP="00AF2B7D">
      <w:pPr>
        <w:pStyle w:val="Pamatteksts1"/>
      </w:pPr>
      <w:r>
        <w:t>Šī integrēšanas sistēma tika izmantota, lai automatizētu šādus uzdevumus:</w:t>
      </w:r>
    </w:p>
    <w:p w:rsidR="00AF2B7D" w:rsidRDefault="00AF2B7D" w:rsidP="00AF2B7D">
      <w:pPr>
        <w:pStyle w:val="Pamatteksts1"/>
      </w:pPr>
      <w:r>
        <w:t>testu veikšana</w:t>
      </w:r>
    </w:p>
    <w:p w:rsidR="00AF2B7D" w:rsidRDefault="00AF2B7D" w:rsidP="00AF2B7D">
      <w:pPr>
        <w:pStyle w:val="Pamatteksts1"/>
      </w:pPr>
      <w:r>
        <w:t>dažādu python un django versiju integrācijas testi</w:t>
      </w:r>
    </w:p>
    <w:p w:rsidR="00AF2B7D" w:rsidRDefault="00AF2B7D" w:rsidP="00AF2B7D">
      <w:pPr>
        <w:pStyle w:val="Pamatteksts1"/>
      </w:pPr>
      <w:r>
        <w:t>Šo testu veikšana ļauj priekšlaicīgi identificēt problēmas, ar kurām nāksies saskarties aplikācijas dzīves ciklā. Šīs sistēmas izmantošana ļauj priekšlaicīgi identificēt iespējamas problēmas migrējot projektu uz jaunākām Django ietvara versijām.</w:t>
      </w:r>
    </w:p>
    <w:p w:rsidR="00AF2B7D" w:rsidRDefault="00AF2B7D" w:rsidP="00AF2B7D">
      <w:pPr>
        <w:pStyle w:val="Pamatteksts1"/>
      </w:pPr>
      <w:r>
        <w:t>TravisCI projektu veidošanai un testēšanai norādījumiem izmanto YAML failu, kurš satur nepieciešamo konfigurāciju.</w:t>
      </w:r>
    </w:p>
    <w:p w:rsidR="00AF2B7D" w:rsidRDefault="00AF2B7D" w:rsidP="00AF2B7D">
      <w:pPr>
        <w:pStyle w:val="Pamatteksts1"/>
      </w:pPr>
    </w:p>
    <w:p w:rsidR="00AF2B7D" w:rsidRDefault="00AF2B7D" w:rsidP="00AF2B7D">
      <w:pPr>
        <w:pStyle w:val="Heading2"/>
      </w:pPr>
      <w:bookmarkStart w:id="39" w:name="_Toc406447039"/>
      <w:r>
        <w:t>Lietotnes ieviešana</w:t>
      </w:r>
      <w:bookmarkEnd w:id="39"/>
    </w:p>
    <w:p w:rsidR="00217496" w:rsidRDefault="00217496" w:rsidP="00AF2B7D">
      <w:pPr>
        <w:pStyle w:val="Pamatteksts1"/>
      </w:pPr>
      <w:r>
        <w:t>Šajā nodaļā tiks aprakstīta lietotnes ieviešanas stratēģija.</w:t>
      </w:r>
    </w:p>
    <w:p w:rsidR="00217496" w:rsidRDefault="00217496" w:rsidP="00AF2B7D">
      <w:pPr>
        <w:pStyle w:val="Pamatteksts1"/>
      </w:pPr>
      <w:r>
        <w:t>Server izvēle</w:t>
      </w:r>
    </w:p>
    <w:p w:rsidR="00AF2B7D" w:rsidRDefault="00AF2B7D" w:rsidP="00AF2B7D">
      <w:pPr>
        <w:pStyle w:val="Pamatteksts1"/>
      </w:pPr>
      <w:r>
        <w:t>Lietotnes ieviešanai tiek izmantoti digitalocean.com piedāvātie pakalpojumi, jo tas nodrošina:</w:t>
      </w:r>
    </w:p>
    <w:p w:rsidR="00AF2B7D" w:rsidRDefault="00AF2B7D" w:rsidP="00AF2B7D">
      <w:pPr>
        <w:pStyle w:val="Pamatteksts1"/>
        <w:numPr>
          <w:ilvl w:val="0"/>
          <w:numId w:val="38"/>
        </w:numPr>
      </w:pPr>
      <w:r>
        <w:t>lētus pakalpojumus</w:t>
      </w:r>
    </w:p>
    <w:p w:rsidR="00611C22" w:rsidRDefault="00611C22" w:rsidP="00AF2B7D">
      <w:pPr>
        <w:pStyle w:val="Pamatteksts1"/>
        <w:numPr>
          <w:ilvl w:val="0"/>
          <w:numId w:val="38"/>
        </w:numPr>
      </w:pPr>
      <w:r>
        <w:t>virtuālo mašīnu pārvietošana</w:t>
      </w:r>
    </w:p>
    <w:p w:rsidR="00AF2B7D" w:rsidRDefault="00AF2B7D" w:rsidP="00AF2B7D">
      <w:pPr>
        <w:pStyle w:val="Pamatteksts1"/>
        <w:numPr>
          <w:ilvl w:val="0"/>
          <w:numId w:val="38"/>
        </w:numPr>
      </w:pPr>
      <w:r>
        <w:t>virtuālās mašīnas ar gatavām instalācijām</w:t>
      </w:r>
    </w:p>
    <w:p w:rsidR="00AF2B7D" w:rsidRDefault="00AF2B7D" w:rsidP="00AF2B7D">
      <w:pPr>
        <w:pStyle w:val="Pamatteksts1"/>
        <w:numPr>
          <w:ilvl w:val="0"/>
          <w:numId w:val="38"/>
        </w:numPr>
      </w:pPr>
      <w:r>
        <w:t>plašus komūnas atbalstu un pamācības</w:t>
      </w:r>
    </w:p>
    <w:p w:rsidR="00AF2B7D" w:rsidRDefault="00AF2B7D" w:rsidP="00AF2B7D">
      <w:pPr>
        <w:pStyle w:val="Pamatteksts1"/>
      </w:pPr>
      <w:r>
        <w:t>Django instalācijas mezgla konfigurācija</w:t>
      </w:r>
    </w:p>
    <w:p w:rsidR="00AF2B7D" w:rsidRDefault="00AF2B7D" w:rsidP="00AF2B7D">
      <w:pPr>
        <w:pStyle w:val="Pamatteksts1"/>
        <w:numPr>
          <w:ilvl w:val="0"/>
          <w:numId w:val="37"/>
        </w:numPr>
      </w:pPr>
      <w:r>
        <w:t>Ubuntu 14.04</w:t>
      </w:r>
    </w:p>
    <w:p w:rsidR="00AF2B7D" w:rsidRDefault="00AF2B7D" w:rsidP="00AF2B7D">
      <w:pPr>
        <w:pStyle w:val="Pamatteksts1"/>
        <w:numPr>
          <w:ilvl w:val="0"/>
          <w:numId w:val="37"/>
        </w:numPr>
      </w:pPr>
      <w:r>
        <w:t>Python 2.7.6</w:t>
      </w:r>
    </w:p>
    <w:p w:rsidR="00AF2B7D" w:rsidRDefault="00AF2B7D" w:rsidP="00AF2B7D">
      <w:pPr>
        <w:pStyle w:val="Pamatteksts1"/>
        <w:numPr>
          <w:ilvl w:val="0"/>
          <w:numId w:val="37"/>
        </w:numPr>
      </w:pPr>
      <w:r>
        <w:t>Django 1.7.1</w:t>
      </w:r>
    </w:p>
    <w:p w:rsidR="00AF2B7D" w:rsidRDefault="00AF2B7D" w:rsidP="00AF2B7D">
      <w:pPr>
        <w:pStyle w:val="Pamatteksts1"/>
        <w:numPr>
          <w:ilvl w:val="0"/>
          <w:numId w:val="37"/>
        </w:numPr>
      </w:pPr>
      <w:r>
        <w:t>PostgreSQL</w:t>
      </w:r>
    </w:p>
    <w:p w:rsidR="00AF2B7D" w:rsidRDefault="00AF2B7D" w:rsidP="00AF2B7D">
      <w:pPr>
        <w:pStyle w:val="Pamatteksts1"/>
        <w:numPr>
          <w:ilvl w:val="0"/>
          <w:numId w:val="37"/>
        </w:numPr>
      </w:pPr>
      <w:r>
        <w:t>Nginx 1.4.6</w:t>
      </w:r>
    </w:p>
    <w:p w:rsidR="00AF2B7D" w:rsidRDefault="00AF2B7D" w:rsidP="00AF2B7D">
      <w:pPr>
        <w:pStyle w:val="Pamatteksts1"/>
        <w:numPr>
          <w:ilvl w:val="0"/>
          <w:numId w:val="37"/>
        </w:numPr>
      </w:pPr>
      <w:r>
        <w:t>Gunicorn 17.5</w:t>
      </w:r>
    </w:p>
    <w:p w:rsidR="00323D39" w:rsidRPr="0085090D" w:rsidRDefault="00323D39" w:rsidP="0085090D">
      <w:pPr>
        <w:pStyle w:val="Pamatteksts1"/>
      </w:pPr>
    </w:p>
    <w:p w:rsidR="00AF0E22" w:rsidRPr="0092776D" w:rsidRDefault="00AF0E22" w:rsidP="00D811A4">
      <w:pPr>
        <w:pStyle w:val="Virsraksts1nenumurts"/>
      </w:pPr>
      <w:bookmarkStart w:id="40" w:name="_Toc406447040"/>
      <w:r w:rsidRPr="0092776D">
        <w:lastRenderedPageBreak/>
        <w:t>Nobeigums</w:t>
      </w:r>
      <w:bookmarkEnd w:id="40"/>
    </w:p>
    <w:p w:rsidR="00D72A66" w:rsidRPr="00D72A66" w:rsidRDefault="00D72A66" w:rsidP="00D72A66">
      <w:pPr>
        <w:pStyle w:val="Pamatteksts1"/>
      </w:pPr>
      <w:r w:rsidRPr="00D72A66">
        <w:t>Kopumā secinājums par pētāmo jomu (it kā atgādinājums par ko gāja runa)</w:t>
      </w:r>
    </w:p>
    <w:p w:rsidR="00D72A66" w:rsidRPr="00D72A66" w:rsidRDefault="00D72A66" w:rsidP="00D72A66">
      <w:pPr>
        <w:pStyle w:val="Pamatteksts1"/>
      </w:pPr>
      <w:r w:rsidRPr="00D72A66">
        <w:t>1-2 teikumi galvenais darba sasniegums</w:t>
      </w:r>
    </w:p>
    <w:p w:rsidR="00D72A66" w:rsidRPr="00D72A66" w:rsidRDefault="00D72A66" w:rsidP="00D72A66">
      <w:pPr>
        <w:pStyle w:val="Pamatteksts1"/>
      </w:pPr>
      <w:r w:rsidRPr="00D72A66">
        <w:t>Ievadā uzstādīti mērķi ir sasniegti (izvērsta teikumā)</w:t>
      </w:r>
    </w:p>
    <w:p w:rsidR="00D72A66" w:rsidRPr="00D72A66" w:rsidRDefault="00D72A66" w:rsidP="00D72A66">
      <w:pPr>
        <w:pStyle w:val="Pamatteksts1"/>
      </w:pPr>
      <w:r w:rsidRPr="00D72A66">
        <w:t>Galvenie pētījuma secinājumi (strukturētā formā)</w:t>
      </w:r>
    </w:p>
    <w:p w:rsidR="00D72A66" w:rsidRPr="00D72A66" w:rsidRDefault="00D72A66" w:rsidP="00D72A66">
      <w:pPr>
        <w:pStyle w:val="Pamatteksts1"/>
      </w:pPr>
      <w:r w:rsidRPr="00D72A66">
        <w:t>Ja hipotēze nav pareiza, kāda varētu būt atbilde uz sākotnēji uzstādīto jautājumu?</w:t>
      </w:r>
    </w:p>
    <w:p w:rsidR="00062B01" w:rsidRPr="00D72A66" w:rsidRDefault="00D72A66" w:rsidP="00D72A66">
      <w:pPr>
        <w:pStyle w:val="Pamatteksts1"/>
      </w:pPr>
      <w:r w:rsidRPr="00D72A66">
        <w:t>Rezumēt visas grūtības vai problēmas, ar kurām saskārās veicot pētījumu.</w:t>
      </w:r>
    </w:p>
    <w:p w:rsidR="00062B01" w:rsidRDefault="00062B01" w:rsidP="00062B01">
      <w:pPr>
        <w:ind w:left="-993" w:right="-766"/>
        <w:rPr>
          <w:b/>
        </w:rPr>
      </w:pPr>
      <w:r>
        <w:rPr>
          <w:b/>
        </w:rPr>
        <w:t>Mērķa grupas:</w:t>
      </w:r>
    </w:p>
    <w:p w:rsidR="00062B01" w:rsidRDefault="00062B01" w:rsidP="00824E57">
      <w:pPr>
        <w:pStyle w:val="ListParagraph"/>
        <w:numPr>
          <w:ilvl w:val="0"/>
          <w:numId w:val="2"/>
        </w:numPr>
        <w:ind w:right="-765"/>
      </w:pPr>
      <w:r>
        <w:t>Arhitektūras un mākslas studenti, profesionāļi.</w:t>
      </w:r>
    </w:p>
    <w:p w:rsidR="00062B01" w:rsidRDefault="00062B01" w:rsidP="00824E57">
      <w:pPr>
        <w:pStyle w:val="ListParagraph"/>
        <w:numPr>
          <w:ilvl w:val="0"/>
          <w:numId w:val="2"/>
        </w:numPr>
        <w:ind w:right="-765"/>
      </w:pPr>
      <w:r>
        <w:t>Pilsētas iedzīvotāji</w:t>
      </w:r>
    </w:p>
    <w:p w:rsidR="00062B01" w:rsidRDefault="00062B01" w:rsidP="00824E57">
      <w:pPr>
        <w:pStyle w:val="ListParagraph"/>
        <w:numPr>
          <w:ilvl w:val="0"/>
          <w:numId w:val="2"/>
        </w:numPr>
        <w:ind w:right="-765"/>
      </w:pPr>
      <w:r>
        <w:t>Tūristi</w:t>
      </w:r>
    </w:p>
    <w:p w:rsidR="00062B01" w:rsidRDefault="00062B01" w:rsidP="00824E57">
      <w:pPr>
        <w:pStyle w:val="ListParagraph"/>
        <w:numPr>
          <w:ilvl w:val="0"/>
          <w:numId w:val="2"/>
        </w:numPr>
        <w:ind w:right="-765"/>
      </w:pPr>
      <w:r>
        <w:t>Investori</w:t>
      </w:r>
    </w:p>
    <w:p w:rsidR="00062B01" w:rsidRDefault="00062B01" w:rsidP="00062B01">
      <w:pPr>
        <w:ind w:left="-993" w:right="-766"/>
        <w:rPr>
          <w:b/>
        </w:rPr>
      </w:pPr>
    </w:p>
    <w:p w:rsidR="00062B01" w:rsidRPr="00426970" w:rsidRDefault="00062B01" w:rsidP="00062B01">
      <w:pPr>
        <w:ind w:left="-993" w:right="-766"/>
        <w:rPr>
          <w:b/>
        </w:rPr>
      </w:pPr>
      <w:r>
        <w:rPr>
          <w:b/>
        </w:rPr>
        <w:t>Institūcijas, kam tas varētu interesēt</w:t>
      </w:r>
      <w:r w:rsidRPr="00426970">
        <w:rPr>
          <w:b/>
        </w:rPr>
        <w:t>:</w:t>
      </w:r>
    </w:p>
    <w:p w:rsidR="00062B01" w:rsidRPr="00D03310" w:rsidRDefault="00062B01" w:rsidP="00824E57">
      <w:pPr>
        <w:pStyle w:val="ListParagraph"/>
        <w:numPr>
          <w:ilvl w:val="0"/>
          <w:numId w:val="3"/>
        </w:numPr>
        <w:ind w:right="-765"/>
        <w:rPr>
          <w:i/>
        </w:rPr>
      </w:pPr>
      <w:r>
        <w:t xml:space="preserve">Rīgas Dome: </w:t>
      </w:r>
      <w:r w:rsidRPr="00AD140B">
        <w:t>Rīgas tēla popularizēšana, izpratnes veidošana par pilsētas telpu.</w:t>
      </w:r>
    </w:p>
    <w:p w:rsidR="00062B01" w:rsidRPr="00AD140B" w:rsidRDefault="00062B01" w:rsidP="00824E57">
      <w:pPr>
        <w:pStyle w:val="ListParagraph"/>
        <w:numPr>
          <w:ilvl w:val="0"/>
          <w:numId w:val="3"/>
        </w:numPr>
        <w:ind w:right="-100"/>
        <w:jc w:val="both"/>
      </w:pPr>
      <w:r>
        <w:t xml:space="preserve">Pilsētas arhitekta birojs : </w:t>
      </w:r>
      <w:r w:rsidRPr="00AD140B">
        <w:t>Rīgas arhitektūras kvalitāšu popularizēšana</w:t>
      </w:r>
    </w:p>
    <w:p w:rsidR="00062B01" w:rsidRPr="00D03310" w:rsidRDefault="00062B01" w:rsidP="00824E57">
      <w:pPr>
        <w:pStyle w:val="ListParagraph"/>
        <w:numPr>
          <w:ilvl w:val="0"/>
          <w:numId w:val="3"/>
        </w:numPr>
        <w:ind w:right="-100"/>
        <w:jc w:val="both"/>
        <w:rPr>
          <w:color w:val="000000" w:themeColor="text1"/>
          <w:sz w:val="22"/>
          <w:szCs w:val="22"/>
        </w:rPr>
      </w:pPr>
      <w:r w:rsidRPr="00D03310">
        <w:rPr>
          <w:color w:val="000000" w:themeColor="text1"/>
          <w:sz w:val="22"/>
          <w:szCs w:val="22"/>
        </w:rPr>
        <w:t>Rīgas pašvaldības aģentūras „Rīgas pilsētas arhitekta birojs” (turpmāk tekstā – Rīgas pilsētas arhitekta birojs) mērķi ir sekmēt līdzsvarotu un ilgstpējīgu Rīgas pilsētvides attīstību, uzlabojot pašvaldības darbu arhitektūras kvalitātes pārraudzībā – pilnveidojot pārvaldes instrumentu kopumu un uzturot pastāvīgu, atklātu, savlaicīgu, plašu, profesionālu diskusiju par sabiedrībai nozīmīgām iecerēm un projektiem, kā arī iepazīstināt citu valstu un pilsētu sabiedrību ar labākajiem Latvijas arhitektūras prakses piemēriem.</w:t>
      </w:r>
    </w:p>
    <w:p w:rsidR="00062B01" w:rsidRDefault="00062B01" w:rsidP="00824E57">
      <w:pPr>
        <w:pStyle w:val="ListParagraph"/>
        <w:numPr>
          <w:ilvl w:val="0"/>
          <w:numId w:val="3"/>
        </w:numPr>
        <w:ind w:right="-765"/>
      </w:pPr>
      <w:r>
        <w:t xml:space="preserve">Arhitektūras muzejs: </w:t>
      </w:r>
      <w:r w:rsidRPr="00D03310">
        <w:t>Vēsturiskās informācijas pieejamība.</w:t>
      </w:r>
    </w:p>
    <w:p w:rsidR="00062B01" w:rsidRPr="00D03310" w:rsidRDefault="00062B01" w:rsidP="00824E57">
      <w:pPr>
        <w:pStyle w:val="ListParagraph"/>
        <w:numPr>
          <w:ilvl w:val="0"/>
          <w:numId w:val="3"/>
        </w:numPr>
        <w:ind w:right="-765"/>
        <w:rPr>
          <w:i/>
        </w:rPr>
      </w:pPr>
      <w:r>
        <w:t xml:space="preserve">Arhitektūras informācijas centrs: </w:t>
      </w:r>
      <w:r w:rsidRPr="00D03310">
        <w:t>Diskusijas rosināšanai par ar arhitektūru saistītiem jautājumiem pilsētā</w:t>
      </w:r>
    </w:p>
    <w:p w:rsidR="00062B01" w:rsidRPr="00D03310" w:rsidRDefault="00062B01" w:rsidP="00824E57">
      <w:pPr>
        <w:pStyle w:val="ListParagraph"/>
        <w:numPr>
          <w:ilvl w:val="0"/>
          <w:numId w:val="3"/>
        </w:numPr>
        <w:ind w:right="-765"/>
      </w:pPr>
      <w:r>
        <w:t xml:space="preserve">Anothertravelguide: </w:t>
      </w:r>
      <w:r w:rsidRPr="00D03310">
        <w:t>Tūrisma informācija</w:t>
      </w:r>
    </w:p>
    <w:p w:rsidR="00062B01" w:rsidRPr="00D03310" w:rsidRDefault="00062B01" w:rsidP="00824E57">
      <w:pPr>
        <w:pStyle w:val="ListParagraph"/>
        <w:numPr>
          <w:ilvl w:val="0"/>
          <w:numId w:val="3"/>
        </w:numPr>
        <w:ind w:right="-765"/>
      </w:pPr>
      <w:r>
        <w:t xml:space="preserve">LiveRiga: </w:t>
      </w:r>
      <w:r w:rsidRPr="00D03310">
        <w:t>Tūrisma informācija</w:t>
      </w:r>
    </w:p>
    <w:p w:rsidR="00062B01" w:rsidRDefault="00062B01" w:rsidP="00824E57">
      <w:pPr>
        <w:pStyle w:val="ListParagraph"/>
        <w:numPr>
          <w:ilvl w:val="0"/>
          <w:numId w:val="3"/>
        </w:numPr>
        <w:ind w:right="-765"/>
      </w:pPr>
      <w:r>
        <w:t>u.c..</w:t>
      </w:r>
    </w:p>
    <w:p w:rsidR="00D72A66" w:rsidRDefault="00D72A66" w:rsidP="00D72A66">
      <w:pPr>
        <w:pStyle w:val="Pamatteksts1"/>
      </w:pPr>
      <w:r>
        <w:t xml:space="preserve">Atrisinātas un neatrisinātas problēmas </w:t>
      </w:r>
      <w:r>
        <w:sym w:font="Wingdings" w:char="F0E0"/>
      </w:r>
      <w:r>
        <w:t>nākotnes perspektīvas</w:t>
      </w:r>
    </w:p>
    <w:p w:rsidR="00D72A66" w:rsidRDefault="00D72A66" w:rsidP="00D72A66">
      <w:pPr>
        <w:pStyle w:val="Pamatteksts1"/>
      </w:pPr>
      <w:r>
        <w:t>Ko nākošreiz šāda veida pētījumam būtu jādara citādi?</w:t>
      </w:r>
    </w:p>
    <w:p w:rsidR="00062B01" w:rsidRDefault="00D72A66" w:rsidP="00D72A66">
      <w:pPr>
        <w:pStyle w:val="Pamatteksts1"/>
      </w:pPr>
      <w:r>
        <w:t>Sastādīt sarakstu ar citām lietām, ko esat iemācījušies.</w:t>
      </w:r>
    </w:p>
    <w:p w:rsidR="00250790" w:rsidRDefault="00250790" w:rsidP="00250790">
      <w:pPr>
        <w:pStyle w:val="Virsraksts1nenumurts"/>
      </w:pPr>
      <w:bookmarkStart w:id="41" w:name="_Toc406447041"/>
      <w:r w:rsidRPr="0092776D">
        <w:lastRenderedPageBreak/>
        <w:t>Pielikumi</w:t>
      </w:r>
      <w:bookmarkEnd w:id="41"/>
    </w:p>
    <w:p w:rsidR="00250790" w:rsidRPr="00855B85" w:rsidRDefault="00250790" w:rsidP="00250790">
      <w:pPr>
        <w:pStyle w:val="Pamatteksts1"/>
        <w:pageBreakBefore/>
        <w:jc w:val="right"/>
        <w:rPr>
          <w:b/>
        </w:rPr>
      </w:pPr>
      <w:r w:rsidRPr="00855B85">
        <w:rPr>
          <w:b/>
        </w:rPr>
        <w:lastRenderedPageBreak/>
        <w:t>1.pielikums</w:t>
      </w:r>
    </w:p>
    <w:p w:rsidR="00250790" w:rsidRDefault="00250790" w:rsidP="00250790">
      <w:pPr>
        <w:pStyle w:val="Pamatteksts1"/>
        <w:jc w:val="center"/>
        <w:rPr>
          <w:b/>
          <w:bCs/>
          <w:sz w:val="32"/>
        </w:rPr>
      </w:pPr>
      <w:r w:rsidRPr="00855B85">
        <w:rPr>
          <w:b/>
          <w:bCs/>
          <w:sz w:val="32"/>
        </w:rPr>
        <w:t>P</w:t>
      </w:r>
      <w:r>
        <w:rPr>
          <w:b/>
          <w:bCs/>
          <w:sz w:val="32"/>
        </w:rPr>
        <w:t>irmā p</w:t>
      </w:r>
      <w:r w:rsidRPr="00855B85">
        <w:rPr>
          <w:b/>
          <w:bCs/>
          <w:sz w:val="32"/>
        </w:rPr>
        <w:t>ielikuma virsraksts</w:t>
      </w:r>
    </w:p>
    <w:p w:rsidR="00250790"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250790" w:rsidRDefault="00250790" w:rsidP="00250790">
      <w:pPr>
        <w:pStyle w:val="Pamatteksts1"/>
      </w:pPr>
    </w:p>
    <w:p w:rsidR="00250790" w:rsidRPr="00855B85" w:rsidRDefault="00250790" w:rsidP="00250790">
      <w:pPr>
        <w:pStyle w:val="Pamatteksts1"/>
        <w:ind w:firstLine="0"/>
        <w:jc w:val="right"/>
        <w:rPr>
          <w:b/>
        </w:rPr>
      </w:pPr>
      <w:r>
        <w:br w:type="page"/>
      </w:r>
      <w:r w:rsidRPr="00855B85">
        <w:rPr>
          <w:b/>
        </w:rPr>
        <w:lastRenderedPageBreak/>
        <w:t>2.pielikums</w:t>
      </w:r>
    </w:p>
    <w:p w:rsidR="00250790" w:rsidRDefault="00250790" w:rsidP="00250790">
      <w:pPr>
        <w:pStyle w:val="Pamatteksts1"/>
        <w:jc w:val="center"/>
        <w:rPr>
          <w:b/>
          <w:bCs/>
          <w:sz w:val="32"/>
        </w:rPr>
      </w:pPr>
      <w:r>
        <w:rPr>
          <w:b/>
          <w:bCs/>
          <w:sz w:val="32"/>
        </w:rPr>
        <w:t>Otrā p</w:t>
      </w:r>
      <w:r w:rsidRPr="00855B85">
        <w:rPr>
          <w:b/>
          <w:bCs/>
          <w:sz w:val="32"/>
        </w:rPr>
        <w:t>ielikuma virsraksts</w:t>
      </w:r>
    </w:p>
    <w:p w:rsidR="0045742C" w:rsidRDefault="00250790" w:rsidP="00250790">
      <w:pPr>
        <w:pStyle w:val="Pamatteksts1"/>
      </w:pPr>
      <w:r w:rsidRPr="00855B85">
        <w:t>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r w:rsidRPr="00855B85">
        <w:t xml:space="preserve"> Pielikuma</w:t>
      </w:r>
      <w:r>
        <w:t xml:space="preserve"> teksts.</w:t>
      </w:r>
    </w:p>
    <w:p w:rsidR="0045742C" w:rsidRDefault="0045742C">
      <w:pPr>
        <w:spacing w:line="240" w:lineRule="auto"/>
      </w:pPr>
      <w:r>
        <w:br w:type="page"/>
      </w:r>
    </w:p>
    <w:p w:rsidR="0045742C" w:rsidRPr="0092776D" w:rsidRDefault="0045742C" w:rsidP="0045742C">
      <w:pPr>
        <w:pStyle w:val="Virsraksts1nenumurts"/>
      </w:pPr>
      <w:bookmarkStart w:id="42" w:name="_Toc406447042"/>
      <w:r w:rsidRPr="0092776D">
        <w:lastRenderedPageBreak/>
        <w:t>Literatūra</w:t>
      </w:r>
      <w:bookmarkEnd w:id="42"/>
    </w:p>
    <w:p w:rsidR="005A1A96" w:rsidRDefault="0045742C" w:rsidP="0045742C">
      <w:pPr>
        <w:pStyle w:val="Literatrassaraksts"/>
        <w:tabs>
          <w:tab w:val="left" w:pos="1560"/>
        </w:tabs>
        <w:ind w:left="1560" w:hanging="1560"/>
      </w:pPr>
      <w:r>
        <w:t xml:space="preserve"> </w:t>
      </w:r>
    </w:p>
    <w:p w:rsidR="0045742C" w:rsidRDefault="0045742C" w:rsidP="0045742C">
      <w:pPr>
        <w:pStyle w:val="Literatrassaraksts"/>
        <w:tabs>
          <w:tab w:val="left" w:pos="1560"/>
        </w:tabs>
        <w:ind w:left="1560" w:hanging="1560"/>
      </w:pPr>
      <w:r>
        <w:t xml:space="preserve">[Buka 1987] </w:t>
      </w:r>
      <w:r>
        <w:tab/>
        <w:t>Buka O., Volrāts U. Pilsētbūvniecība. – Rīga: Zvaigzne. – 1987. – 252 lpp.</w:t>
      </w:r>
    </w:p>
    <w:p w:rsidR="0045742C" w:rsidRDefault="0045742C" w:rsidP="0045742C">
      <w:pPr>
        <w:pStyle w:val="Literatrassaraksts"/>
        <w:tabs>
          <w:tab w:val="left" w:pos="1560"/>
        </w:tabs>
        <w:ind w:left="1560" w:hanging="1560"/>
      </w:pPr>
      <w:r>
        <w:t xml:space="preserve"> [Mencis 1990] </w:t>
      </w:r>
      <w:r>
        <w:tab/>
        <w:t>Vēsture: Māc.grām./ J. Mencis, V. Kārkliņa, E. Krastiņa u.c. – Rīga: Zvaigzne, 1990. – 158 lpp.</w:t>
      </w:r>
    </w:p>
    <w:p w:rsidR="0045742C" w:rsidRDefault="0045742C" w:rsidP="0045742C">
      <w:pPr>
        <w:pStyle w:val="Literatrassaraksts"/>
        <w:tabs>
          <w:tab w:val="left" w:pos="1560"/>
        </w:tabs>
        <w:ind w:left="1560" w:hanging="1560"/>
      </w:pPr>
      <w:r>
        <w:t xml:space="preserve"> [Holcmanis 1999] </w:t>
      </w:r>
      <w:r>
        <w:tab/>
        <w:t>Holcmanis A. Divas pasāžas// Latvijas arhitektūra. – 1999. – Nr.22. – 8-12.lpp.</w:t>
      </w:r>
    </w:p>
    <w:p w:rsidR="0045742C" w:rsidRDefault="0045742C" w:rsidP="0045742C">
      <w:pPr>
        <w:pStyle w:val="Literatrassaraksts"/>
        <w:tabs>
          <w:tab w:val="left" w:pos="1560"/>
        </w:tabs>
        <w:ind w:left="1560" w:hanging="1560"/>
      </w:pPr>
      <w:r>
        <w:t xml:space="preserve"> [RTU] </w:t>
      </w:r>
      <w:r>
        <w:tab/>
        <w:t xml:space="preserve">Rīgas Tehniskā universitāte/ Internets. –  </w:t>
      </w:r>
      <w:r w:rsidRPr="00BA090A">
        <w:t>http://www.rtu.lv/</w:t>
      </w:r>
      <w:r>
        <w:t>, skatīts 01.09.2009</w:t>
      </w:r>
    </w:p>
    <w:p w:rsidR="00CD154F" w:rsidRDefault="00CD154F" w:rsidP="0045742C">
      <w:pPr>
        <w:pStyle w:val="Literatrassaraksts"/>
        <w:tabs>
          <w:tab w:val="left" w:pos="1560"/>
        </w:tabs>
        <w:ind w:left="1560" w:hanging="1560"/>
      </w:pPr>
      <w:r>
        <w:t>[Autos gads]</w:t>
      </w:r>
      <w:r>
        <w:tab/>
        <w:t>Autori. Grāmatas nosaukums – Izdevējs – gads. Lapas nr.</w:t>
      </w:r>
    </w:p>
    <w:p w:rsidR="005A1A96" w:rsidRDefault="005A1A96" w:rsidP="0045742C">
      <w:pPr>
        <w:pStyle w:val="Literatrassaraksts"/>
        <w:tabs>
          <w:tab w:val="left" w:pos="1560"/>
        </w:tabs>
        <w:ind w:left="1560" w:hanging="1560"/>
      </w:pPr>
      <w:r>
        <w:t xml:space="preserve">Python ietvaru salīdzinājums - </w:t>
      </w:r>
      <w:r w:rsidRPr="00BA090A">
        <w:t>http://www.skilledup.com/articles/introduction-python-web-frameworks/</w:t>
      </w:r>
      <w:r>
        <w:t xml:space="preserve">, skatīts </w:t>
      </w:r>
    </w:p>
    <w:p w:rsidR="00607548" w:rsidRDefault="00607548" w:rsidP="0045742C">
      <w:pPr>
        <w:pStyle w:val="Literatrassaraksts"/>
        <w:tabs>
          <w:tab w:val="left" w:pos="1560"/>
        </w:tabs>
        <w:ind w:left="1560" w:hanging="1560"/>
      </w:pPr>
      <w:r>
        <w:t xml:space="preserve">Ruby ietvaru salīdzinājums - </w:t>
      </w:r>
      <w:hyperlink r:id="rId8" w:history="1">
        <w:r w:rsidRPr="009805C0">
          <w:rPr>
            <w:rStyle w:val="Hyperlink"/>
          </w:rPr>
          <w:t>https://www.ruby-toolbox.com/categories/web_app_frameworks</w:t>
        </w:r>
      </w:hyperlink>
      <w:r>
        <w:t xml:space="preserve">, skatīts </w:t>
      </w:r>
    </w:p>
    <w:p w:rsidR="007B64DA" w:rsidRDefault="007B64DA" w:rsidP="0045742C">
      <w:pPr>
        <w:pStyle w:val="Literatrassaraksts"/>
        <w:tabs>
          <w:tab w:val="left" w:pos="1560"/>
        </w:tabs>
        <w:ind w:left="1560" w:hanging="1560"/>
      </w:pPr>
      <w:r w:rsidRPr="007B64DA">
        <w:t xml:space="preserve">Top Ten Best PHP Frameworks For 2014 </w:t>
      </w:r>
      <w:r>
        <w:t xml:space="preserve"> - </w:t>
      </w:r>
      <w:hyperlink r:id="rId9" w:history="1">
        <w:r w:rsidRPr="009805C0">
          <w:rPr>
            <w:rStyle w:val="Hyperlink"/>
          </w:rPr>
          <w:t>http://www.webhostingreviewboards.com/development/top-ten-best-php-frameworks-for-2014/</w:t>
        </w:r>
      </w:hyperlink>
      <w:r>
        <w:t>, skatīts</w:t>
      </w:r>
    </w:p>
    <w:p w:rsidR="003A43C3" w:rsidRDefault="003A43C3" w:rsidP="0045742C">
      <w:pPr>
        <w:pStyle w:val="Literatrassaraksts"/>
        <w:tabs>
          <w:tab w:val="left" w:pos="1560"/>
        </w:tabs>
        <w:ind w:left="1560" w:hanging="1560"/>
      </w:pPr>
      <w:r w:rsidRPr="003A43C3">
        <w:t xml:space="preserve">Best PHP Frameworks for 2014 </w:t>
      </w:r>
      <w:r>
        <w:t xml:space="preserve"> - </w:t>
      </w:r>
      <w:hyperlink r:id="rId10" w:history="1">
        <w:r w:rsidRPr="009805C0">
          <w:rPr>
            <w:rStyle w:val="Hyperlink"/>
          </w:rPr>
          <w:t>http://www.sitepoint.com/best-php-frameworks-2014/</w:t>
        </w:r>
      </w:hyperlink>
      <w:r>
        <w:t>, skatīts</w:t>
      </w:r>
      <w:r w:rsidR="00861EDD">
        <w:t xml:space="preserve"> </w:t>
      </w:r>
    </w:p>
    <w:p w:rsidR="00B03B25" w:rsidRDefault="00B03B25" w:rsidP="00B03B25">
      <w:pPr>
        <w:pStyle w:val="Literatrassaraksts"/>
        <w:tabs>
          <w:tab w:val="left" w:pos="1560"/>
        </w:tabs>
      </w:pPr>
      <w:r w:rsidRPr="00B03B25">
        <w:t xml:space="preserve">The 2014 Decision Maker’s Guide to Java Web Frameworks </w:t>
      </w:r>
      <w:r>
        <w:t xml:space="preserve"> - </w:t>
      </w:r>
      <w:hyperlink r:id="rId11" w:history="1">
        <w:r w:rsidRPr="009805C0">
          <w:rPr>
            <w:rStyle w:val="Hyperlink"/>
          </w:rPr>
          <w:t>http://zeroturnaround.com/rebellabs/the-2014-decision-makers-guide-to-java-web-frameworks/2/</w:t>
        </w:r>
      </w:hyperlink>
      <w:r>
        <w:t xml:space="preserve">, skatīts </w:t>
      </w:r>
    </w:p>
    <w:p w:rsidR="00D57594" w:rsidRDefault="00D57594" w:rsidP="0045742C">
      <w:pPr>
        <w:pStyle w:val="Literatrassaraksts"/>
        <w:tabs>
          <w:tab w:val="left" w:pos="1560"/>
        </w:tabs>
        <w:ind w:left="1560" w:hanging="1560"/>
      </w:pPr>
      <w:r>
        <w:t xml:space="preserve">Lietotāju interfeisu bibliotēka – </w:t>
      </w:r>
      <w:r w:rsidR="00F543EB" w:rsidRPr="00F543EB">
        <w:t>http://semantic-ui.com/</w:t>
      </w:r>
      <w:r>
        <w:t xml:space="preserve">, skatīts </w:t>
      </w:r>
    </w:p>
    <w:p w:rsidR="00BB5C90" w:rsidRPr="00CC683A" w:rsidRDefault="00361508" w:rsidP="0045742C">
      <w:pPr>
        <w:pStyle w:val="Literatrassaraksts"/>
        <w:tabs>
          <w:tab w:val="left" w:pos="1560"/>
        </w:tabs>
        <w:ind w:left="1560" w:hanging="1560"/>
      </w:pPr>
      <w:hyperlink r:id="rId12" w:history="1">
        <w:r w:rsidR="00F71BCA" w:rsidRPr="009805C0">
          <w:rPr>
            <w:rStyle w:val="Hyperlink"/>
          </w:rPr>
          <w:t>http://devrates.com/</w:t>
        </w:r>
      </w:hyperlink>
      <w:r w:rsidR="00F71BCA">
        <w:t>, skatīts</w:t>
      </w:r>
    </w:p>
    <w:p w:rsidR="00250790" w:rsidRDefault="00250790">
      <w:pPr>
        <w:pStyle w:val="Literatrassaraksts"/>
        <w:tabs>
          <w:tab w:val="left" w:pos="1560"/>
        </w:tabs>
        <w:ind w:left="1560" w:hanging="1560"/>
      </w:pPr>
      <w:bookmarkStart w:id="43" w:name="_GoBack"/>
      <w:bookmarkEnd w:id="43"/>
    </w:p>
    <w:sectPr w:rsidR="00250790" w:rsidSect="00D62C7D">
      <w:footerReference w:type="even" r:id="rId13"/>
      <w:footerReference w:type="default" r:id="rId14"/>
      <w:pgSz w:w="11906" w:h="16838" w:code="9"/>
      <w:pgMar w:top="1701" w:right="1134" w:bottom="1134" w:left="1701" w:header="0" w:footer="85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5CD" w:rsidRDefault="00ED05CD">
      <w:r>
        <w:separator/>
      </w:r>
    </w:p>
  </w:endnote>
  <w:endnote w:type="continuationSeparator" w:id="1">
    <w:p w:rsidR="00ED05CD" w:rsidRDefault="00ED05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enQuanYi Micro Hei">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828" w:rsidRDefault="004A3828">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3828" w:rsidRDefault="004A382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828" w:rsidRDefault="004A3828">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440A">
      <w:rPr>
        <w:rStyle w:val="PageNumber"/>
        <w:noProof/>
      </w:rPr>
      <w:t>39</w:t>
    </w:r>
    <w:r>
      <w:rPr>
        <w:rStyle w:val="PageNumber"/>
      </w:rPr>
      <w:fldChar w:fldCharType="end"/>
    </w:r>
  </w:p>
  <w:p w:rsidR="004A3828" w:rsidRDefault="004A382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5CD" w:rsidRDefault="00ED05CD">
      <w:r>
        <w:separator/>
      </w:r>
    </w:p>
  </w:footnote>
  <w:footnote w:type="continuationSeparator" w:id="1">
    <w:p w:rsidR="00ED05CD" w:rsidRDefault="00ED05CD">
      <w:r>
        <w:continuationSeparator/>
      </w:r>
    </w:p>
  </w:footnote>
  <w:footnote w:id="2">
    <w:p w:rsidR="004A3828" w:rsidRDefault="004A3828">
      <w:pPr>
        <w:pStyle w:val="FootnoteText"/>
      </w:pPr>
      <w:r>
        <w:rPr>
          <w:rStyle w:val="FootnoteReference"/>
        </w:rPr>
        <w:footnoteRef/>
      </w:r>
      <w:r>
        <w:t xml:space="preserve"> </w:t>
      </w:r>
      <w:hyperlink r:id="rId1" w:history="1">
        <w:r w:rsidRPr="009805C0">
          <w:rPr>
            <w:rStyle w:val="Hyperlink"/>
          </w:rPr>
          <w:t>https://github.com/trending?l=python&amp;since=monthly</w:t>
        </w:r>
      </w:hyperlink>
      <w:r>
        <w:t xml:space="preserve"> – Viens no populārākajiem Python projektiem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22"/>
    <w:multiLevelType w:val="multilevel"/>
    <w:tmpl w:val="00000022"/>
    <w:name w:val="WW8Num3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3C"/>
    <w:multiLevelType w:val="multilevel"/>
    <w:tmpl w:val="0000003C"/>
    <w:name w:val="WW8Num6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30F72D9"/>
    <w:multiLevelType w:val="hybridMultilevel"/>
    <w:tmpl w:val="66DC944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04F13D62"/>
    <w:multiLevelType w:val="hybridMultilevel"/>
    <w:tmpl w:val="113E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ED7D8D"/>
    <w:multiLevelType w:val="hybridMultilevel"/>
    <w:tmpl w:val="C14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E35300"/>
    <w:multiLevelType w:val="hybridMultilevel"/>
    <w:tmpl w:val="DAB4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7260CF"/>
    <w:multiLevelType w:val="hybridMultilevel"/>
    <w:tmpl w:val="6E2E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64C58"/>
    <w:multiLevelType w:val="hybridMultilevel"/>
    <w:tmpl w:val="019A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A17A7B"/>
    <w:multiLevelType w:val="hybridMultilevel"/>
    <w:tmpl w:val="1E14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5E6273"/>
    <w:multiLevelType w:val="hybridMultilevel"/>
    <w:tmpl w:val="5C2A48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A44FA6"/>
    <w:multiLevelType w:val="hybridMultilevel"/>
    <w:tmpl w:val="9B12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4C0F9C"/>
    <w:multiLevelType w:val="hybridMultilevel"/>
    <w:tmpl w:val="1B8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814CE9"/>
    <w:multiLevelType w:val="hybridMultilevel"/>
    <w:tmpl w:val="8306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D62024"/>
    <w:multiLevelType w:val="hybridMultilevel"/>
    <w:tmpl w:val="91C8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501CFB"/>
    <w:multiLevelType w:val="hybridMultilevel"/>
    <w:tmpl w:val="1362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87721B"/>
    <w:multiLevelType w:val="hybridMultilevel"/>
    <w:tmpl w:val="8F145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2B6441"/>
    <w:multiLevelType w:val="hybridMultilevel"/>
    <w:tmpl w:val="DEFE6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0A3001"/>
    <w:multiLevelType w:val="hybridMultilevel"/>
    <w:tmpl w:val="A530C9C4"/>
    <w:lvl w:ilvl="0" w:tplc="04260001">
      <w:start w:val="1"/>
      <w:numFmt w:val="bullet"/>
      <w:lvlText w:val=""/>
      <w:lvlJc w:val="left"/>
      <w:pPr>
        <w:ind w:left="-272" w:hanging="360"/>
      </w:pPr>
      <w:rPr>
        <w:rFonts w:ascii="Symbol" w:hAnsi="Symbol" w:hint="default"/>
      </w:rPr>
    </w:lvl>
    <w:lvl w:ilvl="1" w:tplc="04260003" w:tentative="1">
      <w:start w:val="1"/>
      <w:numFmt w:val="bullet"/>
      <w:lvlText w:val="o"/>
      <w:lvlJc w:val="left"/>
      <w:pPr>
        <w:ind w:left="448" w:hanging="360"/>
      </w:pPr>
      <w:rPr>
        <w:rFonts w:ascii="Courier New" w:hAnsi="Courier New" w:cs="Courier New" w:hint="default"/>
      </w:rPr>
    </w:lvl>
    <w:lvl w:ilvl="2" w:tplc="04260005" w:tentative="1">
      <w:start w:val="1"/>
      <w:numFmt w:val="bullet"/>
      <w:lvlText w:val=""/>
      <w:lvlJc w:val="left"/>
      <w:pPr>
        <w:ind w:left="1168" w:hanging="360"/>
      </w:pPr>
      <w:rPr>
        <w:rFonts w:ascii="Wingdings" w:hAnsi="Wingdings" w:hint="default"/>
      </w:rPr>
    </w:lvl>
    <w:lvl w:ilvl="3" w:tplc="04260001" w:tentative="1">
      <w:start w:val="1"/>
      <w:numFmt w:val="bullet"/>
      <w:lvlText w:val=""/>
      <w:lvlJc w:val="left"/>
      <w:pPr>
        <w:ind w:left="1888" w:hanging="360"/>
      </w:pPr>
      <w:rPr>
        <w:rFonts w:ascii="Symbol" w:hAnsi="Symbol" w:hint="default"/>
      </w:rPr>
    </w:lvl>
    <w:lvl w:ilvl="4" w:tplc="04260003" w:tentative="1">
      <w:start w:val="1"/>
      <w:numFmt w:val="bullet"/>
      <w:lvlText w:val="o"/>
      <w:lvlJc w:val="left"/>
      <w:pPr>
        <w:ind w:left="2608" w:hanging="360"/>
      </w:pPr>
      <w:rPr>
        <w:rFonts w:ascii="Courier New" w:hAnsi="Courier New" w:cs="Courier New" w:hint="default"/>
      </w:rPr>
    </w:lvl>
    <w:lvl w:ilvl="5" w:tplc="04260005" w:tentative="1">
      <w:start w:val="1"/>
      <w:numFmt w:val="bullet"/>
      <w:lvlText w:val=""/>
      <w:lvlJc w:val="left"/>
      <w:pPr>
        <w:ind w:left="3328" w:hanging="360"/>
      </w:pPr>
      <w:rPr>
        <w:rFonts w:ascii="Wingdings" w:hAnsi="Wingdings" w:hint="default"/>
      </w:rPr>
    </w:lvl>
    <w:lvl w:ilvl="6" w:tplc="04260001" w:tentative="1">
      <w:start w:val="1"/>
      <w:numFmt w:val="bullet"/>
      <w:lvlText w:val=""/>
      <w:lvlJc w:val="left"/>
      <w:pPr>
        <w:ind w:left="4048" w:hanging="360"/>
      </w:pPr>
      <w:rPr>
        <w:rFonts w:ascii="Symbol" w:hAnsi="Symbol" w:hint="default"/>
      </w:rPr>
    </w:lvl>
    <w:lvl w:ilvl="7" w:tplc="04260003" w:tentative="1">
      <w:start w:val="1"/>
      <w:numFmt w:val="bullet"/>
      <w:lvlText w:val="o"/>
      <w:lvlJc w:val="left"/>
      <w:pPr>
        <w:ind w:left="4768" w:hanging="360"/>
      </w:pPr>
      <w:rPr>
        <w:rFonts w:ascii="Courier New" w:hAnsi="Courier New" w:cs="Courier New" w:hint="default"/>
      </w:rPr>
    </w:lvl>
    <w:lvl w:ilvl="8" w:tplc="04260005" w:tentative="1">
      <w:start w:val="1"/>
      <w:numFmt w:val="bullet"/>
      <w:lvlText w:val=""/>
      <w:lvlJc w:val="left"/>
      <w:pPr>
        <w:ind w:left="5488" w:hanging="360"/>
      </w:pPr>
      <w:rPr>
        <w:rFonts w:ascii="Wingdings" w:hAnsi="Wingdings" w:hint="default"/>
      </w:rPr>
    </w:lvl>
  </w:abstractNum>
  <w:abstractNum w:abstractNumId="21">
    <w:nsid w:val="29734CF6"/>
    <w:multiLevelType w:val="hybridMultilevel"/>
    <w:tmpl w:val="58ECC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542EBB"/>
    <w:multiLevelType w:val="hybridMultilevel"/>
    <w:tmpl w:val="0106B1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2F952EE9"/>
    <w:multiLevelType w:val="hybridMultilevel"/>
    <w:tmpl w:val="D512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2D7603"/>
    <w:multiLevelType w:val="hybridMultilevel"/>
    <w:tmpl w:val="4F863E1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5">
    <w:nsid w:val="34D7596A"/>
    <w:multiLevelType w:val="hybridMultilevel"/>
    <w:tmpl w:val="EFF8A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BE55F5"/>
    <w:multiLevelType w:val="hybridMultilevel"/>
    <w:tmpl w:val="DCAC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8C652B"/>
    <w:multiLevelType w:val="hybridMultilevel"/>
    <w:tmpl w:val="1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D917EB"/>
    <w:multiLevelType w:val="hybridMultilevel"/>
    <w:tmpl w:val="A9EE8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B62418"/>
    <w:multiLevelType w:val="hybridMultilevel"/>
    <w:tmpl w:val="E626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932908"/>
    <w:multiLevelType w:val="hybridMultilevel"/>
    <w:tmpl w:val="CA8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6C1778"/>
    <w:multiLevelType w:val="hybridMultilevel"/>
    <w:tmpl w:val="304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451F23"/>
    <w:multiLevelType w:val="hybridMultilevel"/>
    <w:tmpl w:val="4F0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212B17"/>
    <w:multiLevelType w:val="multilevel"/>
    <w:tmpl w:val="987408D8"/>
    <w:lvl w:ilvl="0">
      <w:start w:val="1"/>
      <w:numFmt w:val="decimal"/>
      <w:pStyle w:val="Heading1"/>
      <w:lvlText w:val="%1."/>
      <w:lvlJc w:val="left"/>
      <w:pPr>
        <w:tabs>
          <w:tab w:val="num" w:pos="1647"/>
        </w:tabs>
        <w:ind w:left="1647" w:hanging="360"/>
      </w:pPr>
      <w:rPr>
        <w:rFonts w:hint="default"/>
      </w:rPr>
    </w:lvl>
    <w:lvl w:ilvl="1">
      <w:start w:val="1"/>
      <w:numFmt w:val="decimal"/>
      <w:pStyle w:val="Heading2"/>
      <w:lvlText w:val="%1.%2."/>
      <w:lvlJc w:val="left"/>
      <w:pPr>
        <w:tabs>
          <w:tab w:val="num" w:pos="2367"/>
        </w:tabs>
        <w:ind w:left="2079" w:hanging="432"/>
      </w:pPr>
      <w:rPr>
        <w:rFonts w:hint="default"/>
      </w:rPr>
    </w:lvl>
    <w:lvl w:ilvl="2">
      <w:start w:val="1"/>
      <w:numFmt w:val="decimal"/>
      <w:pStyle w:val="Heading3"/>
      <w:lvlText w:val="%1.%2.%3."/>
      <w:lvlJc w:val="left"/>
      <w:pPr>
        <w:tabs>
          <w:tab w:val="num" w:pos="2727"/>
        </w:tabs>
        <w:ind w:left="2511" w:hanging="504"/>
      </w:pPr>
      <w:rPr>
        <w:rFonts w:hint="default"/>
      </w:rPr>
    </w:lvl>
    <w:lvl w:ilvl="3">
      <w:start w:val="1"/>
      <w:numFmt w:val="decimal"/>
      <w:pStyle w:val="Heading4"/>
      <w:lvlText w:val="%1.%2.%3.%4."/>
      <w:lvlJc w:val="left"/>
      <w:pPr>
        <w:tabs>
          <w:tab w:val="num" w:pos="3087"/>
        </w:tabs>
        <w:ind w:left="3015" w:hanging="648"/>
      </w:pPr>
      <w:rPr>
        <w:rFonts w:hint="default"/>
      </w:rPr>
    </w:lvl>
    <w:lvl w:ilvl="4">
      <w:start w:val="1"/>
      <w:numFmt w:val="decimal"/>
      <w:lvlText w:val="%1.%2.%3.%4.%5."/>
      <w:lvlJc w:val="left"/>
      <w:pPr>
        <w:tabs>
          <w:tab w:val="num" w:pos="3807"/>
        </w:tabs>
        <w:ind w:left="3519" w:hanging="792"/>
      </w:pPr>
      <w:rPr>
        <w:rFonts w:hint="default"/>
      </w:rPr>
    </w:lvl>
    <w:lvl w:ilvl="5">
      <w:start w:val="1"/>
      <w:numFmt w:val="decimal"/>
      <w:lvlText w:val="%1.%2.%3.%4.%5.%6."/>
      <w:lvlJc w:val="left"/>
      <w:pPr>
        <w:tabs>
          <w:tab w:val="num" w:pos="4167"/>
        </w:tabs>
        <w:ind w:left="4023" w:hanging="936"/>
      </w:pPr>
      <w:rPr>
        <w:rFonts w:hint="default"/>
      </w:rPr>
    </w:lvl>
    <w:lvl w:ilvl="6">
      <w:start w:val="1"/>
      <w:numFmt w:val="decimal"/>
      <w:lvlText w:val="%1.%2.%3.%4.%5.%6.%7."/>
      <w:lvlJc w:val="left"/>
      <w:pPr>
        <w:tabs>
          <w:tab w:val="num" w:pos="4887"/>
        </w:tabs>
        <w:ind w:left="4527" w:hanging="1080"/>
      </w:pPr>
      <w:rPr>
        <w:rFonts w:hint="default"/>
      </w:rPr>
    </w:lvl>
    <w:lvl w:ilvl="7">
      <w:start w:val="1"/>
      <w:numFmt w:val="decimal"/>
      <w:lvlText w:val="%1.%2.%3.%4.%5.%6.%7.%8."/>
      <w:lvlJc w:val="left"/>
      <w:pPr>
        <w:tabs>
          <w:tab w:val="num" w:pos="5247"/>
        </w:tabs>
        <w:ind w:left="5031" w:hanging="1224"/>
      </w:pPr>
      <w:rPr>
        <w:rFonts w:hint="default"/>
      </w:rPr>
    </w:lvl>
    <w:lvl w:ilvl="8">
      <w:start w:val="1"/>
      <w:numFmt w:val="decimal"/>
      <w:lvlText w:val="%1.%2.%3.%4.%5.%6.%7.%8.%9."/>
      <w:lvlJc w:val="left"/>
      <w:pPr>
        <w:tabs>
          <w:tab w:val="num" w:pos="5967"/>
        </w:tabs>
        <w:ind w:left="5607" w:hanging="1440"/>
      </w:pPr>
      <w:rPr>
        <w:rFonts w:hint="default"/>
      </w:rPr>
    </w:lvl>
  </w:abstractNum>
  <w:abstractNum w:abstractNumId="34">
    <w:nsid w:val="4F734200"/>
    <w:multiLevelType w:val="hybridMultilevel"/>
    <w:tmpl w:val="6F7A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444642"/>
    <w:multiLevelType w:val="hybridMultilevel"/>
    <w:tmpl w:val="04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6A5DF2"/>
    <w:multiLevelType w:val="hybridMultilevel"/>
    <w:tmpl w:val="B1A4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7D3AC0"/>
    <w:multiLevelType w:val="hybridMultilevel"/>
    <w:tmpl w:val="3C9A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803D1F"/>
    <w:multiLevelType w:val="hybridMultilevel"/>
    <w:tmpl w:val="3F44A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B9260E"/>
    <w:multiLevelType w:val="hybridMultilevel"/>
    <w:tmpl w:val="2AEC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A6654C"/>
    <w:multiLevelType w:val="hybridMultilevel"/>
    <w:tmpl w:val="E31A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721D23"/>
    <w:multiLevelType w:val="hybridMultilevel"/>
    <w:tmpl w:val="E500D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190728"/>
    <w:multiLevelType w:val="hybridMultilevel"/>
    <w:tmpl w:val="8FE8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124178"/>
    <w:multiLevelType w:val="hybridMultilevel"/>
    <w:tmpl w:val="98B4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C022CB"/>
    <w:multiLevelType w:val="hybridMultilevel"/>
    <w:tmpl w:val="1A78B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957274"/>
    <w:multiLevelType w:val="hybridMultilevel"/>
    <w:tmpl w:val="37A0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5"/>
  </w:num>
  <w:num w:numId="4">
    <w:abstractNumId w:val="24"/>
  </w:num>
  <w:num w:numId="5">
    <w:abstractNumId w:val="9"/>
  </w:num>
  <w:num w:numId="6">
    <w:abstractNumId w:val="22"/>
  </w:num>
  <w:num w:numId="7">
    <w:abstractNumId w:val="34"/>
  </w:num>
  <w:num w:numId="8">
    <w:abstractNumId w:val="29"/>
  </w:num>
  <w:num w:numId="9">
    <w:abstractNumId w:val="36"/>
  </w:num>
  <w:num w:numId="10">
    <w:abstractNumId w:val="6"/>
  </w:num>
  <w:num w:numId="11">
    <w:abstractNumId w:val="16"/>
  </w:num>
  <w:num w:numId="12">
    <w:abstractNumId w:val="32"/>
  </w:num>
  <w:num w:numId="13">
    <w:abstractNumId w:val="38"/>
  </w:num>
  <w:num w:numId="14">
    <w:abstractNumId w:val="15"/>
  </w:num>
  <w:num w:numId="15">
    <w:abstractNumId w:val="31"/>
  </w:num>
  <w:num w:numId="16">
    <w:abstractNumId w:val="42"/>
  </w:num>
  <w:num w:numId="17">
    <w:abstractNumId w:val="7"/>
  </w:num>
  <w:num w:numId="18">
    <w:abstractNumId w:val="19"/>
  </w:num>
  <w:num w:numId="19">
    <w:abstractNumId w:val="35"/>
  </w:num>
  <w:num w:numId="20">
    <w:abstractNumId w:val="21"/>
  </w:num>
  <w:num w:numId="21">
    <w:abstractNumId w:val="26"/>
  </w:num>
  <w:num w:numId="22">
    <w:abstractNumId w:val="8"/>
  </w:num>
  <w:num w:numId="23">
    <w:abstractNumId w:val="28"/>
  </w:num>
  <w:num w:numId="24">
    <w:abstractNumId w:val="41"/>
  </w:num>
  <w:num w:numId="25">
    <w:abstractNumId w:val="40"/>
  </w:num>
  <w:num w:numId="26">
    <w:abstractNumId w:val="14"/>
  </w:num>
  <w:num w:numId="27">
    <w:abstractNumId w:val="43"/>
  </w:num>
  <w:num w:numId="28">
    <w:abstractNumId w:val="3"/>
  </w:num>
  <w:num w:numId="29">
    <w:abstractNumId w:val="4"/>
  </w:num>
  <w:num w:numId="30">
    <w:abstractNumId w:val="0"/>
  </w:num>
  <w:num w:numId="31">
    <w:abstractNumId w:val="1"/>
  </w:num>
  <w:num w:numId="32">
    <w:abstractNumId w:val="2"/>
  </w:num>
  <w:num w:numId="33">
    <w:abstractNumId w:val="27"/>
  </w:num>
  <w:num w:numId="34">
    <w:abstractNumId w:val="17"/>
  </w:num>
  <w:num w:numId="35">
    <w:abstractNumId w:val="23"/>
  </w:num>
  <w:num w:numId="36">
    <w:abstractNumId w:val="30"/>
  </w:num>
  <w:num w:numId="37">
    <w:abstractNumId w:val="25"/>
  </w:num>
  <w:num w:numId="38">
    <w:abstractNumId w:val="45"/>
  </w:num>
  <w:num w:numId="39">
    <w:abstractNumId w:val="37"/>
  </w:num>
  <w:num w:numId="40">
    <w:abstractNumId w:val="11"/>
  </w:num>
  <w:num w:numId="41">
    <w:abstractNumId w:val="18"/>
  </w:num>
  <w:num w:numId="42">
    <w:abstractNumId w:val="44"/>
  </w:num>
  <w:num w:numId="43">
    <w:abstractNumId w:val="39"/>
  </w:num>
  <w:num w:numId="44">
    <w:abstractNumId w:val="12"/>
  </w:num>
  <w:num w:numId="45">
    <w:abstractNumId w:val="10"/>
  </w:num>
  <w:num w:numId="46">
    <w:abstractNumId w:val="13"/>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stylePaneFormatFilter w:val="30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4812FF"/>
    <w:rsid w:val="0000086D"/>
    <w:rsid w:val="00012B41"/>
    <w:rsid w:val="000139B6"/>
    <w:rsid w:val="00015F46"/>
    <w:rsid w:val="00017B11"/>
    <w:rsid w:val="000201F2"/>
    <w:rsid w:val="0002239F"/>
    <w:rsid w:val="0002386E"/>
    <w:rsid w:val="00024F13"/>
    <w:rsid w:val="00025A9E"/>
    <w:rsid w:val="000328FE"/>
    <w:rsid w:val="00050AC0"/>
    <w:rsid w:val="000517C8"/>
    <w:rsid w:val="00053A7F"/>
    <w:rsid w:val="000542E6"/>
    <w:rsid w:val="0006043D"/>
    <w:rsid w:val="0006062F"/>
    <w:rsid w:val="00062B01"/>
    <w:rsid w:val="00067A2E"/>
    <w:rsid w:val="000855CB"/>
    <w:rsid w:val="000A4EE5"/>
    <w:rsid w:val="000B2F0E"/>
    <w:rsid w:val="000B3DBD"/>
    <w:rsid w:val="000B59EB"/>
    <w:rsid w:val="000C10B1"/>
    <w:rsid w:val="000C56C6"/>
    <w:rsid w:val="000D3FE4"/>
    <w:rsid w:val="000D5187"/>
    <w:rsid w:val="000D768D"/>
    <w:rsid w:val="000E186A"/>
    <w:rsid w:val="000F331E"/>
    <w:rsid w:val="000F35CE"/>
    <w:rsid w:val="000F5623"/>
    <w:rsid w:val="000F58A3"/>
    <w:rsid w:val="000F67AB"/>
    <w:rsid w:val="0010508C"/>
    <w:rsid w:val="00110974"/>
    <w:rsid w:val="00111BF6"/>
    <w:rsid w:val="0011291A"/>
    <w:rsid w:val="00120135"/>
    <w:rsid w:val="00120CAF"/>
    <w:rsid w:val="0012188F"/>
    <w:rsid w:val="0013261E"/>
    <w:rsid w:val="00137AFC"/>
    <w:rsid w:val="00142223"/>
    <w:rsid w:val="001430C5"/>
    <w:rsid w:val="00144178"/>
    <w:rsid w:val="00146A2E"/>
    <w:rsid w:val="00160026"/>
    <w:rsid w:val="001618B2"/>
    <w:rsid w:val="00161962"/>
    <w:rsid w:val="001625A8"/>
    <w:rsid w:val="001747FD"/>
    <w:rsid w:val="001778E8"/>
    <w:rsid w:val="00185A71"/>
    <w:rsid w:val="001862C6"/>
    <w:rsid w:val="0018703B"/>
    <w:rsid w:val="00194204"/>
    <w:rsid w:val="001A0A7B"/>
    <w:rsid w:val="001A5A92"/>
    <w:rsid w:val="001B3C1A"/>
    <w:rsid w:val="001B457E"/>
    <w:rsid w:val="001C6FD2"/>
    <w:rsid w:val="001C7C54"/>
    <w:rsid w:val="001D04AA"/>
    <w:rsid w:val="001D1F00"/>
    <w:rsid w:val="001D3E5B"/>
    <w:rsid w:val="001D5100"/>
    <w:rsid w:val="001E2F6B"/>
    <w:rsid w:val="001E5821"/>
    <w:rsid w:val="00202168"/>
    <w:rsid w:val="00217496"/>
    <w:rsid w:val="00222387"/>
    <w:rsid w:val="002272AB"/>
    <w:rsid w:val="00234B73"/>
    <w:rsid w:val="00237437"/>
    <w:rsid w:val="00237A23"/>
    <w:rsid w:val="00240916"/>
    <w:rsid w:val="00241488"/>
    <w:rsid w:val="00243037"/>
    <w:rsid w:val="00245F22"/>
    <w:rsid w:val="00250790"/>
    <w:rsid w:val="002533D6"/>
    <w:rsid w:val="002579B0"/>
    <w:rsid w:val="002639D4"/>
    <w:rsid w:val="00271682"/>
    <w:rsid w:val="0027505D"/>
    <w:rsid w:val="002847CE"/>
    <w:rsid w:val="0028508C"/>
    <w:rsid w:val="002956D2"/>
    <w:rsid w:val="002A51AE"/>
    <w:rsid w:val="002A6D76"/>
    <w:rsid w:val="002A7B60"/>
    <w:rsid w:val="002B4B76"/>
    <w:rsid w:val="002C097C"/>
    <w:rsid w:val="002D0DE1"/>
    <w:rsid w:val="002D58EB"/>
    <w:rsid w:val="002E1CB5"/>
    <w:rsid w:val="002E255A"/>
    <w:rsid w:val="002E6FE0"/>
    <w:rsid w:val="002F08AC"/>
    <w:rsid w:val="002F3838"/>
    <w:rsid w:val="003003EC"/>
    <w:rsid w:val="003007B8"/>
    <w:rsid w:val="0031165E"/>
    <w:rsid w:val="00312ED6"/>
    <w:rsid w:val="003236D1"/>
    <w:rsid w:val="00323D39"/>
    <w:rsid w:val="00335BDF"/>
    <w:rsid w:val="00337EFD"/>
    <w:rsid w:val="003505F8"/>
    <w:rsid w:val="0035542D"/>
    <w:rsid w:val="00356880"/>
    <w:rsid w:val="003570EC"/>
    <w:rsid w:val="00360331"/>
    <w:rsid w:val="00361508"/>
    <w:rsid w:val="003748A5"/>
    <w:rsid w:val="00375077"/>
    <w:rsid w:val="0037615C"/>
    <w:rsid w:val="003801FD"/>
    <w:rsid w:val="0038088B"/>
    <w:rsid w:val="00380D26"/>
    <w:rsid w:val="00384E25"/>
    <w:rsid w:val="00392CA5"/>
    <w:rsid w:val="003956CB"/>
    <w:rsid w:val="003A0EE9"/>
    <w:rsid w:val="003A262C"/>
    <w:rsid w:val="003A3220"/>
    <w:rsid w:val="003A43C3"/>
    <w:rsid w:val="003A6B2A"/>
    <w:rsid w:val="003A779C"/>
    <w:rsid w:val="003B3973"/>
    <w:rsid w:val="003B4EB5"/>
    <w:rsid w:val="003E4855"/>
    <w:rsid w:val="003E5417"/>
    <w:rsid w:val="003F3606"/>
    <w:rsid w:val="00400604"/>
    <w:rsid w:val="00400A69"/>
    <w:rsid w:val="00402C98"/>
    <w:rsid w:val="004039DC"/>
    <w:rsid w:val="00405367"/>
    <w:rsid w:val="004104AA"/>
    <w:rsid w:val="004158EC"/>
    <w:rsid w:val="00417BC2"/>
    <w:rsid w:val="00430CC6"/>
    <w:rsid w:val="004318AD"/>
    <w:rsid w:val="0044682A"/>
    <w:rsid w:val="00450295"/>
    <w:rsid w:val="00453921"/>
    <w:rsid w:val="00453DE1"/>
    <w:rsid w:val="00455976"/>
    <w:rsid w:val="00456C67"/>
    <w:rsid w:val="0045742C"/>
    <w:rsid w:val="00462230"/>
    <w:rsid w:val="00465526"/>
    <w:rsid w:val="00466E3E"/>
    <w:rsid w:val="004770DF"/>
    <w:rsid w:val="004776B9"/>
    <w:rsid w:val="004812FF"/>
    <w:rsid w:val="00487C63"/>
    <w:rsid w:val="00492497"/>
    <w:rsid w:val="004976BD"/>
    <w:rsid w:val="004A0B77"/>
    <w:rsid w:val="004A3828"/>
    <w:rsid w:val="004A4EF9"/>
    <w:rsid w:val="004A513A"/>
    <w:rsid w:val="004B2060"/>
    <w:rsid w:val="004B5623"/>
    <w:rsid w:val="004C4385"/>
    <w:rsid w:val="004C7E08"/>
    <w:rsid w:val="004C7EEE"/>
    <w:rsid w:val="004D161A"/>
    <w:rsid w:val="004E0F00"/>
    <w:rsid w:val="004E0F3A"/>
    <w:rsid w:val="004E1964"/>
    <w:rsid w:val="004E5312"/>
    <w:rsid w:val="004F1A2B"/>
    <w:rsid w:val="004F5764"/>
    <w:rsid w:val="00510FDE"/>
    <w:rsid w:val="005119DD"/>
    <w:rsid w:val="005124A3"/>
    <w:rsid w:val="005140B5"/>
    <w:rsid w:val="00523FBD"/>
    <w:rsid w:val="005264E4"/>
    <w:rsid w:val="00530981"/>
    <w:rsid w:val="00531306"/>
    <w:rsid w:val="00532471"/>
    <w:rsid w:val="00545832"/>
    <w:rsid w:val="0055042A"/>
    <w:rsid w:val="00550BE0"/>
    <w:rsid w:val="00555F75"/>
    <w:rsid w:val="00557A6B"/>
    <w:rsid w:val="005631E8"/>
    <w:rsid w:val="00565177"/>
    <w:rsid w:val="00565285"/>
    <w:rsid w:val="00572469"/>
    <w:rsid w:val="00573ABD"/>
    <w:rsid w:val="00573C29"/>
    <w:rsid w:val="00576469"/>
    <w:rsid w:val="0058238F"/>
    <w:rsid w:val="00583ADD"/>
    <w:rsid w:val="005856D8"/>
    <w:rsid w:val="00587D5B"/>
    <w:rsid w:val="00591A7C"/>
    <w:rsid w:val="0059237E"/>
    <w:rsid w:val="00596CB5"/>
    <w:rsid w:val="005A1A96"/>
    <w:rsid w:val="005B02ED"/>
    <w:rsid w:val="005B0A85"/>
    <w:rsid w:val="005B4D62"/>
    <w:rsid w:val="005B7414"/>
    <w:rsid w:val="005C13C5"/>
    <w:rsid w:val="005C3AFD"/>
    <w:rsid w:val="005C3B43"/>
    <w:rsid w:val="005C63AF"/>
    <w:rsid w:val="005D3732"/>
    <w:rsid w:val="005E1770"/>
    <w:rsid w:val="005E392E"/>
    <w:rsid w:val="005E4F9D"/>
    <w:rsid w:val="005E78DB"/>
    <w:rsid w:val="005F0F4D"/>
    <w:rsid w:val="005F13B5"/>
    <w:rsid w:val="005F6D72"/>
    <w:rsid w:val="006020F4"/>
    <w:rsid w:val="00607548"/>
    <w:rsid w:val="00611712"/>
    <w:rsid w:val="00611C22"/>
    <w:rsid w:val="0062478E"/>
    <w:rsid w:val="00624AE3"/>
    <w:rsid w:val="00630CC7"/>
    <w:rsid w:val="006372A7"/>
    <w:rsid w:val="0064702A"/>
    <w:rsid w:val="006471A2"/>
    <w:rsid w:val="00647333"/>
    <w:rsid w:val="00647622"/>
    <w:rsid w:val="00650B13"/>
    <w:rsid w:val="00655ED4"/>
    <w:rsid w:val="00661126"/>
    <w:rsid w:val="00662E35"/>
    <w:rsid w:val="00663B93"/>
    <w:rsid w:val="006672DD"/>
    <w:rsid w:val="0067148E"/>
    <w:rsid w:val="006751F9"/>
    <w:rsid w:val="00676F0D"/>
    <w:rsid w:val="00680D69"/>
    <w:rsid w:val="00692AE8"/>
    <w:rsid w:val="006933BB"/>
    <w:rsid w:val="00693589"/>
    <w:rsid w:val="00693AC5"/>
    <w:rsid w:val="00697D44"/>
    <w:rsid w:val="006A45BD"/>
    <w:rsid w:val="006A7927"/>
    <w:rsid w:val="006B0060"/>
    <w:rsid w:val="006B3DB6"/>
    <w:rsid w:val="006B43E5"/>
    <w:rsid w:val="006B50A6"/>
    <w:rsid w:val="006B7926"/>
    <w:rsid w:val="006C35C5"/>
    <w:rsid w:val="006C72C7"/>
    <w:rsid w:val="006C7926"/>
    <w:rsid w:val="006C7AB8"/>
    <w:rsid w:val="006D21AF"/>
    <w:rsid w:val="006D5998"/>
    <w:rsid w:val="006D7445"/>
    <w:rsid w:val="006E0572"/>
    <w:rsid w:val="006E318C"/>
    <w:rsid w:val="006E3702"/>
    <w:rsid w:val="006E3AA7"/>
    <w:rsid w:val="006F09A0"/>
    <w:rsid w:val="006F209A"/>
    <w:rsid w:val="00700642"/>
    <w:rsid w:val="00701616"/>
    <w:rsid w:val="00701E4B"/>
    <w:rsid w:val="00702C49"/>
    <w:rsid w:val="00702E55"/>
    <w:rsid w:val="007056CA"/>
    <w:rsid w:val="0070614F"/>
    <w:rsid w:val="00711358"/>
    <w:rsid w:val="00711F45"/>
    <w:rsid w:val="007150E2"/>
    <w:rsid w:val="0071565D"/>
    <w:rsid w:val="00722784"/>
    <w:rsid w:val="00737BA3"/>
    <w:rsid w:val="007406C9"/>
    <w:rsid w:val="00747419"/>
    <w:rsid w:val="00747FD0"/>
    <w:rsid w:val="0075236C"/>
    <w:rsid w:val="007540EB"/>
    <w:rsid w:val="00761CD3"/>
    <w:rsid w:val="00763BFC"/>
    <w:rsid w:val="00766724"/>
    <w:rsid w:val="00766AF9"/>
    <w:rsid w:val="00773CD4"/>
    <w:rsid w:val="00775C4F"/>
    <w:rsid w:val="00796511"/>
    <w:rsid w:val="00796573"/>
    <w:rsid w:val="007A1D92"/>
    <w:rsid w:val="007A5184"/>
    <w:rsid w:val="007A6456"/>
    <w:rsid w:val="007A672A"/>
    <w:rsid w:val="007B0BAB"/>
    <w:rsid w:val="007B64DA"/>
    <w:rsid w:val="007C366B"/>
    <w:rsid w:val="007E3F8F"/>
    <w:rsid w:val="007F35CD"/>
    <w:rsid w:val="007F7436"/>
    <w:rsid w:val="00802354"/>
    <w:rsid w:val="0080249B"/>
    <w:rsid w:val="00807C39"/>
    <w:rsid w:val="0081307C"/>
    <w:rsid w:val="0081326C"/>
    <w:rsid w:val="008139B1"/>
    <w:rsid w:val="0082424D"/>
    <w:rsid w:val="0082440A"/>
    <w:rsid w:val="00824AE9"/>
    <w:rsid w:val="00824E57"/>
    <w:rsid w:val="00831AED"/>
    <w:rsid w:val="008333C4"/>
    <w:rsid w:val="00842446"/>
    <w:rsid w:val="00842F4D"/>
    <w:rsid w:val="008441DA"/>
    <w:rsid w:val="0085090D"/>
    <w:rsid w:val="00855B85"/>
    <w:rsid w:val="00861EDD"/>
    <w:rsid w:val="00864C0C"/>
    <w:rsid w:val="00866BD7"/>
    <w:rsid w:val="00871D23"/>
    <w:rsid w:val="008942D3"/>
    <w:rsid w:val="00895602"/>
    <w:rsid w:val="00895BD0"/>
    <w:rsid w:val="00896154"/>
    <w:rsid w:val="00897F2D"/>
    <w:rsid w:val="008A40E6"/>
    <w:rsid w:val="008B5375"/>
    <w:rsid w:val="008B6E67"/>
    <w:rsid w:val="008C0F53"/>
    <w:rsid w:val="008C19D5"/>
    <w:rsid w:val="008C2960"/>
    <w:rsid w:val="008C4186"/>
    <w:rsid w:val="008C5DA2"/>
    <w:rsid w:val="008C70AA"/>
    <w:rsid w:val="008D5287"/>
    <w:rsid w:val="008D5D89"/>
    <w:rsid w:val="008D63F8"/>
    <w:rsid w:val="008D7C91"/>
    <w:rsid w:val="008E7F38"/>
    <w:rsid w:val="008F3245"/>
    <w:rsid w:val="008F403F"/>
    <w:rsid w:val="009103BA"/>
    <w:rsid w:val="009124FF"/>
    <w:rsid w:val="00912A6A"/>
    <w:rsid w:val="00913F88"/>
    <w:rsid w:val="00924838"/>
    <w:rsid w:val="0092776D"/>
    <w:rsid w:val="00927ACD"/>
    <w:rsid w:val="00930552"/>
    <w:rsid w:val="009306BC"/>
    <w:rsid w:val="00930E82"/>
    <w:rsid w:val="0093221E"/>
    <w:rsid w:val="0093341C"/>
    <w:rsid w:val="00933C2C"/>
    <w:rsid w:val="00937316"/>
    <w:rsid w:val="00944EFB"/>
    <w:rsid w:val="009464DB"/>
    <w:rsid w:val="009515EA"/>
    <w:rsid w:val="00953B14"/>
    <w:rsid w:val="00954B82"/>
    <w:rsid w:val="009560B7"/>
    <w:rsid w:val="00957877"/>
    <w:rsid w:val="00957F19"/>
    <w:rsid w:val="00967BCF"/>
    <w:rsid w:val="009727F0"/>
    <w:rsid w:val="0097384D"/>
    <w:rsid w:val="00974595"/>
    <w:rsid w:val="00974FDE"/>
    <w:rsid w:val="00976F9B"/>
    <w:rsid w:val="00984C02"/>
    <w:rsid w:val="009B7087"/>
    <w:rsid w:val="009C4556"/>
    <w:rsid w:val="009D3504"/>
    <w:rsid w:val="009D638B"/>
    <w:rsid w:val="009D675B"/>
    <w:rsid w:val="009E0A70"/>
    <w:rsid w:val="009E7A06"/>
    <w:rsid w:val="009F098E"/>
    <w:rsid w:val="009F1F66"/>
    <w:rsid w:val="009F37FC"/>
    <w:rsid w:val="009F57F5"/>
    <w:rsid w:val="009F6801"/>
    <w:rsid w:val="00A003FB"/>
    <w:rsid w:val="00A0062B"/>
    <w:rsid w:val="00A02619"/>
    <w:rsid w:val="00A03A10"/>
    <w:rsid w:val="00A0402B"/>
    <w:rsid w:val="00A07B88"/>
    <w:rsid w:val="00A10524"/>
    <w:rsid w:val="00A12554"/>
    <w:rsid w:val="00A14CEF"/>
    <w:rsid w:val="00A26D80"/>
    <w:rsid w:val="00A567C3"/>
    <w:rsid w:val="00A56E8E"/>
    <w:rsid w:val="00A66440"/>
    <w:rsid w:val="00A7332F"/>
    <w:rsid w:val="00A737B6"/>
    <w:rsid w:val="00A76FC7"/>
    <w:rsid w:val="00A839BA"/>
    <w:rsid w:val="00A83A75"/>
    <w:rsid w:val="00A83DBF"/>
    <w:rsid w:val="00A909AB"/>
    <w:rsid w:val="00A92880"/>
    <w:rsid w:val="00A9503A"/>
    <w:rsid w:val="00A950CD"/>
    <w:rsid w:val="00AA4DE3"/>
    <w:rsid w:val="00AA7FA2"/>
    <w:rsid w:val="00AB7D8B"/>
    <w:rsid w:val="00AC1635"/>
    <w:rsid w:val="00AC700A"/>
    <w:rsid w:val="00AC76F5"/>
    <w:rsid w:val="00AD5D85"/>
    <w:rsid w:val="00AD7AFF"/>
    <w:rsid w:val="00AE0D86"/>
    <w:rsid w:val="00AE7D5D"/>
    <w:rsid w:val="00AF0E22"/>
    <w:rsid w:val="00AF2B7D"/>
    <w:rsid w:val="00AF56E0"/>
    <w:rsid w:val="00AF60EE"/>
    <w:rsid w:val="00B00D30"/>
    <w:rsid w:val="00B03B25"/>
    <w:rsid w:val="00B04893"/>
    <w:rsid w:val="00B04909"/>
    <w:rsid w:val="00B076B8"/>
    <w:rsid w:val="00B12085"/>
    <w:rsid w:val="00B1611F"/>
    <w:rsid w:val="00B20A27"/>
    <w:rsid w:val="00B26955"/>
    <w:rsid w:val="00B32D9C"/>
    <w:rsid w:val="00B35FEA"/>
    <w:rsid w:val="00B3642F"/>
    <w:rsid w:val="00B42923"/>
    <w:rsid w:val="00B53958"/>
    <w:rsid w:val="00B55E97"/>
    <w:rsid w:val="00B759FD"/>
    <w:rsid w:val="00B77969"/>
    <w:rsid w:val="00B77B28"/>
    <w:rsid w:val="00B8735A"/>
    <w:rsid w:val="00B87FB0"/>
    <w:rsid w:val="00BA090A"/>
    <w:rsid w:val="00BA17C6"/>
    <w:rsid w:val="00BB5C90"/>
    <w:rsid w:val="00BB760C"/>
    <w:rsid w:val="00BC417B"/>
    <w:rsid w:val="00BC5E19"/>
    <w:rsid w:val="00BE1B31"/>
    <w:rsid w:val="00BE7590"/>
    <w:rsid w:val="00BF2A6A"/>
    <w:rsid w:val="00BF4202"/>
    <w:rsid w:val="00C02195"/>
    <w:rsid w:val="00C02FE1"/>
    <w:rsid w:val="00C04F21"/>
    <w:rsid w:val="00C059D3"/>
    <w:rsid w:val="00C07C27"/>
    <w:rsid w:val="00C1465E"/>
    <w:rsid w:val="00C16784"/>
    <w:rsid w:val="00C201E4"/>
    <w:rsid w:val="00C27F57"/>
    <w:rsid w:val="00C305E9"/>
    <w:rsid w:val="00C3264B"/>
    <w:rsid w:val="00C33058"/>
    <w:rsid w:val="00C33316"/>
    <w:rsid w:val="00C43F83"/>
    <w:rsid w:val="00C46D0D"/>
    <w:rsid w:val="00C5101A"/>
    <w:rsid w:val="00C56C17"/>
    <w:rsid w:val="00C57543"/>
    <w:rsid w:val="00C629EA"/>
    <w:rsid w:val="00C73635"/>
    <w:rsid w:val="00C74174"/>
    <w:rsid w:val="00C76BC5"/>
    <w:rsid w:val="00C83DF9"/>
    <w:rsid w:val="00C85B10"/>
    <w:rsid w:val="00C91D7F"/>
    <w:rsid w:val="00C920BC"/>
    <w:rsid w:val="00C932A0"/>
    <w:rsid w:val="00C95C4A"/>
    <w:rsid w:val="00CA02AB"/>
    <w:rsid w:val="00CA3266"/>
    <w:rsid w:val="00CB5590"/>
    <w:rsid w:val="00CC53DA"/>
    <w:rsid w:val="00CC683A"/>
    <w:rsid w:val="00CC7A7A"/>
    <w:rsid w:val="00CD12B4"/>
    <w:rsid w:val="00CD154F"/>
    <w:rsid w:val="00CD7BD3"/>
    <w:rsid w:val="00CE79F2"/>
    <w:rsid w:val="00CF0406"/>
    <w:rsid w:val="00CF0617"/>
    <w:rsid w:val="00D01357"/>
    <w:rsid w:val="00D03310"/>
    <w:rsid w:val="00D06D98"/>
    <w:rsid w:val="00D104BC"/>
    <w:rsid w:val="00D22743"/>
    <w:rsid w:val="00D2707D"/>
    <w:rsid w:val="00D33C24"/>
    <w:rsid w:val="00D36B08"/>
    <w:rsid w:val="00D41460"/>
    <w:rsid w:val="00D46423"/>
    <w:rsid w:val="00D51C7E"/>
    <w:rsid w:val="00D55E6A"/>
    <w:rsid w:val="00D57594"/>
    <w:rsid w:val="00D612C8"/>
    <w:rsid w:val="00D62C7D"/>
    <w:rsid w:val="00D6455C"/>
    <w:rsid w:val="00D71D9E"/>
    <w:rsid w:val="00D72A66"/>
    <w:rsid w:val="00D7624C"/>
    <w:rsid w:val="00D811A4"/>
    <w:rsid w:val="00D8513C"/>
    <w:rsid w:val="00D90B30"/>
    <w:rsid w:val="00D9112B"/>
    <w:rsid w:val="00D93BBC"/>
    <w:rsid w:val="00D97CFC"/>
    <w:rsid w:val="00DA2199"/>
    <w:rsid w:val="00DA39C0"/>
    <w:rsid w:val="00DA491E"/>
    <w:rsid w:val="00DA51DF"/>
    <w:rsid w:val="00DA7555"/>
    <w:rsid w:val="00DA7DF3"/>
    <w:rsid w:val="00DB1643"/>
    <w:rsid w:val="00DB520C"/>
    <w:rsid w:val="00DB5873"/>
    <w:rsid w:val="00DC4394"/>
    <w:rsid w:val="00DC7604"/>
    <w:rsid w:val="00DD0135"/>
    <w:rsid w:val="00DE1A0B"/>
    <w:rsid w:val="00DE3177"/>
    <w:rsid w:val="00DF1D7F"/>
    <w:rsid w:val="00DF3587"/>
    <w:rsid w:val="00E07ABE"/>
    <w:rsid w:val="00E24273"/>
    <w:rsid w:val="00E253A3"/>
    <w:rsid w:val="00E26849"/>
    <w:rsid w:val="00E30C1B"/>
    <w:rsid w:val="00E36D7B"/>
    <w:rsid w:val="00E6057B"/>
    <w:rsid w:val="00E676DD"/>
    <w:rsid w:val="00E70901"/>
    <w:rsid w:val="00E73C42"/>
    <w:rsid w:val="00E75AD7"/>
    <w:rsid w:val="00E80093"/>
    <w:rsid w:val="00E839D7"/>
    <w:rsid w:val="00E96C9A"/>
    <w:rsid w:val="00E973DF"/>
    <w:rsid w:val="00EA1680"/>
    <w:rsid w:val="00EA4C5C"/>
    <w:rsid w:val="00EA6EF9"/>
    <w:rsid w:val="00EB0884"/>
    <w:rsid w:val="00EB3FBE"/>
    <w:rsid w:val="00EC2145"/>
    <w:rsid w:val="00EC722A"/>
    <w:rsid w:val="00ED05CD"/>
    <w:rsid w:val="00ED388E"/>
    <w:rsid w:val="00ED3A55"/>
    <w:rsid w:val="00ED5A89"/>
    <w:rsid w:val="00EE0973"/>
    <w:rsid w:val="00EE468B"/>
    <w:rsid w:val="00EF06A1"/>
    <w:rsid w:val="00EF3AA5"/>
    <w:rsid w:val="00EF70DF"/>
    <w:rsid w:val="00F1339D"/>
    <w:rsid w:val="00F17869"/>
    <w:rsid w:val="00F24FBA"/>
    <w:rsid w:val="00F278DF"/>
    <w:rsid w:val="00F32B1B"/>
    <w:rsid w:val="00F34D65"/>
    <w:rsid w:val="00F46C30"/>
    <w:rsid w:val="00F473D8"/>
    <w:rsid w:val="00F543EB"/>
    <w:rsid w:val="00F57A63"/>
    <w:rsid w:val="00F627BA"/>
    <w:rsid w:val="00F67ED9"/>
    <w:rsid w:val="00F71BCA"/>
    <w:rsid w:val="00F73127"/>
    <w:rsid w:val="00F75D45"/>
    <w:rsid w:val="00F75E9B"/>
    <w:rsid w:val="00F76ACD"/>
    <w:rsid w:val="00F779AC"/>
    <w:rsid w:val="00F830CE"/>
    <w:rsid w:val="00F8492D"/>
    <w:rsid w:val="00F87D6A"/>
    <w:rsid w:val="00F91919"/>
    <w:rsid w:val="00F928EA"/>
    <w:rsid w:val="00FA75EA"/>
    <w:rsid w:val="00FB699F"/>
    <w:rsid w:val="00FC1654"/>
    <w:rsid w:val="00FC3113"/>
    <w:rsid w:val="00FC60C6"/>
    <w:rsid w:val="00FC777C"/>
    <w:rsid w:val="00FD6D08"/>
    <w:rsid w:val="00FE27C0"/>
    <w:rsid w:val="00FE33E0"/>
    <w:rsid w:val="00FE5BA3"/>
    <w:rsid w:val="00FE5EB9"/>
    <w:rsid w:val="00FF39B2"/>
    <w:rsid w:val="00FF5122"/>
    <w:rsid w:val="00FF7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D7F"/>
    <w:pPr>
      <w:spacing w:line="360" w:lineRule="auto"/>
    </w:pPr>
    <w:rPr>
      <w:sz w:val="24"/>
      <w:lang w:eastAsia="en-US"/>
    </w:rPr>
  </w:style>
  <w:style w:type="paragraph" w:styleId="Heading1">
    <w:name w:val="heading 1"/>
    <w:aliases w:val="Nodaļas virsraksts"/>
    <w:basedOn w:val="Pamatteksts1"/>
    <w:next w:val="Pamatteksts1"/>
    <w:qFormat/>
    <w:rsid w:val="0092776D"/>
    <w:pPr>
      <w:keepNext/>
      <w:pageBreakBefore/>
      <w:numPr>
        <w:numId w:val="1"/>
      </w:numPr>
      <w:tabs>
        <w:tab w:val="clear" w:pos="1647"/>
      </w:tabs>
      <w:spacing w:after="120"/>
      <w:ind w:left="0" w:firstLine="0"/>
      <w:jc w:val="center"/>
      <w:outlineLvl w:val="0"/>
    </w:pPr>
    <w:rPr>
      <w:b/>
      <w:bCs/>
      <w:caps/>
      <w:sz w:val="28"/>
      <w:szCs w:val="24"/>
    </w:rPr>
  </w:style>
  <w:style w:type="paragraph" w:styleId="Heading2">
    <w:name w:val="heading 2"/>
    <w:aliases w:val="Sadaļas virsraksts 2"/>
    <w:basedOn w:val="Pamatteksts1"/>
    <w:next w:val="Pamatteksts1"/>
    <w:qFormat/>
    <w:rsid w:val="0092776D"/>
    <w:pPr>
      <w:keepNext/>
      <w:numPr>
        <w:ilvl w:val="1"/>
        <w:numId w:val="1"/>
      </w:numPr>
      <w:tabs>
        <w:tab w:val="left" w:pos="567"/>
      </w:tabs>
      <w:spacing w:before="120" w:after="120"/>
      <w:ind w:left="0" w:firstLine="0"/>
      <w:jc w:val="center"/>
      <w:outlineLvl w:val="1"/>
    </w:pPr>
    <w:rPr>
      <w:b/>
      <w:bCs/>
      <w:sz w:val="28"/>
      <w:szCs w:val="24"/>
    </w:rPr>
  </w:style>
  <w:style w:type="paragraph" w:styleId="Heading3">
    <w:name w:val="heading 3"/>
    <w:aliases w:val="Sadaļas virsraksts 3"/>
    <w:basedOn w:val="Pamatteksts1"/>
    <w:next w:val="Pamatteksts1"/>
    <w:qFormat/>
    <w:rsid w:val="0092776D"/>
    <w:pPr>
      <w:keepNext/>
      <w:numPr>
        <w:ilvl w:val="2"/>
        <w:numId w:val="1"/>
      </w:numPr>
      <w:tabs>
        <w:tab w:val="clear" w:pos="2727"/>
      </w:tabs>
      <w:spacing w:before="120" w:after="120"/>
      <w:ind w:left="0" w:firstLine="0"/>
      <w:jc w:val="center"/>
      <w:outlineLvl w:val="2"/>
    </w:pPr>
    <w:rPr>
      <w:b/>
      <w:szCs w:val="24"/>
    </w:rPr>
  </w:style>
  <w:style w:type="paragraph" w:styleId="Heading4">
    <w:name w:val="heading 4"/>
    <w:aliases w:val="Sadaļas virsraksts 4"/>
    <w:basedOn w:val="Pamatteksts1"/>
    <w:next w:val="Pamatteksts1"/>
    <w:link w:val="Heading4Char"/>
    <w:qFormat/>
    <w:rsid w:val="004776B9"/>
    <w:pPr>
      <w:keepNext/>
      <w:numPr>
        <w:ilvl w:val="3"/>
        <w:numId w:val="1"/>
      </w:numPr>
      <w:jc w:val="left"/>
      <w:outlineLvl w:val="3"/>
    </w:pPr>
    <w:rPr>
      <w:b/>
      <w:bCs/>
      <w:szCs w:val="24"/>
    </w:rPr>
  </w:style>
  <w:style w:type="paragraph" w:styleId="Heading5">
    <w:name w:val="heading 5"/>
    <w:basedOn w:val="Normal"/>
    <w:next w:val="Normal"/>
    <w:qFormat/>
    <w:rsid w:val="00C91D7F"/>
    <w:pPr>
      <w:keepNext/>
      <w:jc w:val="center"/>
      <w:outlineLvl w:val="4"/>
    </w:pPr>
    <w:rPr>
      <w:sz w:val="28"/>
    </w:rPr>
  </w:style>
  <w:style w:type="paragraph" w:styleId="Heading6">
    <w:name w:val="heading 6"/>
    <w:basedOn w:val="Normal"/>
    <w:next w:val="Normal"/>
    <w:qFormat/>
    <w:rsid w:val="00C91D7F"/>
    <w:pPr>
      <w:keepNext/>
      <w:pageBreakBefore/>
      <w:spacing w:after="120"/>
      <w:jc w:val="center"/>
      <w:outlineLvl w:val="5"/>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matteksts1">
    <w:name w:val="Pamatteksts1"/>
    <w:rsid w:val="002A51AE"/>
    <w:pPr>
      <w:spacing w:line="360" w:lineRule="auto"/>
      <w:ind w:firstLine="567"/>
      <w:jc w:val="both"/>
    </w:pPr>
    <w:rPr>
      <w:sz w:val="24"/>
      <w:lang w:eastAsia="en-US"/>
    </w:rPr>
  </w:style>
  <w:style w:type="paragraph" w:styleId="TOC1">
    <w:name w:val="toc 1"/>
    <w:basedOn w:val="Normal"/>
    <w:next w:val="Normal"/>
    <w:autoRedefine/>
    <w:uiPriority w:val="39"/>
    <w:rsid w:val="00C91D7F"/>
    <w:rPr>
      <w:bCs/>
      <w:noProof/>
      <w:szCs w:val="28"/>
    </w:rPr>
  </w:style>
  <w:style w:type="paragraph" w:styleId="TOC2">
    <w:name w:val="toc 2"/>
    <w:basedOn w:val="Normal"/>
    <w:next w:val="Normal"/>
    <w:autoRedefine/>
    <w:uiPriority w:val="39"/>
    <w:rsid w:val="00C91D7F"/>
    <w:pPr>
      <w:ind w:left="240"/>
    </w:pPr>
    <w:rPr>
      <w:szCs w:val="24"/>
    </w:rPr>
  </w:style>
  <w:style w:type="paragraph" w:styleId="TOC3">
    <w:name w:val="toc 3"/>
    <w:basedOn w:val="Normal"/>
    <w:next w:val="Normal"/>
    <w:autoRedefine/>
    <w:uiPriority w:val="39"/>
    <w:rsid w:val="00C91D7F"/>
    <w:pPr>
      <w:ind w:left="480"/>
    </w:pPr>
    <w:rPr>
      <w:iCs/>
      <w:szCs w:val="24"/>
    </w:rPr>
  </w:style>
  <w:style w:type="character" w:styleId="PageNumber">
    <w:name w:val="page number"/>
    <w:basedOn w:val="DefaultParagraphFont"/>
    <w:rsid w:val="00C91D7F"/>
    <w:rPr>
      <w:rFonts w:ascii="Times New Roman" w:hAnsi="Times New Roman"/>
      <w:sz w:val="20"/>
    </w:rPr>
  </w:style>
  <w:style w:type="paragraph" w:customStyle="1" w:styleId="Titullapasteksti">
    <w:name w:val="Titullapas teksti"/>
    <w:basedOn w:val="Pamatteksts1"/>
    <w:rsid w:val="00C91D7F"/>
    <w:pPr>
      <w:ind w:firstLine="0"/>
      <w:jc w:val="left"/>
    </w:pPr>
    <w:rPr>
      <w:bCs/>
      <w:sz w:val="28"/>
    </w:rPr>
  </w:style>
  <w:style w:type="paragraph" w:customStyle="1" w:styleId="Tabulasvirsraksts">
    <w:name w:val="Tabulas virsraksts"/>
    <w:basedOn w:val="Pamatteksts1"/>
    <w:rsid w:val="00C91D7F"/>
    <w:pPr>
      <w:spacing w:before="240"/>
      <w:ind w:firstLine="0"/>
      <w:jc w:val="right"/>
    </w:pPr>
    <w:rPr>
      <w:sz w:val="20"/>
    </w:rPr>
  </w:style>
  <w:style w:type="paragraph" w:customStyle="1" w:styleId="Tabulasteksts">
    <w:name w:val="Tabulas teksts"/>
    <w:basedOn w:val="Pamatteksts1"/>
    <w:rsid w:val="00C91D7F"/>
    <w:pPr>
      <w:ind w:firstLine="0"/>
      <w:jc w:val="left"/>
    </w:pPr>
    <w:rPr>
      <w:sz w:val="20"/>
    </w:rPr>
  </w:style>
  <w:style w:type="paragraph" w:customStyle="1" w:styleId="Attlanosaukums">
    <w:name w:val="Attēla nosaukums"/>
    <w:basedOn w:val="Pamatteksts1"/>
    <w:next w:val="Pamatteksts1"/>
    <w:rsid w:val="00C91D7F"/>
    <w:pPr>
      <w:spacing w:before="240" w:after="240"/>
      <w:ind w:firstLine="0"/>
      <w:jc w:val="center"/>
    </w:pPr>
    <w:rPr>
      <w:sz w:val="20"/>
    </w:rPr>
  </w:style>
  <w:style w:type="paragraph" w:customStyle="1" w:styleId="Literatrassaraksts">
    <w:name w:val="Literatūras saraksts"/>
    <w:basedOn w:val="Pamatteksts1"/>
    <w:rsid w:val="00C91D7F"/>
    <w:pPr>
      <w:spacing w:before="60" w:after="60" w:line="240" w:lineRule="auto"/>
      <w:ind w:firstLine="0"/>
      <w:jc w:val="left"/>
    </w:pPr>
    <w:rPr>
      <w:sz w:val="20"/>
    </w:rPr>
  </w:style>
  <w:style w:type="character" w:styleId="Hyperlink">
    <w:name w:val="Hyperlink"/>
    <w:basedOn w:val="DefaultParagraphFont"/>
    <w:uiPriority w:val="99"/>
    <w:rsid w:val="00C91D7F"/>
    <w:rPr>
      <w:color w:val="0000FF"/>
      <w:u w:val="single"/>
    </w:rPr>
  </w:style>
  <w:style w:type="paragraph" w:styleId="TOC4">
    <w:name w:val="toc 4"/>
    <w:basedOn w:val="Normal"/>
    <w:next w:val="Normal"/>
    <w:autoRedefine/>
    <w:semiHidden/>
    <w:rsid w:val="00C91D7F"/>
    <w:pPr>
      <w:spacing w:line="240" w:lineRule="auto"/>
      <w:ind w:left="720"/>
    </w:pPr>
    <w:rPr>
      <w:szCs w:val="24"/>
      <w:lang w:val="en-GB"/>
    </w:rPr>
  </w:style>
  <w:style w:type="paragraph" w:styleId="TOC5">
    <w:name w:val="toc 5"/>
    <w:basedOn w:val="Normal"/>
    <w:next w:val="Normal"/>
    <w:autoRedefine/>
    <w:semiHidden/>
    <w:rsid w:val="00C91D7F"/>
    <w:pPr>
      <w:spacing w:line="240" w:lineRule="auto"/>
      <w:ind w:left="960"/>
    </w:pPr>
    <w:rPr>
      <w:szCs w:val="24"/>
      <w:lang w:val="en-GB"/>
    </w:rPr>
  </w:style>
  <w:style w:type="paragraph" w:styleId="TOC6">
    <w:name w:val="toc 6"/>
    <w:basedOn w:val="Normal"/>
    <w:next w:val="Normal"/>
    <w:autoRedefine/>
    <w:semiHidden/>
    <w:rsid w:val="00C91D7F"/>
    <w:pPr>
      <w:spacing w:line="240" w:lineRule="auto"/>
      <w:ind w:left="1200"/>
    </w:pPr>
    <w:rPr>
      <w:szCs w:val="24"/>
      <w:lang w:val="en-GB"/>
    </w:rPr>
  </w:style>
  <w:style w:type="paragraph" w:styleId="TOC7">
    <w:name w:val="toc 7"/>
    <w:basedOn w:val="Normal"/>
    <w:next w:val="Normal"/>
    <w:autoRedefine/>
    <w:semiHidden/>
    <w:rsid w:val="00C91D7F"/>
    <w:pPr>
      <w:spacing w:line="240" w:lineRule="auto"/>
      <w:ind w:left="1440"/>
    </w:pPr>
    <w:rPr>
      <w:szCs w:val="24"/>
      <w:lang w:val="en-GB"/>
    </w:rPr>
  </w:style>
  <w:style w:type="paragraph" w:styleId="TOC8">
    <w:name w:val="toc 8"/>
    <w:basedOn w:val="Normal"/>
    <w:next w:val="Normal"/>
    <w:autoRedefine/>
    <w:semiHidden/>
    <w:rsid w:val="00C91D7F"/>
    <w:pPr>
      <w:spacing w:line="240" w:lineRule="auto"/>
      <w:ind w:left="1680"/>
    </w:pPr>
    <w:rPr>
      <w:szCs w:val="24"/>
      <w:lang w:val="en-GB"/>
    </w:rPr>
  </w:style>
  <w:style w:type="paragraph" w:styleId="TOC9">
    <w:name w:val="toc 9"/>
    <w:basedOn w:val="Normal"/>
    <w:next w:val="Normal"/>
    <w:autoRedefine/>
    <w:semiHidden/>
    <w:rsid w:val="00C91D7F"/>
    <w:pPr>
      <w:spacing w:line="240" w:lineRule="auto"/>
      <w:ind w:left="1920"/>
    </w:pPr>
    <w:rPr>
      <w:szCs w:val="24"/>
      <w:lang w:val="en-GB"/>
    </w:rPr>
  </w:style>
  <w:style w:type="paragraph" w:styleId="BalloonText">
    <w:name w:val="Balloon Text"/>
    <w:basedOn w:val="Normal"/>
    <w:semiHidden/>
    <w:rsid w:val="002A51AE"/>
    <w:rPr>
      <w:rFonts w:ascii="Tahoma" w:hAnsi="Tahoma" w:cs="Tahoma"/>
      <w:sz w:val="16"/>
      <w:szCs w:val="16"/>
    </w:rPr>
  </w:style>
  <w:style w:type="paragraph" w:customStyle="1" w:styleId="TextofAbstract">
    <w:name w:val="Text of Abstract"/>
    <w:basedOn w:val="Pamatteksts1"/>
    <w:rsid w:val="00C91D7F"/>
    <w:rPr>
      <w:lang w:val="en-US"/>
    </w:rPr>
  </w:style>
  <w:style w:type="paragraph" w:customStyle="1" w:styleId="Virsraksts1nenumurts">
    <w:name w:val="Virsraksts 1 nenumurēts"/>
    <w:basedOn w:val="Heading1"/>
    <w:qFormat/>
    <w:rsid w:val="00D6455C"/>
    <w:pPr>
      <w:numPr>
        <w:numId w:val="0"/>
      </w:numPr>
    </w:pPr>
  </w:style>
  <w:style w:type="character" w:styleId="FollowedHyperlink">
    <w:name w:val="FollowedHyperlink"/>
    <w:basedOn w:val="DefaultParagraphFont"/>
    <w:uiPriority w:val="99"/>
    <w:semiHidden/>
    <w:unhideWhenUsed/>
    <w:rsid w:val="004812FF"/>
    <w:rPr>
      <w:color w:val="800080"/>
      <w:u w:val="single"/>
    </w:rPr>
  </w:style>
  <w:style w:type="table" w:styleId="TableGrid">
    <w:name w:val="Table Grid"/>
    <w:basedOn w:val="TableNormal"/>
    <w:uiPriority w:val="59"/>
    <w:rsid w:val="007B0BA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03310"/>
    <w:pPr>
      <w:ind w:left="720"/>
      <w:contextualSpacing/>
    </w:pPr>
  </w:style>
  <w:style w:type="paragraph" w:styleId="Header">
    <w:name w:val="header"/>
    <w:basedOn w:val="Normal"/>
    <w:link w:val="HeaderChar"/>
    <w:uiPriority w:val="99"/>
    <w:semiHidden/>
    <w:unhideWhenUsed/>
    <w:rsid w:val="0059237E"/>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59237E"/>
    <w:rPr>
      <w:sz w:val="24"/>
      <w:lang w:eastAsia="en-US"/>
    </w:rPr>
  </w:style>
  <w:style w:type="paragraph" w:styleId="Footer">
    <w:name w:val="footer"/>
    <w:basedOn w:val="Normal"/>
    <w:link w:val="FooterChar"/>
    <w:uiPriority w:val="99"/>
    <w:semiHidden/>
    <w:unhideWhenUsed/>
    <w:rsid w:val="0059237E"/>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59237E"/>
    <w:rPr>
      <w:sz w:val="24"/>
      <w:lang w:eastAsia="en-US"/>
    </w:rPr>
  </w:style>
  <w:style w:type="character" w:customStyle="1" w:styleId="Heading4Char">
    <w:name w:val="Heading 4 Char"/>
    <w:aliases w:val="Sadaļas virsraksts 4 Char"/>
    <w:basedOn w:val="DefaultParagraphFont"/>
    <w:link w:val="Heading4"/>
    <w:rsid w:val="008942D3"/>
    <w:rPr>
      <w:b/>
      <w:bCs/>
      <w:sz w:val="24"/>
      <w:szCs w:val="24"/>
      <w:lang w:eastAsia="en-US"/>
    </w:rPr>
  </w:style>
  <w:style w:type="paragraph" w:styleId="FootnoteText">
    <w:name w:val="footnote text"/>
    <w:basedOn w:val="Normal"/>
    <w:link w:val="FootnoteTextChar"/>
    <w:uiPriority w:val="99"/>
    <w:semiHidden/>
    <w:unhideWhenUsed/>
    <w:rsid w:val="00A02619"/>
    <w:pPr>
      <w:spacing w:line="240" w:lineRule="auto"/>
    </w:pPr>
    <w:rPr>
      <w:sz w:val="20"/>
    </w:rPr>
  </w:style>
  <w:style w:type="character" w:customStyle="1" w:styleId="FootnoteTextChar">
    <w:name w:val="Footnote Text Char"/>
    <w:basedOn w:val="DefaultParagraphFont"/>
    <w:link w:val="FootnoteText"/>
    <w:uiPriority w:val="99"/>
    <w:semiHidden/>
    <w:rsid w:val="00A02619"/>
    <w:rPr>
      <w:lang w:eastAsia="en-US"/>
    </w:rPr>
  </w:style>
  <w:style w:type="character" w:styleId="FootnoteReference">
    <w:name w:val="footnote reference"/>
    <w:basedOn w:val="DefaultParagraphFont"/>
    <w:uiPriority w:val="99"/>
    <w:semiHidden/>
    <w:unhideWhenUsed/>
    <w:rsid w:val="00A02619"/>
    <w:rPr>
      <w:vertAlign w:val="superscript"/>
    </w:rPr>
  </w:style>
  <w:style w:type="paragraph" w:customStyle="1" w:styleId="TableContents">
    <w:name w:val="Table Contents"/>
    <w:basedOn w:val="Normal"/>
    <w:rsid w:val="0064702A"/>
    <w:pPr>
      <w:widowControl w:val="0"/>
      <w:suppressLineNumbers/>
      <w:suppressAutoHyphens/>
      <w:jc w:val="both"/>
    </w:pPr>
    <w:rPr>
      <w:rFonts w:eastAsia="WenQuanYi Micro Hei" w:cs="Lohit Hindi"/>
      <w:kern w:val="1"/>
      <w:szCs w:val="24"/>
      <w:lang w:eastAsia="zh-CN" w:bidi="hi-IN"/>
    </w:rPr>
  </w:style>
  <w:style w:type="character" w:customStyle="1" w:styleId="WW8Num1z0">
    <w:name w:val="WW8Num1z0"/>
    <w:rsid w:val="00C57543"/>
  </w:style>
  <w:style w:type="paragraph" w:styleId="Caption">
    <w:name w:val="caption"/>
    <w:basedOn w:val="Normal"/>
    <w:next w:val="Normal"/>
    <w:uiPriority w:val="35"/>
    <w:unhideWhenUsed/>
    <w:qFormat/>
    <w:rsid w:val="00AF56E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8284929">
      <w:bodyDiv w:val="1"/>
      <w:marLeft w:val="0"/>
      <w:marRight w:val="0"/>
      <w:marTop w:val="0"/>
      <w:marBottom w:val="0"/>
      <w:divBdr>
        <w:top w:val="none" w:sz="0" w:space="0" w:color="auto"/>
        <w:left w:val="none" w:sz="0" w:space="0" w:color="auto"/>
        <w:bottom w:val="none" w:sz="0" w:space="0" w:color="auto"/>
        <w:right w:val="none" w:sz="0" w:space="0" w:color="auto"/>
      </w:divBdr>
    </w:div>
    <w:div w:id="2127196547">
      <w:bodyDiv w:val="1"/>
      <w:marLeft w:val="0"/>
      <w:marRight w:val="0"/>
      <w:marTop w:val="0"/>
      <w:marBottom w:val="0"/>
      <w:divBdr>
        <w:top w:val="none" w:sz="0" w:space="0" w:color="auto"/>
        <w:left w:val="none" w:sz="0" w:space="0" w:color="auto"/>
        <w:bottom w:val="none" w:sz="0" w:space="0" w:color="auto"/>
        <w:right w:val="none" w:sz="0" w:space="0" w:color="auto"/>
      </w:divBdr>
      <w:divsChild>
        <w:div w:id="12805239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by-toolbox.com/categories/web_app_framework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rat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eroturnaround.com/rebellabs/the-2014-decision-makers-guide-to-java-web-framework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itepoint.com/best-php-frameworks-2014/" TargetMode="External"/><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www.webhostingreviewboards.com/development/top-ten-best-php-frameworks-for-2014/"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trending?l=python&amp;since=month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Desktop\Nosleguma_darbs_2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4B1F7-2EE9-44DA-A886-5DB58000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Nosleguma_darbs_2009</Template>
  <TotalTime>1408</TotalTime>
  <Pages>48</Pages>
  <Words>8989</Words>
  <Characters>51239</Characters>
  <Application>Microsoft Office Word</Application>
  <DocSecurity>0</DocSecurity>
  <Lines>426</Lines>
  <Paragraphs>120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RĪGAS TEHNISKĀ UNIVERSITĀTE</vt:lpstr>
      <vt:lpstr>RĪGAS TEHNISKĀ UNIVERSITĀTE</vt:lpstr>
    </vt:vector>
  </TitlesOfParts>
  <Company>LDPG</Company>
  <LinksUpToDate>false</LinksUpToDate>
  <CharactersWithSpaces>60108</CharactersWithSpaces>
  <SharedDoc>false</SharedDoc>
  <HLinks>
    <vt:vector size="102" baseType="variant">
      <vt:variant>
        <vt:i4>7274620</vt:i4>
      </vt:variant>
      <vt:variant>
        <vt:i4>96</vt:i4>
      </vt:variant>
      <vt:variant>
        <vt:i4>0</vt:i4>
      </vt:variant>
      <vt:variant>
        <vt:i4>5</vt:i4>
      </vt:variant>
      <vt:variant>
        <vt:lpwstr>http://www.rtu.lv/</vt:lpwstr>
      </vt:variant>
      <vt:variant>
        <vt:lpwstr/>
      </vt:variant>
      <vt:variant>
        <vt:i4>655441</vt:i4>
      </vt:variant>
      <vt:variant>
        <vt:i4>90</vt:i4>
      </vt:variant>
      <vt:variant>
        <vt:i4>0</vt:i4>
      </vt:variant>
      <vt:variant>
        <vt:i4>5</vt:i4>
      </vt:variant>
      <vt:variant>
        <vt:lpwstr>http://www.ldk.cs.rtu.lv/images/doc/ldk_nosleguma_darba_noformejums_c.doc</vt:lpwstr>
      </vt:variant>
      <vt:variant>
        <vt:lpwstr/>
      </vt:variant>
      <vt:variant>
        <vt:i4>1638448</vt:i4>
      </vt:variant>
      <vt:variant>
        <vt:i4>83</vt:i4>
      </vt:variant>
      <vt:variant>
        <vt:i4>0</vt:i4>
      </vt:variant>
      <vt:variant>
        <vt:i4>5</vt:i4>
      </vt:variant>
      <vt:variant>
        <vt:lpwstr/>
      </vt:variant>
      <vt:variant>
        <vt:lpwstr>_Toc247728753</vt:lpwstr>
      </vt:variant>
      <vt:variant>
        <vt:i4>1638448</vt:i4>
      </vt:variant>
      <vt:variant>
        <vt:i4>77</vt:i4>
      </vt:variant>
      <vt:variant>
        <vt:i4>0</vt:i4>
      </vt:variant>
      <vt:variant>
        <vt:i4>5</vt:i4>
      </vt:variant>
      <vt:variant>
        <vt:lpwstr/>
      </vt:variant>
      <vt:variant>
        <vt:lpwstr>_Toc247728752</vt:lpwstr>
      </vt:variant>
      <vt:variant>
        <vt:i4>1638448</vt:i4>
      </vt:variant>
      <vt:variant>
        <vt:i4>71</vt:i4>
      </vt:variant>
      <vt:variant>
        <vt:i4>0</vt:i4>
      </vt:variant>
      <vt:variant>
        <vt:i4>5</vt:i4>
      </vt:variant>
      <vt:variant>
        <vt:lpwstr/>
      </vt:variant>
      <vt:variant>
        <vt:lpwstr>_Toc247728751</vt:lpwstr>
      </vt:variant>
      <vt:variant>
        <vt:i4>1638448</vt:i4>
      </vt:variant>
      <vt:variant>
        <vt:i4>65</vt:i4>
      </vt:variant>
      <vt:variant>
        <vt:i4>0</vt:i4>
      </vt:variant>
      <vt:variant>
        <vt:i4>5</vt:i4>
      </vt:variant>
      <vt:variant>
        <vt:lpwstr/>
      </vt:variant>
      <vt:variant>
        <vt:lpwstr>_Toc247728750</vt:lpwstr>
      </vt:variant>
      <vt:variant>
        <vt:i4>1572912</vt:i4>
      </vt:variant>
      <vt:variant>
        <vt:i4>59</vt:i4>
      </vt:variant>
      <vt:variant>
        <vt:i4>0</vt:i4>
      </vt:variant>
      <vt:variant>
        <vt:i4>5</vt:i4>
      </vt:variant>
      <vt:variant>
        <vt:lpwstr/>
      </vt:variant>
      <vt:variant>
        <vt:lpwstr>_Toc247728749</vt:lpwstr>
      </vt:variant>
      <vt:variant>
        <vt:i4>1572912</vt:i4>
      </vt:variant>
      <vt:variant>
        <vt:i4>53</vt:i4>
      </vt:variant>
      <vt:variant>
        <vt:i4>0</vt:i4>
      </vt:variant>
      <vt:variant>
        <vt:i4>5</vt:i4>
      </vt:variant>
      <vt:variant>
        <vt:lpwstr/>
      </vt:variant>
      <vt:variant>
        <vt:lpwstr>_Toc247728748</vt:lpwstr>
      </vt:variant>
      <vt:variant>
        <vt:i4>1572912</vt:i4>
      </vt:variant>
      <vt:variant>
        <vt:i4>47</vt:i4>
      </vt:variant>
      <vt:variant>
        <vt:i4>0</vt:i4>
      </vt:variant>
      <vt:variant>
        <vt:i4>5</vt:i4>
      </vt:variant>
      <vt:variant>
        <vt:lpwstr/>
      </vt:variant>
      <vt:variant>
        <vt:lpwstr>_Toc247728747</vt:lpwstr>
      </vt:variant>
      <vt:variant>
        <vt:i4>1572912</vt:i4>
      </vt:variant>
      <vt:variant>
        <vt:i4>41</vt:i4>
      </vt:variant>
      <vt:variant>
        <vt:i4>0</vt:i4>
      </vt:variant>
      <vt:variant>
        <vt:i4>5</vt:i4>
      </vt:variant>
      <vt:variant>
        <vt:lpwstr/>
      </vt:variant>
      <vt:variant>
        <vt:lpwstr>_Toc247728746</vt:lpwstr>
      </vt:variant>
      <vt:variant>
        <vt:i4>1572912</vt:i4>
      </vt:variant>
      <vt:variant>
        <vt:i4>35</vt:i4>
      </vt:variant>
      <vt:variant>
        <vt:i4>0</vt:i4>
      </vt:variant>
      <vt:variant>
        <vt:i4>5</vt:i4>
      </vt:variant>
      <vt:variant>
        <vt:lpwstr/>
      </vt:variant>
      <vt:variant>
        <vt:lpwstr>_Toc247728745</vt:lpwstr>
      </vt:variant>
      <vt:variant>
        <vt:i4>1572912</vt:i4>
      </vt:variant>
      <vt:variant>
        <vt:i4>29</vt:i4>
      </vt:variant>
      <vt:variant>
        <vt:i4>0</vt:i4>
      </vt:variant>
      <vt:variant>
        <vt:i4>5</vt:i4>
      </vt:variant>
      <vt:variant>
        <vt:lpwstr/>
      </vt:variant>
      <vt:variant>
        <vt:lpwstr>_Toc247728744</vt:lpwstr>
      </vt:variant>
      <vt:variant>
        <vt:i4>1572912</vt:i4>
      </vt:variant>
      <vt:variant>
        <vt:i4>23</vt:i4>
      </vt:variant>
      <vt:variant>
        <vt:i4>0</vt:i4>
      </vt:variant>
      <vt:variant>
        <vt:i4>5</vt:i4>
      </vt:variant>
      <vt:variant>
        <vt:lpwstr/>
      </vt:variant>
      <vt:variant>
        <vt:lpwstr>_Toc247728743</vt:lpwstr>
      </vt:variant>
      <vt:variant>
        <vt:i4>1572912</vt:i4>
      </vt:variant>
      <vt:variant>
        <vt:i4>17</vt:i4>
      </vt:variant>
      <vt:variant>
        <vt:i4>0</vt:i4>
      </vt:variant>
      <vt:variant>
        <vt:i4>5</vt:i4>
      </vt:variant>
      <vt:variant>
        <vt:lpwstr/>
      </vt:variant>
      <vt:variant>
        <vt:lpwstr>_Toc247728742</vt:lpwstr>
      </vt:variant>
      <vt:variant>
        <vt:i4>1572912</vt:i4>
      </vt:variant>
      <vt:variant>
        <vt:i4>11</vt:i4>
      </vt:variant>
      <vt:variant>
        <vt:i4>0</vt:i4>
      </vt:variant>
      <vt:variant>
        <vt:i4>5</vt:i4>
      </vt:variant>
      <vt:variant>
        <vt:lpwstr/>
      </vt:variant>
      <vt:variant>
        <vt:lpwstr>_Toc247728741</vt:lpwstr>
      </vt:variant>
      <vt:variant>
        <vt:i4>1572912</vt:i4>
      </vt:variant>
      <vt:variant>
        <vt:i4>5</vt:i4>
      </vt:variant>
      <vt:variant>
        <vt:i4>0</vt:i4>
      </vt:variant>
      <vt:variant>
        <vt:i4>5</vt:i4>
      </vt:variant>
      <vt:variant>
        <vt:lpwstr/>
      </vt:variant>
      <vt:variant>
        <vt:lpwstr>_Toc247728740</vt:lpwstr>
      </vt:variant>
      <vt:variant>
        <vt:i4>4980742</vt:i4>
      </vt:variant>
      <vt:variant>
        <vt:i4>0</vt:i4>
      </vt:variant>
      <vt:variant>
        <vt:i4>0</vt:i4>
      </vt:variant>
      <vt:variant>
        <vt:i4>5</vt:i4>
      </vt:variant>
      <vt:variant>
        <vt:lpwstr>http://www.carpooling.co.uk/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RĪGAS TEHNISKĀ UNIVERSITĀTE</dc:title>
  <dc:creator>Janis</dc:creator>
  <cp:lastModifiedBy>test</cp:lastModifiedBy>
  <cp:revision>303</cp:revision>
  <cp:lastPrinted>2004-12-03T09:25:00Z</cp:lastPrinted>
  <dcterms:created xsi:type="dcterms:W3CDTF">2014-02-20T08:49:00Z</dcterms:created>
  <dcterms:modified xsi:type="dcterms:W3CDTF">2014-12-18T22:31:00Z</dcterms:modified>
</cp:coreProperties>
</file>